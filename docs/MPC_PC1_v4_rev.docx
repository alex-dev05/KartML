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C8DD0F8" w14:textId="3612EFAC" w:rsidR="00D7522C" w:rsidRPr="00DD0295" w:rsidRDefault="00A654EF" w:rsidP="00DD0295">
      <w:pPr>
        <w:pStyle w:val="papertitle"/>
        <w:spacing w:before="5pt" w:beforeAutospacing="1" w:after="5pt" w:afterAutospacing="1"/>
        <w:rPr>
          <w:kern w:val="48"/>
          <w:lang w:val="ro-RO"/>
        </w:rPr>
      </w:pPr>
      <w:r>
        <w:rPr>
          <w:kern w:val="48"/>
        </w:rPr>
        <w:t>Automatizarea decizi</w:t>
      </w:r>
      <w:r w:rsidR="002C46A4">
        <w:rPr>
          <w:kern w:val="48"/>
        </w:rPr>
        <w:t>i</w:t>
      </w:r>
      <w:r>
        <w:rPr>
          <w:kern w:val="48"/>
        </w:rPr>
        <w:t>lor agenților dintr-un mediu virtual</w:t>
      </w:r>
    </w:p>
    <w:p w14:paraId="37967F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FED979F" w14:textId="77777777" w:rsidR="00634DE7" w:rsidRPr="00A654EF" w:rsidRDefault="00634DE7" w:rsidP="00634DE7">
      <w:pPr>
        <w:pStyle w:val="Author"/>
        <w:spacing w:before="5pt" w:beforeAutospacing="1"/>
        <w:rPr>
          <w:sz w:val="18"/>
          <w:szCs w:val="18"/>
        </w:rPr>
      </w:pPr>
      <w:r w:rsidRPr="00A654EF">
        <w:rPr>
          <w:sz w:val="18"/>
          <w:szCs w:val="18"/>
        </w:rPr>
        <w:t xml:space="preserve">Uicoabă Alexandru </w:t>
      </w:r>
      <w:r w:rsidRPr="00A654EF">
        <w:rPr>
          <w:sz w:val="18"/>
          <w:szCs w:val="18"/>
        </w:rPr>
        <w:br/>
      </w:r>
      <w:r w:rsidRPr="00A654EF">
        <w:rPr>
          <w:i/>
          <w:iCs/>
          <w:sz w:val="18"/>
          <w:szCs w:val="18"/>
        </w:rPr>
        <w:t>Facultatea de Electronică, Telecomunicații și Tehnologii Informaționale</w:t>
      </w:r>
      <w:r w:rsidRPr="00A654EF">
        <w:rPr>
          <w:i/>
          <w:iCs/>
          <w:sz w:val="18"/>
          <w:szCs w:val="18"/>
        </w:rPr>
        <w:br/>
        <w:t>Universitatea Politehnica Timișora</w:t>
      </w:r>
      <w:r w:rsidRPr="00A654EF">
        <w:rPr>
          <w:i/>
          <w:sz w:val="18"/>
          <w:szCs w:val="18"/>
        </w:rPr>
        <w:br/>
      </w:r>
      <w:r w:rsidRPr="00A654EF">
        <w:rPr>
          <w:sz w:val="18"/>
          <w:szCs w:val="18"/>
        </w:rPr>
        <w:t xml:space="preserve">Timișoara, România </w:t>
      </w:r>
      <w:r w:rsidRPr="00A654EF">
        <w:rPr>
          <w:sz w:val="18"/>
          <w:szCs w:val="18"/>
        </w:rPr>
        <w:br/>
        <w:t>alexandru.uicoaba@student.upt.ro</w:t>
      </w:r>
    </w:p>
    <w:p w14:paraId="7E25EF8E" w14:textId="5BD61B99" w:rsidR="00447BB9" w:rsidRDefault="001A3B3D" w:rsidP="00634DE7">
      <w:pPr>
        <w:pStyle w:val="Author"/>
        <w:spacing w:before="5pt" w:beforeAutospacing="1"/>
      </w:pPr>
      <w:r w:rsidRPr="00F847A6">
        <w:rPr>
          <w:sz w:val="18"/>
          <w:szCs w:val="18"/>
        </w:rPr>
        <w:br/>
      </w:r>
    </w:p>
    <w:p w14:paraId="10641F70" w14:textId="77777777" w:rsidR="009F1D79" w:rsidRDefault="009F1D79">
      <w:pPr>
        <w:sectPr w:rsidR="009F1D79" w:rsidSect="00634DE7">
          <w:type w:val="continuous"/>
          <w:pgSz w:w="595.30pt" w:h="841.90pt" w:code="9"/>
          <w:pgMar w:top="22.50pt" w:right="44.65pt" w:bottom="72pt" w:left="44.65pt" w:header="36pt" w:footer="36pt" w:gutter="0pt"/>
          <w:cols w:space="36pt"/>
          <w:docGrid w:linePitch="360"/>
        </w:sectPr>
      </w:pPr>
    </w:p>
    <w:p w14:paraId="6C16C11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04E9534" w14:textId="77777777" w:rsidR="00634DE7" w:rsidRPr="005B520E" w:rsidRDefault="00634DE7" w:rsidP="00634DE7">
      <w:pPr>
        <w:sectPr w:rsidR="00634DE7" w:rsidRPr="005B520E" w:rsidSect="003B4E04">
          <w:type w:val="continuous"/>
          <w:pgSz w:w="595.30pt" w:h="841.90pt" w:code="9"/>
          <w:pgMar w:top="22.50pt" w:right="44.65pt" w:bottom="72pt" w:left="44.65pt" w:header="36pt" w:footer="36pt" w:gutter="0pt"/>
          <w:cols w:num="3" w:space="36pt"/>
          <w:docGrid w:linePitch="360"/>
        </w:sectPr>
      </w:pPr>
      <w:r>
        <w:br w:type="column"/>
      </w:r>
    </w:p>
    <w:p w14:paraId="11BED697" w14:textId="2CEF68FA" w:rsidR="00634DE7" w:rsidRDefault="00634DE7" w:rsidP="00634DE7">
      <w:pPr>
        <w:pStyle w:val="Abstract"/>
        <w:rPr>
          <w:i/>
          <w:iCs/>
        </w:rPr>
      </w:pPr>
      <w:del w:id="0" w:author="Alexandru Uicoabă" w:date="2021-01-31T10:00:00Z">
        <w:r w:rsidDel="00A3299B">
          <w:rPr>
            <w:i/>
            <w:iCs/>
          </w:rPr>
          <w:delText>Abstract</w:delText>
        </w:r>
      </w:del>
      <w:ins w:id="1" w:author="Alexandru Uicoabă" w:date="2021-01-31T10:00:00Z">
        <w:r w:rsidR="00A3299B">
          <w:rPr>
            <w:i/>
            <w:iCs/>
          </w:rPr>
          <w:t>Rezumat</w:t>
        </w:r>
      </w:ins>
      <w:r>
        <w:t>—</w:t>
      </w:r>
      <w:r w:rsidRPr="006A1F61">
        <w:rPr>
          <w:lang w:val="ro-RO"/>
        </w:rPr>
        <w:t xml:space="preserve">În această lucrare, se propune o analiză a modului în care agenții inteligenți sunt implementați în medii virtuale. Jocurile video au rolul de a introduce </w:t>
      </w:r>
      <w:r>
        <w:rPr>
          <w:lang w:val="ro-RO"/>
        </w:rPr>
        <w:t>utilizatorul</w:t>
      </w:r>
      <w:r w:rsidRPr="006A1F61">
        <w:rPr>
          <w:lang w:val="ro-RO"/>
        </w:rPr>
        <w:t xml:space="preserve"> într-o lume virtuală. Diversitatea acestor lumi virtuale este una uriașă, fie că ne referim la jocuri de societate, de acțiune, de curse sau de strategie, </w:t>
      </w:r>
      <w:r>
        <w:rPr>
          <w:lang w:val="ro-RO"/>
        </w:rPr>
        <w:t>având posibilitatea de a juca în modul</w:t>
      </w:r>
      <w:r w:rsidRPr="006A1F61">
        <w:rPr>
          <w:lang w:val="ro-RO"/>
        </w:rPr>
        <w:t xml:space="preserve"> </w:t>
      </w:r>
      <w:r w:rsidRPr="006A1F61">
        <w:rPr>
          <w:i/>
          <w:iCs/>
          <w:lang w:val="ro-RO"/>
        </w:rPr>
        <w:t>single player</w:t>
      </w:r>
      <w:r w:rsidRPr="006A1F61">
        <w:rPr>
          <w:lang w:val="ro-RO"/>
        </w:rPr>
        <w:t xml:space="preserve"> sau </w:t>
      </w:r>
      <w:r w:rsidRPr="006A1F61">
        <w:rPr>
          <w:i/>
          <w:iCs/>
          <w:lang w:val="ro-RO"/>
        </w:rPr>
        <w:t>multi player</w:t>
      </w:r>
      <w:r w:rsidRPr="006A1F61">
        <w:rPr>
          <w:lang w:val="ro-RO"/>
        </w:rPr>
        <w:t xml:space="preserve">. </w:t>
      </w:r>
      <w:r>
        <w:rPr>
          <w:lang w:val="ro-RO"/>
        </w:rPr>
        <w:t>În urma rezultatelor se observă faptul că balanța inclină spre folosirea de algoritmi ce se bazează pe rețele neuronale. De asemenea, majoritatea agenților inteligenți performează foarte bine doar într-un singur mediu virtual.</w:t>
      </w:r>
    </w:p>
    <w:p w14:paraId="613B2B81" w14:textId="77777777" w:rsidR="00634DE7" w:rsidRDefault="00634DE7" w:rsidP="00634DE7">
      <w:pPr>
        <w:pStyle w:val="Keywords"/>
        <w:rPr>
          <w:lang w:val="ro-RO"/>
        </w:rPr>
      </w:pPr>
      <w:r w:rsidRPr="006A1F61">
        <w:rPr>
          <w:lang w:val="ro-RO"/>
        </w:rPr>
        <w:t>Cuvinte Cheie—inteligență artificială, agenți inteligenți, jocuri video, machine learning, rețele neuronale</w:t>
      </w:r>
    </w:p>
    <w:p w14:paraId="0C2A917D" w14:textId="77777777" w:rsidR="00D71B22" w:rsidRPr="00D632BE" w:rsidRDefault="00D71B22" w:rsidP="00D71B22">
      <w:pPr>
        <w:pStyle w:val="Titlu1"/>
      </w:pPr>
      <w:r>
        <w:t>Introducere</w:t>
      </w:r>
    </w:p>
    <w:p w14:paraId="581C1C09" w14:textId="45CA59ED" w:rsidR="00D71B22" w:rsidRDefault="00D71B22" w:rsidP="00D71B22">
      <w:pPr>
        <w:pStyle w:val="Corptext"/>
        <w:rPr>
          <w:lang w:val="en-GB"/>
        </w:rPr>
      </w:pPr>
      <w:r>
        <w:rPr>
          <w:lang w:val="ro-RO"/>
        </w:rPr>
        <w:t xml:space="preserve">Jocurile video au o istorie destul de îndelungată, de la primele jocurile dezvoltate pe consola </w:t>
      </w:r>
      <w:r w:rsidRPr="00C31664">
        <w:rPr>
          <w:b/>
          <w:bCs/>
          <w:lang w:val="ro-RO"/>
        </w:rPr>
        <w:t>Atari</w:t>
      </w:r>
      <w:r>
        <w:rPr>
          <w:lang w:val="ro-RO"/>
        </w:rPr>
        <w:t xml:space="preserve">, ajungând la cunoscutele </w:t>
      </w:r>
      <w:r w:rsidRPr="00F80AEC">
        <w:rPr>
          <w:b/>
          <w:bCs/>
          <w:lang w:val="ro-RO"/>
        </w:rPr>
        <w:t>Pac-Man</w:t>
      </w:r>
      <w:r>
        <w:rPr>
          <w:lang w:val="ro-RO"/>
        </w:rPr>
        <w:t xml:space="preserve">, </w:t>
      </w:r>
      <w:r w:rsidRPr="00F80AEC">
        <w:rPr>
          <w:b/>
          <w:bCs/>
          <w:lang w:val="ro-RO"/>
        </w:rPr>
        <w:t>Super Mario</w:t>
      </w:r>
      <w:r>
        <w:rPr>
          <w:lang w:val="ro-RO"/>
        </w:rPr>
        <w:t xml:space="preserve"> și </w:t>
      </w:r>
      <w:r w:rsidRPr="00F80AEC">
        <w:rPr>
          <w:b/>
          <w:bCs/>
          <w:lang w:val="ro-RO"/>
        </w:rPr>
        <w:t>Sonic</w:t>
      </w:r>
      <w:r>
        <w:rPr>
          <w:lang w:val="ro-RO"/>
        </w:rPr>
        <w:t>, și până la cele contemporane</w:t>
      </w:r>
      <w:r>
        <w:rPr>
          <w:lang w:val="en-GB"/>
        </w:rPr>
        <w:t xml:space="preserve">, precum </w:t>
      </w:r>
      <w:r w:rsidRPr="00F80AEC">
        <w:rPr>
          <w:b/>
          <w:bCs/>
          <w:lang w:val="en-GB"/>
        </w:rPr>
        <w:t>Cyberpunk 2077</w:t>
      </w:r>
      <w:r>
        <w:rPr>
          <w:lang w:val="en-GB"/>
        </w:rPr>
        <w:t>.</w:t>
      </w:r>
    </w:p>
    <w:p w14:paraId="0958156A" w14:textId="748AB8F1" w:rsidR="00EE4E48" w:rsidRDefault="00B714A1" w:rsidP="00F84989">
      <w:pPr>
        <w:pStyle w:val="Corptext"/>
        <w:rPr>
          <w:lang w:val="ro-RO"/>
        </w:rPr>
      </w:pPr>
      <w:r>
        <w:rPr>
          <w:lang w:val="en-GB"/>
        </w:rPr>
        <w:t>Agenți</w:t>
      </w:r>
      <w:r w:rsidR="00AD757A">
        <w:rPr>
          <w:lang w:val="en-GB"/>
        </w:rPr>
        <w:t>i</w:t>
      </w:r>
      <w:r w:rsidR="006518BD">
        <w:rPr>
          <w:lang w:val="en-GB"/>
        </w:rPr>
        <w:t xml:space="preserve"> inteligenți</w:t>
      </w:r>
      <w:r w:rsidR="000D58A5">
        <w:rPr>
          <w:lang w:val="ro-RO"/>
        </w:rPr>
        <w:t xml:space="preserve"> sunt sisteme informatice care sunt plasați în diverse medii virtuale, în cazul de față, în lumi virtuale, care sunt capabili de acțiuni autonome în vederea îndeplinirii unor obiective bine definite.</w:t>
      </w:r>
      <w:bookmarkStart w:id="2" w:name="ZOTERO_BREF_rGjyGvGwcCri"/>
      <w:r w:rsidRPr="00B714A1">
        <w:t>[1]</w:t>
      </w:r>
      <w:bookmarkEnd w:id="2"/>
      <w:r w:rsidR="000D58A5">
        <w:rPr>
          <w:lang w:val="ro-RO"/>
        </w:rPr>
        <w:t xml:space="preserve"> </w:t>
      </w:r>
      <w:r w:rsidR="00F84989">
        <w:rPr>
          <w:lang w:val="ro-RO"/>
        </w:rPr>
        <w:t xml:space="preserve">Aceștia </w:t>
      </w:r>
      <w:r w:rsidR="00EE4E48">
        <w:rPr>
          <w:lang w:val="ro-RO"/>
        </w:rPr>
        <w:t>au ca scop rezolvarea problemelor din joc, care ar putea fi reprezentate de înfrângerea unui adversar în lupt</w:t>
      </w:r>
      <w:r w:rsidR="00595F62">
        <w:rPr>
          <w:lang w:val="ro-RO"/>
        </w:rPr>
        <w:t>ă</w:t>
      </w:r>
      <w:r w:rsidR="0048702B">
        <w:rPr>
          <w:lang w:val="ro-RO"/>
        </w:rPr>
        <w:t xml:space="preserve"> sau</w:t>
      </w:r>
      <w:r w:rsidR="00EE4E48">
        <w:rPr>
          <w:lang w:val="ro-RO"/>
        </w:rPr>
        <w:t xml:space="preserve"> navigarea printr-un labirint</w:t>
      </w:r>
      <w:r w:rsidR="00775FE3">
        <w:rPr>
          <w:lang w:val="ro-RO"/>
        </w:rPr>
        <w:t>.</w:t>
      </w:r>
      <w:bookmarkStart w:id="3" w:name="ZOTERO_BREF_8ACunXfNHPOj"/>
      <w:r w:rsidRPr="00B714A1">
        <w:t>[2]</w:t>
      </w:r>
      <w:bookmarkEnd w:id="3"/>
    </w:p>
    <w:p w14:paraId="496C64E1" w14:textId="358E92E1" w:rsidR="00D71B22" w:rsidRDefault="00D71B22" w:rsidP="00686251">
      <w:pPr>
        <w:pStyle w:val="Corptext"/>
        <w:rPr>
          <w:lang w:val="ro-RO"/>
        </w:rPr>
      </w:pPr>
      <w:r>
        <w:rPr>
          <w:lang w:val="ro-RO"/>
        </w:rPr>
        <w:t>Lumile virtuale din interiorul jocuril</w:t>
      </w:r>
      <w:r w:rsidR="00A774E9">
        <w:rPr>
          <w:lang w:val="ro-RO"/>
        </w:rPr>
        <w:t>or</w:t>
      </w:r>
      <w:r>
        <w:rPr>
          <w:lang w:val="ro-RO"/>
        </w:rPr>
        <w:t xml:space="preserve"> video reprezintă un teren de joacă pentru o varietate mare de algoritmi, prin intermediul cărora se încearcă lucruri noi. În funcție de rezultatele obținute, aceste idei pot fi transferate și aplicate în viața reală. </w:t>
      </w:r>
      <w:r w:rsidR="00023C64" w:rsidRPr="00165C3F">
        <w:rPr>
          <w:lang w:val="ro-RO"/>
        </w:rPr>
        <w:t xml:space="preserve">Scopul inteligenței artificiale este să creeze agenți inteligenți care să fie capabil să ia cele mai bune decizii, atât în mediile virtuale, cât și în lumea </w:t>
      </w:r>
      <w:r w:rsidR="00792B8A">
        <w:rPr>
          <w:lang w:val="ro-RO"/>
        </w:rPr>
        <w:t>reală</w:t>
      </w:r>
      <w:r w:rsidR="00023C64" w:rsidRPr="00165C3F">
        <w:rPr>
          <w:lang w:val="ro-RO"/>
        </w:rPr>
        <w:t>.</w:t>
      </w:r>
      <w:bookmarkStart w:id="4" w:name="ZOTERO_BREF_mLllIhPJlMhY"/>
      <w:r w:rsidR="007C685E" w:rsidRPr="007C685E">
        <w:t>[3]</w:t>
      </w:r>
      <w:bookmarkEnd w:id="4"/>
    </w:p>
    <w:p w14:paraId="5E66DCE2" w14:textId="4FD441BD" w:rsidR="00D71B22" w:rsidRDefault="00D71B22" w:rsidP="00D71B22">
      <w:pPr>
        <w:pStyle w:val="Corptext"/>
        <w:rPr>
          <w:lang w:val="ro-RO"/>
        </w:rPr>
      </w:pPr>
      <w:r>
        <w:rPr>
          <w:lang w:val="ro-RO"/>
        </w:rPr>
        <w:t>În vederea antrenării acestor agenți, se pot utiliza jocuri deja existente, sau se pot crea jocuri de la zero, într-o multitudine de limbaje de programare, pentru a crea mediul de care avem nevoie.</w:t>
      </w:r>
    </w:p>
    <w:p w14:paraId="29C6EFF2" w14:textId="45D22CF7" w:rsidR="00A13753" w:rsidRDefault="00D71B22" w:rsidP="00A13753">
      <w:pPr>
        <w:pStyle w:val="Corptext"/>
        <w:rPr>
          <w:lang w:val="ro-RO"/>
        </w:rPr>
      </w:pPr>
      <w:r>
        <w:rPr>
          <w:lang w:val="ro-RO"/>
        </w:rPr>
        <w:t>În ultimul deceniu, s-au realizat din ce în ce mai multe lucrări în această direcție, datorită avansului tehnologic în care ne aflăm, fiind vorba de componente hardware avansate pentru utilizarea algoritmilor dezvoltați care au nevoie de putere mare de calcul.</w:t>
      </w:r>
      <w:r w:rsidR="00A13753">
        <w:rPr>
          <w:lang w:val="ro-RO"/>
        </w:rPr>
        <w:t xml:space="preserve"> Astfel, au apărut jocuri în care grafica este din ce în ce mai aproape de realitate.</w:t>
      </w:r>
    </w:p>
    <w:p w14:paraId="2B34BF71" w14:textId="65BB573E" w:rsidR="00D71B22" w:rsidRDefault="003015BC" w:rsidP="00A13753">
      <w:pPr>
        <w:pStyle w:val="Corptext"/>
      </w:pPr>
      <w:r>
        <w:rPr>
          <w:lang w:val="ro-RO"/>
        </w:rPr>
        <w:t>Așadar</w:t>
      </w:r>
      <w:r w:rsidR="00A13753">
        <w:rPr>
          <w:lang w:val="ro-RO"/>
        </w:rPr>
        <w:t xml:space="preserve">, prin intermediul agenților </w:t>
      </w:r>
      <w:r w:rsidR="007A7D87">
        <w:rPr>
          <w:lang w:val="ro-RO"/>
        </w:rPr>
        <w:t>i</w:t>
      </w:r>
      <w:r w:rsidR="00A13753">
        <w:rPr>
          <w:lang w:val="ro-RO"/>
        </w:rPr>
        <w:t xml:space="preserve">nteligenți, se pune accentul pe </w:t>
      </w:r>
      <w:r w:rsidR="007A7D87">
        <w:rPr>
          <w:lang w:val="ro-RO"/>
        </w:rPr>
        <w:t>obținerea unui</w:t>
      </w:r>
      <w:r w:rsidR="00A13753">
        <w:rPr>
          <w:lang w:val="ro-RO"/>
        </w:rPr>
        <w:t xml:space="preserve"> comportament mai natural al caracterelor din jocuri, prin folosirea de </w:t>
      </w:r>
      <w:r w:rsidR="00A13753" w:rsidRPr="00A13753">
        <w:rPr>
          <w:b/>
          <w:bCs/>
          <w:lang w:val="ro-RO"/>
        </w:rPr>
        <w:t>fuzzy logic</w:t>
      </w:r>
      <w:r w:rsidR="00A13753">
        <w:rPr>
          <w:lang w:val="ro-RO"/>
        </w:rPr>
        <w:t xml:space="preserve"> și rețele neuronale.</w:t>
      </w:r>
      <w:r w:rsidR="00D71B22">
        <w:rPr>
          <w:lang w:val="ro-RO"/>
        </w:rPr>
        <w:t xml:space="preserve"> </w:t>
      </w:r>
      <w:r w:rsidR="00937AD5">
        <w:rPr>
          <w:lang w:val="ro-RO"/>
        </w:rPr>
        <w:t xml:space="preserve">Astfel, se obțin caractere care se comportă natural </w:t>
      </w:r>
      <w:r w:rsidR="00937AD5">
        <w:rPr>
          <w:lang w:val="ro-RO"/>
        </w:rPr>
        <w:t>și care se încadrează în decor</w:t>
      </w:r>
      <w:r w:rsidR="007A7D87">
        <w:rPr>
          <w:lang w:val="ro-RO"/>
        </w:rPr>
        <w:t>ul</w:t>
      </w:r>
      <w:r w:rsidR="00DB7074">
        <w:rPr>
          <w:lang w:val="ro-RO"/>
        </w:rPr>
        <w:t xml:space="preserve"> jocului</w:t>
      </w:r>
      <w:r w:rsidR="00937AD5">
        <w:rPr>
          <w:lang w:val="ro-RO"/>
        </w:rPr>
        <w:t xml:space="preserve"> într-un mod</w:t>
      </w:r>
      <w:r w:rsidR="005D6244">
        <w:rPr>
          <w:lang w:val="ro-RO"/>
        </w:rPr>
        <w:t xml:space="preserve"> mai</w:t>
      </w:r>
      <w:r w:rsidR="00937AD5">
        <w:rPr>
          <w:lang w:val="ro-RO"/>
        </w:rPr>
        <w:t xml:space="preserve"> plăcut.</w:t>
      </w:r>
      <w:bookmarkStart w:id="5" w:name="ZOTERO_BREF_Q8UID43Q5oC1"/>
      <w:r w:rsidR="007C685E" w:rsidRPr="007C685E">
        <w:t>[4]</w:t>
      </w:r>
      <w:bookmarkEnd w:id="5"/>
    </w:p>
    <w:p w14:paraId="3BF2FFF8" w14:textId="77777777" w:rsidR="00D71B22" w:rsidRPr="005614E4" w:rsidRDefault="00D71B22" w:rsidP="00D71B22">
      <w:pPr>
        <w:spacing w:after="6pt" w:line="11.40pt" w:lineRule="auto"/>
        <w:ind w:firstLine="14.45pt"/>
        <w:jc w:val="both"/>
      </w:pPr>
      <w:r w:rsidRPr="005614E4">
        <w:t>Astfel, se ajung la următoarele întrebări de cercetare:</w:t>
      </w:r>
    </w:p>
    <w:p w14:paraId="7452B1B8" w14:textId="77777777" w:rsidR="00D71B22" w:rsidRPr="005614E4" w:rsidRDefault="00D71B22" w:rsidP="00D71B22">
      <w:pPr>
        <w:jc w:val="both"/>
      </w:pPr>
      <w:commentRangeStart w:id="6"/>
      <w:r w:rsidRPr="005614E4">
        <w:t>Întrebarea 1 – Care sunt tehnicile de învățare automată folosite pentru agenți?</w:t>
      </w:r>
    </w:p>
    <w:p w14:paraId="2378DDE0" w14:textId="5F0EC222" w:rsidR="00D71B22" w:rsidRPr="005614E4" w:rsidRDefault="00D71B22" w:rsidP="00D71B22">
      <w:pPr>
        <w:jc w:val="both"/>
      </w:pPr>
      <w:r w:rsidRPr="005614E4">
        <w:t>Întrebarea 2 – Pentru ce platformă de jocuri</w:t>
      </w:r>
      <w:r w:rsidR="003015BC" w:rsidRPr="005614E4">
        <w:t xml:space="preserve"> </w:t>
      </w:r>
      <w:r w:rsidRPr="005614E4">
        <w:t xml:space="preserve">(PC, Console, Web, Mobile) este testat scenariul de agenți inteligenți? </w:t>
      </w:r>
    </w:p>
    <w:p w14:paraId="6EE4A1EE" w14:textId="77777777" w:rsidR="00D71B22" w:rsidRPr="005614E4" w:rsidRDefault="00D71B22" w:rsidP="00D71B22">
      <w:pPr>
        <w:jc w:val="both"/>
      </w:pPr>
      <w:r w:rsidRPr="005614E4">
        <w:t>Întrebarea 3 – Care este tipul de interacțiune între agenți (Multi Agents, Single Agent)?</w:t>
      </w:r>
    </w:p>
    <w:p w14:paraId="01225A84" w14:textId="47E8EAB2" w:rsidR="00C100E6" w:rsidRPr="00A215B9" w:rsidRDefault="00D71B22" w:rsidP="00A267F0">
      <w:pPr>
        <w:jc w:val="both"/>
      </w:pPr>
      <w:r w:rsidRPr="005614E4">
        <w:t>Întrebarea 4 – Agenți sunt creați pentru a juca unul sau mai multe jocuri?</w:t>
      </w:r>
      <w:commentRangeEnd w:id="6"/>
      <w:r w:rsidRPr="005614E4">
        <w:rPr>
          <w:rStyle w:val="Referincomentariu"/>
          <w:sz w:val="20"/>
          <w:szCs w:val="20"/>
          <w:rPrChange w:id="7" w:author="Alexandru Uicoabă" w:date="2021-01-18T14:03:00Z">
            <w:rPr>
              <w:rStyle w:val="Referincomentariu"/>
            </w:rPr>
          </w:rPrChange>
        </w:rPr>
        <w:commentReference w:id="6"/>
      </w:r>
    </w:p>
    <w:p w14:paraId="260E06F1" w14:textId="77777777" w:rsidR="00D71B22" w:rsidRDefault="00D71B22" w:rsidP="00D71B22">
      <w:pPr>
        <w:pStyle w:val="Titlu1"/>
      </w:pPr>
      <w:r>
        <w:t>Metodologie</w:t>
      </w:r>
    </w:p>
    <w:p w14:paraId="74F20B27" w14:textId="18F48B57" w:rsidR="00D71B22" w:rsidRPr="005614E4" w:rsidRDefault="00D71B22" w:rsidP="00A267F0">
      <w:pPr>
        <w:spacing w:after="6pt" w:line="11.40pt" w:lineRule="auto"/>
        <w:ind w:firstLine="14.45pt"/>
        <w:jc w:val="both"/>
      </w:pPr>
      <w:r w:rsidRPr="00A215B9">
        <w:t xml:space="preserve">Această lucrare este rezultatul unei căutări sistematice asupra modului în care se realizează automatizarea deciziilor agenților dintr-un mediu virtual, cum ar fi jocurile </w:t>
      </w:r>
      <w:commentRangeStart w:id="8"/>
      <w:r w:rsidRPr="00A215B9">
        <w:t>video</w:t>
      </w:r>
      <w:commentRangeEnd w:id="8"/>
      <w:r w:rsidRPr="005614E4">
        <w:rPr>
          <w:rStyle w:val="Referincomentariu"/>
          <w:sz w:val="20"/>
          <w:szCs w:val="20"/>
          <w:rPrChange w:id="9" w:author="Alexandru Uicoabă" w:date="2021-01-18T14:03:00Z">
            <w:rPr>
              <w:rStyle w:val="Referincomentariu"/>
            </w:rPr>
          </w:rPrChange>
        </w:rPr>
        <w:commentReference w:id="8"/>
      </w:r>
      <w:r w:rsidRPr="00A215B9">
        <w:t>. Această lucrare urmărește metodologia introdusă de Petersen pentru realizarea unui studiu bibliografic.</w:t>
      </w:r>
      <w:bookmarkStart w:id="10" w:name="ZOTERO_BREF_mQuAQhlQxgB1"/>
      <w:r w:rsidR="00165C3F" w:rsidRPr="005614E4">
        <w:t>[5]</w:t>
      </w:r>
      <w:bookmarkEnd w:id="10"/>
      <w:r w:rsidRPr="005614E4">
        <w:t xml:space="preserve"> </w:t>
      </w:r>
    </w:p>
    <w:p w14:paraId="04A2DAAC" w14:textId="77777777" w:rsidR="00D71B22" w:rsidRDefault="00D71B22" w:rsidP="00D71B22">
      <w:pPr>
        <w:pStyle w:val="Titlu2"/>
      </w:pPr>
      <w:r>
        <w:t>Preluarea Datelor</w:t>
      </w:r>
    </w:p>
    <w:p w14:paraId="76ABBA7E" w14:textId="77777777" w:rsidR="00D71B22" w:rsidRDefault="00D71B22" w:rsidP="00D71B22">
      <w:pPr>
        <w:spacing w:line="11.40pt" w:lineRule="auto"/>
        <w:ind w:firstLine="14.45pt"/>
        <w:jc w:val="both"/>
      </w:pPr>
      <w:r>
        <w:t xml:space="preserve">Această analiză se bazează pe articole obținute din </w:t>
      </w:r>
      <w:r w:rsidRPr="000D6EAE">
        <w:t>baz</w:t>
      </w:r>
      <w:r>
        <w:t>a</w:t>
      </w:r>
      <w:r w:rsidRPr="000D6EAE">
        <w:t xml:space="preserve"> de date </w:t>
      </w:r>
      <w:r>
        <w:t>electronică a celor de la IEEE.</w:t>
      </w:r>
    </w:p>
    <w:p w14:paraId="351E74F3" w14:textId="4AA65E9A" w:rsidR="00D71B22" w:rsidRDefault="00D71B22" w:rsidP="00D71B22">
      <w:pPr>
        <w:spacing w:line="11.40pt" w:lineRule="auto"/>
        <w:ind w:firstLine="14.45pt"/>
        <w:jc w:val="both"/>
      </w:pPr>
      <w:r>
        <w:t>Termenii căutați au fost: “intelligent agents in games”, “</w:t>
      </w:r>
      <w:r w:rsidR="00D262A4">
        <w:t>a</w:t>
      </w:r>
      <w:r>
        <w:t xml:space="preserve">rtificial </w:t>
      </w:r>
      <w:r w:rsidR="00D262A4">
        <w:t>i</w:t>
      </w:r>
      <w:r>
        <w:t>ntelligence agents”, “agents in video games”.</w:t>
      </w:r>
    </w:p>
    <w:p w14:paraId="6C796DCF" w14:textId="77777777" w:rsidR="00D71B22" w:rsidRDefault="00D71B22" w:rsidP="00D71B22">
      <w:pPr>
        <w:spacing w:line="11.40pt" w:lineRule="auto"/>
        <w:ind w:firstLine="14.45pt"/>
        <w:jc w:val="both"/>
      </w:pPr>
      <w:r>
        <w:t xml:space="preserve">Articolele care se iau în considerare sunt cele care au fost publicate în ultimul deceniu, adică în perioada 2010 – 2020. De asemenea, au fost incluse doar cele care conțin tipul inteligentei artificiale utilizate în vederea automatizării deciziilor agenților. Au fost incluse articolele care sunt realizate în limba engleză și care sunt ușor de analizat. </w:t>
      </w:r>
    </w:p>
    <w:p w14:paraId="09768EBF" w14:textId="77777777" w:rsidR="00D71B22" w:rsidRDefault="00D71B22" w:rsidP="00D71B22">
      <w:pPr>
        <w:spacing w:line="11.40pt" w:lineRule="auto"/>
        <w:jc w:val="both"/>
      </w:pPr>
      <w:r>
        <w:t xml:space="preserve"> </w:t>
      </w:r>
    </w:p>
    <w:p w14:paraId="244EE245" w14:textId="77777777" w:rsidR="00D71B22" w:rsidRPr="005B520E" w:rsidRDefault="00D71B22" w:rsidP="00D71B22">
      <w:pPr>
        <w:pStyle w:val="Titlu2"/>
        <w:jc w:val="both"/>
      </w:pPr>
      <w:r>
        <w:t>Clasificarea articolelor</w:t>
      </w:r>
    </w:p>
    <w:p w14:paraId="014B4358" w14:textId="77777777" w:rsidR="00D71B22" w:rsidRDefault="00D71B22" w:rsidP="00D71B22">
      <w:pPr>
        <w:pStyle w:val="Corptext"/>
        <w:rPr>
          <w:lang w:val="ro-RO"/>
        </w:rPr>
      </w:pPr>
      <w:r>
        <w:rPr>
          <w:lang w:val="ro-RO"/>
        </w:rPr>
        <w:t>Extragerea Informațiilor</w:t>
      </w:r>
      <w:r>
        <w:rPr>
          <w:lang w:val="en-GB"/>
        </w:rPr>
        <w:t xml:space="preserve">: </w:t>
      </w:r>
      <w:r>
        <w:rPr>
          <w:lang w:val="ro-RO"/>
        </w:rPr>
        <w:t>informația extrasă din articolele incluse a fost organizată în următoarele categorii.</w:t>
      </w:r>
    </w:p>
    <w:p w14:paraId="3F632504" w14:textId="77777777" w:rsidR="00D71B22" w:rsidRDefault="00D71B22" w:rsidP="00D71B22">
      <w:pPr>
        <w:pStyle w:val="Titlu4"/>
      </w:pPr>
      <w:r>
        <w:rPr>
          <w:i w:val="0"/>
          <w:iCs w:val="0"/>
        </w:rPr>
        <w:t>Tipul de interacțiune dintre agenți – Este de interes dacă în articole s-au folosit single agents sau multi agents.</w:t>
      </w:r>
    </w:p>
    <w:p w14:paraId="598FDE13" w14:textId="77777777" w:rsidR="00D71B22" w:rsidRDefault="00D71B22" w:rsidP="00D71B22">
      <w:pPr>
        <w:pStyle w:val="Titlu4"/>
        <w:rPr>
          <w:i w:val="0"/>
          <w:iCs w:val="0"/>
        </w:rPr>
      </w:pPr>
      <w:r w:rsidRPr="005A6C89">
        <w:rPr>
          <w:i w:val="0"/>
          <w:iCs w:val="0"/>
        </w:rPr>
        <w:t xml:space="preserve">Tipul de algoritm folosit </w:t>
      </w:r>
      <w:r>
        <w:rPr>
          <w:i w:val="0"/>
          <w:iCs w:val="0"/>
        </w:rPr>
        <w:t xml:space="preserve">– Se va analiza dacă în articolul folosit s-a folosit rețele neuronale sau nu. </w:t>
      </w:r>
    </w:p>
    <w:p w14:paraId="7F47591D" w14:textId="77777777" w:rsidR="00D71B22" w:rsidRDefault="00D71B22" w:rsidP="00D71B22">
      <w:pPr>
        <w:pStyle w:val="Titlu4"/>
        <w:rPr>
          <w:i w:val="0"/>
          <w:iCs w:val="0"/>
        </w:rPr>
      </w:pPr>
      <w:r>
        <w:rPr>
          <w:i w:val="0"/>
          <w:iCs w:val="0"/>
        </w:rPr>
        <w:t>Platforma pe care au fost realizate experimentele</w:t>
      </w:r>
    </w:p>
    <w:p w14:paraId="4638C1FD" w14:textId="77777777" w:rsidR="00C91C41" w:rsidRPr="002A1459" w:rsidRDefault="00C91C41" w:rsidP="00A267F0">
      <w:pPr>
        <w:jc w:val="both"/>
      </w:pPr>
    </w:p>
    <w:p w14:paraId="6862A6E7" w14:textId="77777777" w:rsidR="00D71B22" w:rsidRDefault="00D71B22" w:rsidP="00D71B22">
      <w:pPr>
        <w:pStyle w:val="Titlu1"/>
      </w:pPr>
      <w:r>
        <w:t>Rezultate</w:t>
      </w:r>
    </w:p>
    <w:p w14:paraId="2BA9ECCC" w14:textId="77777777" w:rsidR="00D71B22" w:rsidRDefault="00D71B22" w:rsidP="00D71B22">
      <w:pPr>
        <w:pStyle w:val="Corptext"/>
        <w:rPr>
          <w:lang w:val="ro-RO"/>
        </w:rPr>
      </w:pPr>
      <w:r>
        <w:rPr>
          <w:lang w:val="ro-RO"/>
        </w:rPr>
        <w:t>În această secțiune se vor analiza atât tipul de interacțiune dintre agenți, cât și tipurile de algoritmi folosiți în articolele incluse. Așadar, avem două mari categorii</w:t>
      </w:r>
      <w:r>
        <w:rPr>
          <w:lang w:val="en-GB"/>
        </w:rPr>
        <w:t>:</w:t>
      </w:r>
      <w:r>
        <w:rPr>
          <w:lang w:val="ro-RO"/>
        </w:rPr>
        <w:t xml:space="preserve"> Single Agent și Multi Agents.</w:t>
      </w:r>
    </w:p>
    <w:p w14:paraId="30EE11C5" w14:textId="77777777" w:rsidR="00D71B22" w:rsidRDefault="00D71B22" w:rsidP="00D71B22">
      <w:pPr>
        <w:pStyle w:val="Corptext"/>
        <w:rPr>
          <w:lang w:val="ro-RO"/>
        </w:rPr>
      </w:pPr>
    </w:p>
    <w:p w14:paraId="382C8D3B" w14:textId="77777777" w:rsidR="00D71B22" w:rsidRDefault="00D71B22" w:rsidP="000835F3">
      <w:pPr>
        <w:jc w:val="start"/>
      </w:pPr>
      <w:r>
        <w:rPr>
          <w:noProof/>
        </w:rPr>
        <w:drawing>
          <wp:inline distT="0" distB="0" distL="0" distR="0" wp14:anchorId="5F0F8634" wp14:editId="64F0763B">
            <wp:extent cx="2714625" cy="1876425"/>
            <wp:effectExtent l="0" t="0" r="9525" b="9525"/>
            <wp:docPr id="3" name="Diagramă 3"/>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2032E208" w14:textId="77777777" w:rsidR="00D71B22" w:rsidRDefault="00D71B22" w:rsidP="00D71B22">
      <w:pPr>
        <w:pStyle w:val="Corptext"/>
        <w:rPr>
          <w:lang w:val="ro-RO"/>
        </w:rPr>
      </w:pPr>
      <w:commentRangeStart w:id="11"/>
      <w:r>
        <w:rPr>
          <w:lang w:val="ro-RO"/>
        </w:rPr>
        <w:t>Fig. 1</w:t>
      </w:r>
      <w:commentRangeEnd w:id="11"/>
      <w:r>
        <w:rPr>
          <w:rStyle w:val="Referincomentariu"/>
          <w:spacing w:val="0"/>
          <w:lang w:eastAsia="en-US"/>
        </w:rPr>
        <w:commentReference w:id="11"/>
      </w:r>
      <w:r>
        <w:rPr>
          <w:lang w:val="ro-RO"/>
        </w:rPr>
        <w:t>. Repartizarea tipurilor de agenți studiați în articole</w:t>
      </w:r>
    </w:p>
    <w:p w14:paraId="5B161F53" w14:textId="1134F7E5" w:rsidR="00D71B22" w:rsidDel="00E04E38" w:rsidRDefault="00D71B22" w:rsidP="00D71B22">
      <w:pPr>
        <w:spacing w:line="11.40pt" w:lineRule="auto"/>
        <w:ind w:firstLine="14.45pt"/>
        <w:jc w:val="both"/>
        <w:rPr>
          <w:moveFrom w:id="12" w:author="Alexandru Uicoabă" w:date="2021-01-18T13:59:00Z"/>
        </w:rPr>
      </w:pPr>
      <w:moveFromRangeStart w:id="13" w:author="Alexandru Uicoabă" w:date="2021-01-18T13:59:00Z" w:name="move61870796"/>
      <w:moveFrom w:id="14" w:author="Alexandru Uicoabă" w:date="2021-01-18T13:59:00Z">
        <w:r w:rsidDel="00E04E38">
          <w:t xml:space="preserve">În urma aplicării metodologiei de căutare, am identificat un număr de </w:t>
        </w:r>
        <w:commentRangeStart w:id="15"/>
        <w:r w:rsidDel="00E04E38">
          <w:t xml:space="preserve">31 de articole, din care doar 21 </w:t>
        </w:r>
        <w:r w:rsidR="00331DDD" w:rsidDel="00E04E38">
          <w:t>au fost</w:t>
        </w:r>
        <w:r w:rsidDel="00E04E38">
          <w:t xml:space="preserve"> incluse </w:t>
        </w:r>
        <w:r w:rsidR="006F1357" w:rsidDel="00E04E38">
          <w:t>î</w:t>
        </w:r>
        <w:r w:rsidDel="00E04E38">
          <w:t xml:space="preserve">n acest studiu pe baza criteriilor de selecție. Din Fig. 2 reiese faptul că cele mai multe articole incluse în această analiză au fost publicate în ultimii 3 ani. </w:t>
        </w:r>
      </w:moveFrom>
    </w:p>
    <w:moveFromRangeEnd w:id="13"/>
    <w:p w14:paraId="3FD1D370" w14:textId="77777777" w:rsidR="00DE43B7" w:rsidRDefault="00DE43B7">
      <w:pPr>
        <w:spacing w:line="11.40pt" w:lineRule="auto"/>
        <w:jc w:val="both"/>
        <w:pPrChange w:id="16" w:author="Alexandru Uicoabă" w:date="2021-01-18T13:59:00Z">
          <w:pPr>
            <w:spacing w:line="11.40pt" w:lineRule="auto"/>
            <w:ind w:firstLine="14.45pt"/>
            <w:jc w:val="both"/>
          </w:pPr>
        </w:pPrChange>
      </w:pPr>
    </w:p>
    <w:p w14:paraId="7ABCABDC" w14:textId="785D98AE" w:rsidR="00D71B22" w:rsidRDefault="000835F3" w:rsidP="000835F3">
      <w:pPr>
        <w:spacing w:line="11.40pt" w:lineRule="auto"/>
        <w:jc w:val="start"/>
      </w:pPr>
      <w:r>
        <w:rPr>
          <w:noProof/>
        </w:rPr>
        <w:drawing>
          <wp:inline distT="0" distB="0" distL="0" distR="0" wp14:anchorId="71BCCBB6" wp14:editId="3FBE7CDD">
            <wp:extent cx="2757830" cy="1828800"/>
            <wp:effectExtent l="0" t="0" r="4445" b="0"/>
            <wp:docPr id="2" name="Diagramă 2"/>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331A08AA" w14:textId="18600F91" w:rsidR="00D71B22" w:rsidRDefault="00D71B22" w:rsidP="00E04E38">
      <w:pPr>
        <w:spacing w:line="11.40pt" w:lineRule="auto"/>
        <w:ind w:firstLine="14.45pt"/>
        <w:jc w:val="both"/>
        <w:rPr>
          <w:ins w:id="17" w:author="Alexandru Uicoabă" w:date="2021-01-18T13:59:00Z"/>
        </w:rPr>
      </w:pPr>
      <w:r>
        <w:t>Fig. 2. Articolele incluse în această revizuire pe ani</w:t>
      </w:r>
      <w:commentRangeEnd w:id="15"/>
      <w:r>
        <w:rPr>
          <w:rStyle w:val="Referincomentariu"/>
        </w:rPr>
        <w:commentReference w:id="15"/>
      </w:r>
    </w:p>
    <w:p w14:paraId="3841E067" w14:textId="77777777" w:rsidR="00E04E38" w:rsidRDefault="00E04E38">
      <w:pPr>
        <w:spacing w:line="11.40pt" w:lineRule="auto"/>
        <w:ind w:firstLine="14.45pt"/>
        <w:jc w:val="both"/>
        <w:rPr>
          <w:ins w:id="18" w:author="Alexandru Uicoabă" w:date="2021-01-18T13:59:00Z"/>
        </w:rPr>
        <w:pPrChange w:id="19" w:author="Alexandru Uicoabă" w:date="2021-01-18T13:59:00Z">
          <w:pPr>
            <w:spacing w:line="11.40pt" w:lineRule="auto"/>
            <w:jc w:val="both"/>
          </w:pPr>
        </w:pPrChange>
      </w:pPr>
    </w:p>
    <w:p w14:paraId="6EAA5A88" w14:textId="77777777" w:rsidR="00E04E38" w:rsidRDefault="00E04E38" w:rsidP="00E04E38">
      <w:pPr>
        <w:spacing w:line="11.40pt" w:lineRule="auto"/>
        <w:ind w:firstLine="14.45pt"/>
        <w:jc w:val="both"/>
        <w:rPr>
          <w:moveTo w:id="20" w:author="Alexandru Uicoabă" w:date="2021-01-18T13:59:00Z"/>
        </w:rPr>
      </w:pPr>
      <w:moveToRangeStart w:id="21" w:author="Alexandru Uicoabă" w:date="2021-01-18T13:59:00Z" w:name="move61870796"/>
      <w:moveTo w:id="22" w:author="Alexandru Uicoabă" w:date="2021-01-18T13:59:00Z">
        <w:r>
          <w:t xml:space="preserve">În urma aplicării metodologiei de căutare, am identificat un număr de 31 de articole, din care doar 21 au fost incluse în acest studiu pe baza criteriilor de selecție. Din Fig. 2 reiese faptul că cele mai multe articole incluse în această analiză au fost publicate în ultimii 3 ani. </w:t>
        </w:r>
      </w:moveTo>
    </w:p>
    <w:moveToRangeEnd w:id="21"/>
    <w:p w14:paraId="5E4A97B1" w14:textId="77777777" w:rsidR="00E04E38" w:rsidRDefault="00E04E38" w:rsidP="00D71B22">
      <w:pPr>
        <w:spacing w:line="11.40pt" w:lineRule="auto"/>
        <w:jc w:val="both"/>
      </w:pPr>
    </w:p>
    <w:p w14:paraId="08CB3169" w14:textId="77777777" w:rsidR="00D71B22" w:rsidRPr="009F5EF7" w:rsidRDefault="00D71B22" w:rsidP="00D71B22">
      <w:pPr>
        <w:pStyle w:val="Corptext"/>
        <w:rPr>
          <w:lang w:val="ro-RO"/>
        </w:rPr>
      </w:pPr>
    </w:p>
    <w:p w14:paraId="76333FD7" w14:textId="77777777" w:rsidR="00D71B22" w:rsidRDefault="00D71B22" w:rsidP="00D71B22">
      <w:pPr>
        <w:pStyle w:val="Titlu2"/>
      </w:pPr>
      <w:r>
        <w:t>Single Agent</w:t>
      </w:r>
    </w:p>
    <w:p w14:paraId="27250BE0" w14:textId="5AA2346D" w:rsidR="00D71B22" w:rsidRPr="00C57C14" w:rsidRDefault="00D71B22" w:rsidP="00D71B22">
      <w:pPr>
        <w:pStyle w:val="Corptext"/>
      </w:pPr>
      <w:r w:rsidRPr="00A215B9">
        <w:rPr>
          <w:lang w:val="ro-RO"/>
        </w:rPr>
        <w:t>După cum se observă în Fig. 1,conceptul de Single Agent se regăsește în 9</w:t>
      </w:r>
      <w:commentRangeStart w:id="23"/>
      <w:r w:rsidRPr="00A215B9">
        <w:rPr>
          <w:lang w:val="ro-RO"/>
        </w:rPr>
        <w:t xml:space="preserve"> articole, </w:t>
      </w:r>
      <w:commentRangeEnd w:id="23"/>
      <w:r w:rsidRPr="00C57C14">
        <w:rPr>
          <w:rStyle w:val="Referincomentariu"/>
          <w:spacing w:val="0"/>
          <w:sz w:val="20"/>
          <w:szCs w:val="20"/>
          <w:lang w:eastAsia="en-US"/>
          <w:rPrChange w:id="24" w:author="Alexandru Uicoabă" w:date="2021-01-18T14:00:00Z">
            <w:rPr>
              <w:rStyle w:val="Referincomentariu"/>
              <w:spacing w:val="0"/>
              <w:lang w:eastAsia="en-US"/>
            </w:rPr>
          </w:rPrChange>
        </w:rPr>
        <w:commentReference w:id="23"/>
      </w:r>
      <w:r w:rsidRPr="00A215B9">
        <w:rPr>
          <w:lang w:val="ro-RO"/>
        </w:rPr>
        <w:t>din cele 21 incluse</w:t>
      </w:r>
      <w:r w:rsidRPr="00A215B9">
        <w:t>.</w:t>
      </w:r>
      <w:r w:rsidRPr="00A215B9">
        <w:rPr>
          <w:lang w:val="en-GB"/>
        </w:rPr>
        <w:t xml:space="preserve"> </w:t>
      </w:r>
      <w:r w:rsidRPr="00A215B9">
        <w:rPr>
          <w:lang w:val="ro-RO"/>
        </w:rPr>
        <w:t xml:space="preserve">În aceste articole au fost automatizați agenți pentru a concura împotriva jocului în sine, cum este de exemplu cazul lui </w:t>
      </w:r>
      <w:r w:rsidRPr="00C57C14">
        <w:rPr>
          <w:b/>
          <w:bCs/>
          <w:lang w:val="ro-RO"/>
        </w:rPr>
        <w:t>Pac-Man</w:t>
      </w:r>
      <w:r w:rsidRPr="00C57C14">
        <w:rPr>
          <w:lang w:val="ro-RO"/>
        </w:rPr>
        <w:t>, în care acesta trebuie să se ferească de fantome și să mănânce cât mai multe puncte.</w:t>
      </w:r>
      <w:bookmarkStart w:id="25" w:name="ZOTERO_BREF_HdT1UM5M73b8"/>
      <w:r w:rsidR="00165C3F" w:rsidRPr="00C57C14">
        <w:t>[6]</w:t>
      </w:r>
      <w:bookmarkEnd w:id="25"/>
    </w:p>
    <w:p w14:paraId="53455216" w14:textId="23F7C7D7" w:rsidR="00D71B22" w:rsidRDefault="00D71B22" w:rsidP="00D71B22">
      <w:pPr>
        <w:pStyle w:val="Corptext"/>
        <w:rPr>
          <w:lang w:val="ro-RO"/>
        </w:rPr>
      </w:pPr>
      <w:r>
        <w:rPr>
          <w:lang w:val="ro-RO"/>
        </w:rPr>
        <w:t>Din punctul de vedere al implementării algoritmilor prin care single agentul ia deciziile, există două mari categorii</w:t>
      </w:r>
      <w:r>
        <w:rPr>
          <w:lang w:val="en-GB"/>
        </w:rPr>
        <w:t>:</w:t>
      </w:r>
      <w:r>
        <w:rPr>
          <w:lang w:val="ro-RO"/>
        </w:rPr>
        <w:t xml:space="preserve"> </w:t>
      </w:r>
      <w:r w:rsidR="00975D67">
        <w:rPr>
          <w:lang w:val="ro-RO"/>
        </w:rPr>
        <w:t xml:space="preserve">algoritmi </w:t>
      </w:r>
      <w:r w:rsidR="00730886">
        <w:rPr>
          <w:lang w:val="ro-RO"/>
        </w:rPr>
        <w:t>care au la bază</w:t>
      </w:r>
      <w:r w:rsidR="00975D67">
        <w:rPr>
          <w:lang w:val="ro-RO"/>
        </w:rPr>
        <w:t xml:space="preserve"> </w:t>
      </w:r>
      <w:r>
        <w:rPr>
          <w:lang w:val="ro-RO"/>
        </w:rPr>
        <w:t>rețele neuronale și algoritmi care nu se bazează pe rețele neuronale.</w:t>
      </w:r>
    </w:p>
    <w:p w14:paraId="256AFB4C" w14:textId="77777777" w:rsidR="00D71B22" w:rsidRDefault="00D71B22" w:rsidP="00D71B22">
      <w:pPr>
        <w:pStyle w:val="Titlu3"/>
        <w:spacing w:before="6pt" w:after="3pt" w:line="12pt" w:lineRule="auto"/>
        <w:ind w:firstLine="14.45pt"/>
      </w:pPr>
      <w:r>
        <w:t>Algortimi care au la bază rețele neuronale</w:t>
      </w:r>
    </w:p>
    <w:p w14:paraId="14375C44" w14:textId="57E9B825" w:rsidR="00D71B22" w:rsidRDefault="00A93140" w:rsidP="00D71B22">
      <w:pPr>
        <w:pStyle w:val="Corptext"/>
        <w:rPr>
          <w:lang w:val="ro-RO"/>
        </w:rPr>
      </w:pPr>
      <w:r>
        <w:rPr>
          <w:lang w:val="ro-RO"/>
        </w:rPr>
        <w:t>Din</w:t>
      </w:r>
      <w:r w:rsidR="00D71B22">
        <w:rPr>
          <w:lang w:val="ro-RO"/>
        </w:rPr>
        <w:t xml:space="preserve"> articolele incluse care implementează Single Agent, 7 dintre acestea se bazează pe Rețele Neuronale.</w:t>
      </w:r>
    </w:p>
    <w:p w14:paraId="2ADB6563" w14:textId="4C951026" w:rsidR="00D71B22" w:rsidRDefault="00D71B22" w:rsidP="00D71B22">
      <w:pPr>
        <w:pStyle w:val="Corptext"/>
      </w:pPr>
      <w:r w:rsidRPr="006F5513">
        <w:rPr>
          <w:b/>
          <w:bCs/>
          <w:lang w:val="ro-RO"/>
        </w:rPr>
        <w:t>Monte-Carlo Tree Search</w:t>
      </w:r>
      <w:r>
        <w:rPr>
          <w:lang w:val="ro-RO"/>
        </w:rPr>
        <w:t xml:space="preserve"> (MTCS) a fost implementat pentru a-l învăța pe  </w:t>
      </w:r>
      <w:r w:rsidRPr="00EB30C2">
        <w:rPr>
          <w:b/>
          <w:bCs/>
          <w:lang w:val="ro-RO"/>
        </w:rPr>
        <w:t>Pac-Man</w:t>
      </w:r>
      <w:r>
        <w:rPr>
          <w:lang w:val="ro-RO"/>
        </w:rPr>
        <w:t xml:space="preserve"> cum să joace și cum să obțină un scor cât mai mare. În articolul realizat de către Tom Pepels, este foarte importantă consistența</w:t>
      </w:r>
      <w:r w:rsidR="001814E2">
        <w:rPr>
          <w:lang w:val="ro-RO"/>
        </w:rPr>
        <w:t>. Aceasta reiese din</w:t>
      </w:r>
      <w:r>
        <w:rPr>
          <w:lang w:val="ro-RO"/>
        </w:rPr>
        <w:t xml:space="preserve"> faptul că agentul a obținut un scor ridicat, concurând atât contra unor echipe de fantome mai slabe, cât și împotriva unora mai puternice. Fiind un joc pe mai multe nivele, agentul trebuie să </w:t>
      </w:r>
      <w:r>
        <w:rPr>
          <w:lang w:val="ro-RO"/>
        </w:rPr>
        <w:t>țină cont atât de obiectivele pe termen scurt (short-term goals) cât și de cele pe termen lung (long-term goals).</w:t>
      </w:r>
      <w:bookmarkStart w:id="26" w:name="ZOTERO_BREF_sUhmnjPTtWJy"/>
      <w:r w:rsidR="00165C3F" w:rsidRPr="00165C3F">
        <w:t>[6]</w:t>
      </w:r>
      <w:bookmarkEnd w:id="26"/>
    </w:p>
    <w:p w14:paraId="3DCD41C9" w14:textId="5230A47F" w:rsidR="00D71B22" w:rsidRDefault="00D71B22" w:rsidP="00D71B22">
      <w:pPr>
        <w:pStyle w:val="Corptext"/>
      </w:pPr>
      <w:r>
        <w:rPr>
          <w:lang w:val="ro-RO"/>
        </w:rPr>
        <w:t xml:space="preserve">Un concept în care se folosește MTCS pentru antrenarea agenților este reprezentat de framework-ul </w:t>
      </w:r>
      <w:r w:rsidRPr="000A7169">
        <w:rPr>
          <w:b/>
          <w:bCs/>
          <w:lang w:val="ro-RO"/>
        </w:rPr>
        <w:t>General Video Game Artificial Intelligence</w:t>
      </w:r>
      <w:r>
        <w:rPr>
          <w:lang w:val="ro-RO"/>
        </w:rPr>
        <w:t xml:space="preserve"> (GVGAI) în cadrul căruia agenți</w:t>
      </w:r>
      <w:r w:rsidR="00DF5F7F">
        <w:rPr>
          <w:lang w:val="ro-RO"/>
        </w:rPr>
        <w:t>i</w:t>
      </w:r>
      <w:r>
        <w:rPr>
          <w:lang w:val="ro-RO"/>
        </w:rPr>
        <w:t xml:space="preserve"> trebuie să joace mai multe jocuri pe care nu le-au mai jucat înainte, dar și să creeze nivele și reguli noi. O limitare sesizabilă cu care se confruntă această platformă este obținerea unui procent de victorie mai mare de 25%, un factor fiind numărul mare de jocuri single player, care depășește 100.</w:t>
      </w:r>
      <w:bookmarkStart w:id="27" w:name="ZOTERO_BREF_cSO1iRRFDznV"/>
      <w:r w:rsidR="00165C3F" w:rsidRPr="00165C3F">
        <w:t>[7]</w:t>
      </w:r>
      <w:bookmarkEnd w:id="27"/>
    </w:p>
    <w:p w14:paraId="0661860D" w14:textId="0427BE3D" w:rsidR="00D71B22" w:rsidRPr="00CB5237" w:rsidRDefault="00D71B22" w:rsidP="00D71B22">
      <w:pPr>
        <w:pStyle w:val="Corptext"/>
        <w:rPr>
          <w:lang w:val="ro-RO"/>
        </w:rPr>
      </w:pPr>
      <w:r>
        <w:rPr>
          <w:lang w:val="ro-RO"/>
        </w:rPr>
        <w:t xml:space="preserve">Un alt articol în care s-a implementat un agent care să joace mai multe jocuri diferite este cel al lui Chiara F. Sironi, în care </w:t>
      </w:r>
      <w:r w:rsidR="00BC5829">
        <w:rPr>
          <w:lang w:val="ro-RO"/>
        </w:rPr>
        <w:t xml:space="preserve">utilizând </w:t>
      </w:r>
      <w:r>
        <w:rPr>
          <w:lang w:val="ro-RO"/>
        </w:rPr>
        <w:t xml:space="preserve">algoritmul </w:t>
      </w:r>
      <w:r w:rsidRPr="000A7169">
        <w:rPr>
          <w:b/>
          <w:bCs/>
          <w:lang w:val="ro-RO"/>
        </w:rPr>
        <w:t>Self-adaptive Monte-Carlo Tree Search</w:t>
      </w:r>
      <w:r>
        <w:rPr>
          <w:lang w:val="ro-RO"/>
        </w:rPr>
        <w:t xml:space="preserve"> (SA-MCTS) se ajunge la o versiune extinsă prin reglarea parametrilor on-line (online parameter tuning). Totuși, această versiune oferă o performanță ridicată doar în unele jocuri, unde se poate ajunge la un număr mai mare de simulări. </w:t>
      </w:r>
      <w:bookmarkStart w:id="28" w:name="ZOTERO_BREF_hmy4GCHnGYUD"/>
      <w:r w:rsidR="00165C3F" w:rsidRPr="00165C3F">
        <w:t>[8]</w:t>
      </w:r>
      <w:bookmarkEnd w:id="28"/>
    </w:p>
    <w:p w14:paraId="666065E1" w14:textId="1531AB91" w:rsidR="00D71B22" w:rsidRDefault="00D71B22" w:rsidP="00D71B22">
      <w:pPr>
        <w:pStyle w:val="Corptext"/>
        <w:rPr>
          <w:lang w:val="ro-RO"/>
        </w:rPr>
      </w:pPr>
      <w:r>
        <w:rPr>
          <w:lang w:val="ro-RO"/>
        </w:rPr>
        <w:t xml:space="preserve"> </w:t>
      </w:r>
      <w:r w:rsidR="00862FEB">
        <w:rPr>
          <w:lang w:val="ro-RO"/>
        </w:rPr>
        <w:t>Un alt joc în care s-a implementat un agent prin intermediul aceluiași algoritm MTCS este</w:t>
      </w:r>
      <w:r>
        <w:rPr>
          <w:lang w:val="ro-RO"/>
        </w:rPr>
        <w:t xml:space="preserve"> </w:t>
      </w:r>
      <w:r w:rsidRPr="00274B0A">
        <w:rPr>
          <w:b/>
          <w:bCs/>
          <w:lang w:val="ro-RO"/>
        </w:rPr>
        <w:t>AI Factory Spades</w:t>
      </w:r>
      <w:r>
        <w:rPr>
          <w:lang w:val="ro-RO"/>
        </w:rPr>
        <w:t>. Folosind acest algoritm se dorește controlarea agenților care nu sunt controlați de către utilizator (aliații și inamicii acestuia), care să emuleze comportamentul uman, păstrându-se nivelul de performanță și competiție. Principiile aplicate în acest joc pot fi transferate către alte jocuri care folosesc algoritmul MTCS.</w:t>
      </w:r>
      <w:bookmarkStart w:id="29" w:name="ZOTERO_BREF_hJSpbwtqzQGw"/>
      <w:r w:rsidR="00165C3F" w:rsidRPr="00165C3F">
        <w:t>[9]</w:t>
      </w:r>
      <w:bookmarkEnd w:id="29"/>
    </w:p>
    <w:p w14:paraId="1B315BAE" w14:textId="7E4DF5E0" w:rsidR="00D71B22" w:rsidRPr="00C57C14" w:rsidRDefault="00D71B22" w:rsidP="00D71B22">
      <w:pPr>
        <w:pStyle w:val="Corptext"/>
        <w:rPr>
          <w:lang w:val="ro-RO"/>
        </w:rPr>
      </w:pPr>
      <w:r w:rsidRPr="00A215B9">
        <w:rPr>
          <w:lang w:val="ro-RO"/>
        </w:rPr>
        <w:t xml:space="preserve">O altă  tehnică de machine learning care are la baza rețelele neuronale este </w:t>
      </w:r>
      <w:commentRangeStart w:id="30"/>
      <w:r w:rsidRPr="00A215B9">
        <w:rPr>
          <w:b/>
          <w:bCs/>
          <w:lang w:val="ro-RO"/>
        </w:rPr>
        <w:t>Reinforcement Learning</w:t>
      </w:r>
      <w:r w:rsidRPr="00A215B9">
        <w:rPr>
          <w:lang w:val="ro-RO"/>
        </w:rPr>
        <w:t xml:space="preserve"> (RL)</w:t>
      </w:r>
      <w:commentRangeEnd w:id="30"/>
      <w:r w:rsidRPr="00C57C14">
        <w:rPr>
          <w:rStyle w:val="Referincomentariu"/>
          <w:spacing w:val="0"/>
          <w:sz w:val="20"/>
          <w:szCs w:val="20"/>
          <w:lang w:eastAsia="en-US"/>
          <w:rPrChange w:id="31" w:author="Alexandru Uicoabă" w:date="2021-01-18T14:00:00Z">
            <w:rPr>
              <w:rStyle w:val="Referincomentariu"/>
              <w:spacing w:val="0"/>
              <w:lang w:eastAsia="en-US"/>
            </w:rPr>
          </w:rPrChange>
        </w:rPr>
        <w:commentReference w:id="30"/>
      </w:r>
      <w:r w:rsidRPr="00A215B9">
        <w:rPr>
          <w:lang w:val="ro-RO"/>
        </w:rPr>
        <w:t>. Acesta este prezent în două articole incluse</w:t>
      </w:r>
      <w:r w:rsidR="00533BD1" w:rsidRPr="00C57C14">
        <w:rPr>
          <w:lang w:val="ro-RO"/>
        </w:rPr>
        <w:t>, în care agentul este de tip Single Agent</w:t>
      </w:r>
      <w:r w:rsidRPr="00C57C14">
        <w:rPr>
          <w:lang w:val="ro-RO"/>
        </w:rPr>
        <w:t xml:space="preserve">. </w:t>
      </w:r>
    </w:p>
    <w:p w14:paraId="4F96EE1D" w14:textId="15E3CD79" w:rsidR="00D71B22" w:rsidRDefault="00D71B22" w:rsidP="00D71B22">
      <w:pPr>
        <w:pStyle w:val="Corptext"/>
      </w:pPr>
      <w:r>
        <w:rPr>
          <w:lang w:val="ro-RO"/>
        </w:rPr>
        <w:t xml:space="preserve">Un prim articol în care apare un astfel de algoritm, este cel realizat de către Yuji Kanagawa și Tomoyuki Kaneko. Mai exact, se folosește </w:t>
      </w:r>
      <w:r w:rsidRPr="0048173E">
        <w:rPr>
          <w:b/>
          <w:bCs/>
          <w:lang w:val="ro-RO"/>
        </w:rPr>
        <w:t>Proximity Policy Optimization</w:t>
      </w:r>
      <w:r>
        <w:rPr>
          <w:lang w:val="ro-RO"/>
        </w:rPr>
        <w:t xml:space="preserve"> (PPO)</w:t>
      </w:r>
      <w:r w:rsidR="001C6A1D">
        <w:rPr>
          <w:lang w:val="ro-RO"/>
        </w:rPr>
        <w:t>,</w:t>
      </w:r>
      <w:r>
        <w:rPr>
          <w:lang w:val="ro-RO"/>
        </w:rPr>
        <w:t xml:space="preserve"> </w:t>
      </w:r>
      <w:r w:rsidR="001C6A1D">
        <w:rPr>
          <w:lang w:val="ro-RO"/>
        </w:rPr>
        <w:t>utilizând mai multe</w:t>
      </w:r>
      <w:r>
        <w:rPr>
          <w:lang w:val="ro-RO"/>
        </w:rPr>
        <w:t xml:space="preserve"> temnițe generate în mod aleatoriu. Rezultatele indică faptul că </w:t>
      </w:r>
      <w:r w:rsidR="00A63874">
        <w:rPr>
          <w:lang w:val="ro-RO"/>
        </w:rPr>
        <w:t xml:space="preserve">performanțele </w:t>
      </w:r>
      <w:r>
        <w:rPr>
          <w:lang w:val="ro-RO"/>
        </w:rPr>
        <w:t xml:space="preserve">au fost mai bune în faza de învățare a agentului, însă scorul </w:t>
      </w:r>
      <w:r w:rsidR="000E0972">
        <w:rPr>
          <w:lang w:val="ro-RO"/>
        </w:rPr>
        <w:t>general</w:t>
      </w:r>
      <w:r>
        <w:rPr>
          <w:lang w:val="ro-RO"/>
        </w:rPr>
        <w:t xml:space="preserve"> obținut în temnițe noi pentru agent au fost mult sub scorul obținut în faza de învățare.</w:t>
      </w:r>
      <w:bookmarkStart w:id="32" w:name="ZOTERO_BREF_Su8H2bLf4BSF"/>
      <w:r w:rsidR="00165C3F" w:rsidRPr="00165C3F">
        <w:t>[10]</w:t>
      </w:r>
      <w:bookmarkEnd w:id="32"/>
    </w:p>
    <w:p w14:paraId="6C39A872" w14:textId="15F59849" w:rsidR="00D71B22" w:rsidRDefault="00D71B22" w:rsidP="00D71B22">
      <w:pPr>
        <w:pStyle w:val="Corptext"/>
        <w:rPr>
          <w:lang w:val="ro-RO"/>
        </w:rPr>
      </w:pPr>
      <w:r>
        <w:rPr>
          <w:lang w:val="ro-RO"/>
        </w:rPr>
        <w:t xml:space="preserve">În cel de-al doilea articol, care este realizat de către Ibrahim Fathy, ni se prezintă un agent inteligent bazat atât pe RL cât și pe </w:t>
      </w:r>
      <w:r w:rsidR="00BA7BE5" w:rsidRPr="00BA7BE5">
        <w:rPr>
          <w:b/>
          <w:bCs/>
          <w:lang w:val="ro-RO"/>
        </w:rPr>
        <w:t>O</w:t>
      </w:r>
      <w:r w:rsidRPr="00BA7BE5">
        <w:rPr>
          <w:b/>
          <w:bCs/>
          <w:lang w:val="ro-RO"/>
        </w:rPr>
        <w:t xml:space="preserve">nline </w:t>
      </w:r>
      <w:r w:rsidR="00BA7BE5" w:rsidRPr="00BA7BE5">
        <w:rPr>
          <w:b/>
          <w:bCs/>
          <w:lang w:val="ro-RO"/>
        </w:rPr>
        <w:t>C</w:t>
      </w:r>
      <w:r w:rsidRPr="00BA7BE5">
        <w:rPr>
          <w:b/>
          <w:bCs/>
          <w:lang w:val="ro-RO"/>
        </w:rPr>
        <w:t>ase-</w:t>
      </w:r>
      <w:r w:rsidR="00BA7BE5" w:rsidRPr="00BA7BE5">
        <w:rPr>
          <w:b/>
          <w:bCs/>
          <w:lang w:val="ro-RO"/>
        </w:rPr>
        <w:t>B</w:t>
      </w:r>
      <w:r w:rsidRPr="00BA7BE5">
        <w:rPr>
          <w:b/>
          <w:bCs/>
          <w:lang w:val="ro-RO"/>
        </w:rPr>
        <w:t xml:space="preserve">ased </w:t>
      </w:r>
      <w:r w:rsidR="00BA7BE5" w:rsidRPr="00BA7BE5">
        <w:rPr>
          <w:b/>
          <w:bCs/>
          <w:lang w:val="ro-RO"/>
        </w:rPr>
        <w:t>P</w:t>
      </w:r>
      <w:r w:rsidRPr="00BA7BE5">
        <w:rPr>
          <w:b/>
          <w:bCs/>
          <w:lang w:val="ro-RO"/>
        </w:rPr>
        <w:t>laning</w:t>
      </w:r>
      <w:r>
        <w:rPr>
          <w:lang w:val="ro-RO"/>
        </w:rPr>
        <w:t xml:space="preserve"> (OLCBP)</w:t>
      </w:r>
      <w:r w:rsidR="00DA58F6">
        <w:rPr>
          <w:lang w:val="ro-RO"/>
        </w:rPr>
        <w:t>,</w:t>
      </w:r>
      <w:r>
        <w:rPr>
          <w:lang w:val="ro-RO"/>
        </w:rPr>
        <w:t xml:space="preserve"> </w:t>
      </w:r>
      <w:r w:rsidR="00DA58F6">
        <w:rPr>
          <w:lang w:val="ro-RO"/>
        </w:rPr>
        <w:t>a</w:t>
      </w:r>
      <w:r w:rsidR="00FA3B1B">
        <w:rPr>
          <w:lang w:val="ro-RO"/>
        </w:rPr>
        <w:t xml:space="preserve">cesta </w:t>
      </w:r>
      <w:r w:rsidR="00DA58F6">
        <w:rPr>
          <w:lang w:val="ro-RO"/>
        </w:rPr>
        <w:t>fiind</w:t>
      </w:r>
      <w:r>
        <w:rPr>
          <w:lang w:val="ro-RO"/>
        </w:rPr>
        <w:t xml:space="preserve"> evaluat</w:t>
      </w:r>
      <w:r w:rsidR="00DA58F6">
        <w:rPr>
          <w:lang w:val="ro-RO"/>
        </w:rPr>
        <w:t xml:space="preserve"> prin intermediul jocului </w:t>
      </w:r>
      <w:r w:rsidRPr="0042434F">
        <w:rPr>
          <w:b/>
          <w:bCs/>
          <w:lang w:val="ro-RO"/>
        </w:rPr>
        <w:t>Wargus</w:t>
      </w:r>
      <w:r>
        <w:rPr>
          <w:lang w:val="ro-RO"/>
        </w:rPr>
        <w:t>. Prin hibridizarea celor doi algoritmi</w:t>
      </w:r>
      <w:r w:rsidR="00CE65B5">
        <w:rPr>
          <w:lang w:val="ro-RO"/>
        </w:rPr>
        <w:t>,</w:t>
      </w:r>
      <w:r>
        <w:rPr>
          <w:lang w:val="ro-RO"/>
        </w:rPr>
        <w:t xml:space="preserve"> alegerea planurilor de către agent se face într-un mod mai eficient și cu o rată ridicată de succes.</w:t>
      </w:r>
      <w:bookmarkStart w:id="33" w:name="ZOTERO_BREF_8WsnOsjDAeF7"/>
      <w:r w:rsidR="00165C3F" w:rsidRPr="00165C3F">
        <w:t>[11]</w:t>
      </w:r>
      <w:bookmarkEnd w:id="33"/>
    </w:p>
    <w:p w14:paraId="4E3371B6" w14:textId="78924A17" w:rsidR="00014334" w:rsidRPr="00A267F0" w:rsidRDefault="00D71B22" w:rsidP="00A267F0">
      <w:pPr>
        <w:pStyle w:val="Corptext"/>
      </w:pPr>
      <w:r>
        <w:rPr>
          <w:lang w:val="ro-RO"/>
        </w:rPr>
        <w:t xml:space="preserve">Pac-Man nu este singurul joc clasic în care s-a realizat învățarea automată a agentului. Zpepei Wei și echipa sa au obținut un agent autonom capabil să joace bine cunoscutul joc </w:t>
      </w:r>
      <w:r w:rsidRPr="003B2503">
        <w:rPr>
          <w:b/>
          <w:bCs/>
          <w:lang w:val="ro-RO"/>
        </w:rPr>
        <w:t>Snake</w:t>
      </w:r>
      <w:r w:rsidRPr="003B2503">
        <w:rPr>
          <w:lang w:val="ro-RO"/>
        </w:rPr>
        <w:t>.</w:t>
      </w:r>
      <w:r>
        <w:rPr>
          <w:lang w:val="ro-RO"/>
        </w:rPr>
        <w:t xml:space="preserve"> Antrenarea agentului s-a realizat prin folosirea de </w:t>
      </w:r>
      <w:r w:rsidR="004A74C3" w:rsidRPr="00274B0A">
        <w:rPr>
          <w:b/>
          <w:bCs/>
          <w:lang w:val="ro-RO"/>
        </w:rPr>
        <w:t>Convolutional Neural Network</w:t>
      </w:r>
      <w:r w:rsidR="004A74C3">
        <w:rPr>
          <w:lang w:val="ro-RO"/>
        </w:rPr>
        <w:t xml:space="preserve">  (</w:t>
      </w:r>
      <w:r>
        <w:rPr>
          <w:lang w:val="ro-RO"/>
        </w:rPr>
        <w:t>CNN</w:t>
      </w:r>
      <w:r w:rsidR="004A74C3">
        <w:rPr>
          <w:lang w:val="ro-RO"/>
        </w:rPr>
        <w:t>)</w:t>
      </w:r>
      <w:r>
        <w:rPr>
          <w:lang w:val="ro-RO"/>
        </w:rPr>
        <w:t xml:space="preserve"> cu o varietate de </w:t>
      </w:r>
      <w:r w:rsidR="00C803E8">
        <w:rPr>
          <w:lang w:val="ro-RO"/>
        </w:rPr>
        <w:t xml:space="preserve">    </w:t>
      </w:r>
      <w:r>
        <w:rPr>
          <w:lang w:val="ro-RO"/>
        </w:rPr>
        <w:t xml:space="preserve">Q-learning. Această variantă are ca </w:t>
      </w:r>
      <w:r w:rsidR="00014334">
        <w:rPr>
          <w:lang w:val="ro-RO"/>
        </w:rPr>
        <w:t>ș</w:t>
      </w:r>
      <w:r>
        <w:rPr>
          <w:lang w:val="ro-RO"/>
        </w:rPr>
        <w:t>i scop evitarea situațiilor în care recompensele sunt rare și vin cu întârziere. Experimentele au arătat că prin intermediul acestui model, agentul</w:t>
      </w:r>
      <w:r w:rsidR="00C03BA6">
        <w:rPr>
          <w:lang w:val="ro-RO"/>
        </w:rPr>
        <w:t xml:space="preserve"> a reușit chiar </w:t>
      </w:r>
      <w:r>
        <w:rPr>
          <w:lang w:val="ro-RO"/>
        </w:rPr>
        <w:t xml:space="preserve"> </w:t>
      </w:r>
      <w:r w:rsidR="00C03BA6">
        <w:rPr>
          <w:lang w:val="ro-RO"/>
        </w:rPr>
        <w:t>să</w:t>
      </w:r>
      <w:r>
        <w:rPr>
          <w:lang w:val="ro-RO"/>
        </w:rPr>
        <w:t xml:space="preserve"> depăș</w:t>
      </w:r>
      <w:r w:rsidR="00C03BA6">
        <w:rPr>
          <w:lang w:val="ro-RO"/>
        </w:rPr>
        <w:t>ească</w:t>
      </w:r>
      <w:r>
        <w:rPr>
          <w:lang w:val="ro-RO"/>
        </w:rPr>
        <w:t xml:space="preserve"> nivelul atins de oameni.</w:t>
      </w:r>
      <w:bookmarkStart w:id="34" w:name="ZOTERO_BREF_0Jym9Bddiqnp"/>
      <w:r w:rsidR="00165C3F" w:rsidRPr="00165C3F">
        <w:t>[12]</w:t>
      </w:r>
      <w:bookmarkEnd w:id="34"/>
    </w:p>
    <w:p w14:paraId="4E4F0A37" w14:textId="77777777" w:rsidR="00D71B22" w:rsidRPr="005E1BDC" w:rsidRDefault="00D71B22" w:rsidP="00D71B22">
      <w:pPr>
        <w:pStyle w:val="Titlu3"/>
        <w:spacing w:before="6pt" w:after="3pt"/>
        <w:ind w:firstLine="14.45pt"/>
      </w:pPr>
      <w:r>
        <w:t>Algoritmi care nu au la bază rețele neuronale</w:t>
      </w:r>
      <w:r w:rsidRPr="005E1BDC">
        <w:t xml:space="preserve">   </w:t>
      </w:r>
    </w:p>
    <w:p w14:paraId="4E5A7BDA" w14:textId="09803D2F" w:rsidR="00D71B22" w:rsidRDefault="00D71B22" w:rsidP="00D71B22">
      <w:pPr>
        <w:pStyle w:val="Corptext"/>
      </w:pPr>
      <w:r w:rsidRPr="00A215B9">
        <w:rPr>
          <w:lang w:val="ro-RO"/>
        </w:rPr>
        <w:t xml:space="preserve">Sunt prezente </w:t>
      </w:r>
      <w:commentRangeStart w:id="35"/>
      <w:r w:rsidRPr="00A215B9">
        <w:rPr>
          <w:lang w:val="ro-RO"/>
        </w:rPr>
        <w:t>2</w:t>
      </w:r>
      <w:commentRangeEnd w:id="35"/>
      <w:r w:rsidRPr="001623C8">
        <w:rPr>
          <w:rStyle w:val="Referincomentariu"/>
          <w:spacing w:val="0"/>
          <w:sz w:val="20"/>
          <w:szCs w:val="20"/>
          <w:lang w:eastAsia="en-US"/>
          <w:rPrChange w:id="36" w:author="Alexandru Uicoabă" w:date="2021-01-18T14:00:00Z">
            <w:rPr>
              <w:rStyle w:val="Referincomentariu"/>
              <w:spacing w:val="0"/>
              <w:lang w:eastAsia="en-US"/>
            </w:rPr>
          </w:rPrChange>
        </w:rPr>
        <w:commentReference w:id="35"/>
      </w:r>
      <w:r w:rsidRPr="00A215B9">
        <w:rPr>
          <w:lang w:val="ro-RO"/>
        </w:rPr>
        <w:t xml:space="preserve"> articole în care agenți au fost implementați cu algoritmi care nu folosesc rețele neuronale. Ambele articole folosesc </w:t>
      </w:r>
      <w:r w:rsidRPr="001623C8">
        <w:rPr>
          <w:b/>
          <w:bCs/>
          <w:lang w:val="ro-RO"/>
        </w:rPr>
        <w:t>algoritmul Minimax</w:t>
      </w:r>
      <w:r w:rsidRPr="001623C8">
        <w:rPr>
          <w:lang w:val="ro-RO"/>
        </w:rPr>
        <w:t xml:space="preserve">. Primul articol pune în evidență </w:t>
      </w:r>
      <w:r w:rsidRPr="001623C8">
        <w:rPr>
          <w:lang w:val="ro-RO"/>
        </w:rPr>
        <w:lastRenderedPageBreak/>
        <w:t xml:space="preserve">utilizarea acestui algoritm prin învățarea agentului să joace </w:t>
      </w:r>
      <w:r w:rsidRPr="001623C8">
        <w:rPr>
          <w:b/>
          <w:bCs/>
          <w:lang w:val="ro-RO"/>
        </w:rPr>
        <w:t>Ntxuva</w:t>
      </w:r>
      <w:r w:rsidRPr="001623C8">
        <w:rPr>
          <w:lang w:val="ro-RO"/>
        </w:rPr>
        <w:t>, care este un joc de societate jucat mai ales în Mozambique. Prin utilizarea acestui algoritm, agentul ajunge</w:t>
      </w:r>
      <w:r>
        <w:rPr>
          <w:lang w:val="ro-RO"/>
        </w:rPr>
        <w:t xml:space="preserve"> să joace Ntxuva la un nivel asemănător ca al unui jucător profesionist.</w:t>
      </w:r>
      <w:bookmarkStart w:id="37" w:name="ZOTERO_BREF_m2oBkskZ2p0Q"/>
      <w:r w:rsidR="00165C3F" w:rsidRPr="00165C3F">
        <w:t>[13]</w:t>
      </w:r>
      <w:bookmarkEnd w:id="37"/>
    </w:p>
    <w:p w14:paraId="4FA09712" w14:textId="24022CD3" w:rsidR="00F848C2" w:rsidRPr="00F848C2" w:rsidRDefault="00D71B22" w:rsidP="00F848C2">
      <w:pPr>
        <w:pStyle w:val="Corptext"/>
      </w:pPr>
      <w:r w:rsidRPr="00F577C8">
        <w:rPr>
          <w:lang w:val="ro-RO"/>
        </w:rPr>
        <w:t xml:space="preserve">În celălalt articol, prin intermediul unui joc de cărți, se </w:t>
      </w:r>
      <w:r w:rsidRPr="001A6D7B">
        <w:rPr>
          <w:lang w:val="ro-RO"/>
        </w:rPr>
        <w:t xml:space="preserve">prezintă o variantă îmbunătățită a </w:t>
      </w:r>
      <w:r w:rsidR="00F72B29">
        <w:rPr>
          <w:lang w:val="ro-RO"/>
        </w:rPr>
        <w:t xml:space="preserve">Minimax-ului </w:t>
      </w:r>
      <w:r w:rsidRPr="001A6D7B">
        <w:rPr>
          <w:lang w:val="ro-RO"/>
        </w:rPr>
        <w:t xml:space="preserve">printr-o combinație cu </w:t>
      </w:r>
      <w:r w:rsidRPr="001A6D7B">
        <w:rPr>
          <w:b/>
          <w:bCs/>
          <w:lang w:val="ro-RO"/>
        </w:rPr>
        <w:t>Multi Criteri Decision Maker</w:t>
      </w:r>
      <w:r w:rsidRPr="001A6D7B">
        <w:rPr>
          <w:lang w:val="ro-RO"/>
        </w:rPr>
        <w:t xml:space="preserve"> (MCDM). Prin folosirea doar a algoritmului MiniMax agentul de tip </w:t>
      </w:r>
      <w:r w:rsidRPr="001A6D7B">
        <w:rPr>
          <w:b/>
          <w:bCs/>
          <w:lang w:val="ro-RO"/>
        </w:rPr>
        <w:t>Non-Player Character</w:t>
      </w:r>
      <w:r w:rsidRPr="001A6D7B">
        <w:rPr>
          <w:lang w:val="ro-RO"/>
        </w:rPr>
        <w:t xml:space="preserve"> (NPC) contestă adversarul luând în considerare doar cărțile convocate de </w:t>
      </w:r>
      <w:r w:rsidR="004F68A2">
        <w:rPr>
          <w:lang w:val="ro-RO"/>
        </w:rPr>
        <w:t>către acesta</w:t>
      </w:r>
      <w:r w:rsidRPr="001A6D7B">
        <w:rPr>
          <w:lang w:val="ro-RO"/>
        </w:rPr>
        <w:t>. Prin combinația cu MCDM, agentul ia în considerare și alte informații, cum ar fi valoarea vieții a inamicului și a lui, costul convocării unei anumite cărți, etc. Așadar, agentul va putea să optimizeze daunele produse ca acestea să fie cât mai mari. Astfel, se ajunge la o dificultate crescută, deoarece strategiile generate de către agent sunt mult mai variate.</w:t>
      </w:r>
      <w:bookmarkStart w:id="38" w:name="ZOTERO_BREF_0a7D46e0vLkh"/>
      <w:r w:rsidR="00165C3F" w:rsidRPr="00165C3F">
        <w:t>[14]</w:t>
      </w:r>
      <w:bookmarkEnd w:id="38"/>
    </w:p>
    <w:p w14:paraId="4F9B4728" w14:textId="77777777" w:rsidR="00D71B22" w:rsidRDefault="00D71B22" w:rsidP="00D71B22">
      <w:pPr>
        <w:pStyle w:val="Titlu2"/>
      </w:pPr>
      <w:r>
        <w:t>Multi Agents</w:t>
      </w:r>
    </w:p>
    <w:p w14:paraId="3D33F7F3" w14:textId="39E0EC75" w:rsidR="00F848C2" w:rsidRPr="00A215B9" w:rsidRDefault="00D71B22" w:rsidP="00D71B22">
      <w:pPr>
        <w:pStyle w:val="bulletlist"/>
        <w:numPr>
          <w:ilvl w:val="0"/>
          <w:numId w:val="0"/>
        </w:numPr>
        <w:rPr>
          <w:lang w:val="ro-RO"/>
        </w:rPr>
      </w:pPr>
      <w:r>
        <w:rPr>
          <w:lang w:val="ro-RO"/>
        </w:rPr>
        <w:tab/>
      </w:r>
      <w:r w:rsidRPr="00A215B9">
        <w:rPr>
          <w:lang w:val="ro-RO"/>
        </w:rPr>
        <w:t xml:space="preserve">Tabelul </w:t>
      </w:r>
      <w:commentRangeStart w:id="39"/>
      <w:r w:rsidRPr="00A215B9">
        <w:rPr>
          <w:lang w:val="ro-RO"/>
        </w:rPr>
        <w:t xml:space="preserve">2 </w:t>
      </w:r>
      <w:commentRangeEnd w:id="39"/>
      <w:r w:rsidRPr="001623C8">
        <w:rPr>
          <w:rStyle w:val="Referincomentariu"/>
          <w:spacing w:val="0"/>
          <w:sz w:val="20"/>
          <w:szCs w:val="20"/>
          <w:lang w:eastAsia="en-US"/>
          <w:rPrChange w:id="40" w:author="Alexandru Uicoabă" w:date="2021-01-18T14:01:00Z">
            <w:rPr>
              <w:rStyle w:val="Referincomentariu"/>
              <w:spacing w:val="0"/>
              <w:lang w:eastAsia="en-US"/>
            </w:rPr>
          </w:rPrChange>
        </w:rPr>
        <w:commentReference w:id="39"/>
      </w:r>
      <w:r w:rsidRPr="00A215B9">
        <w:rPr>
          <w:lang w:val="ro-RO"/>
        </w:rPr>
        <w:t>înfățișează că în</w:t>
      </w:r>
      <w:commentRangeStart w:id="41"/>
      <w:r w:rsidRPr="00A215B9">
        <w:rPr>
          <w:lang w:val="ro-RO"/>
        </w:rPr>
        <w:t xml:space="preserve"> 12 din cele 21 de articole incluse s-a abordat </w:t>
      </w:r>
      <w:r w:rsidR="005F382F" w:rsidRPr="001623C8">
        <w:rPr>
          <w:lang w:val="ro-RO"/>
        </w:rPr>
        <w:t xml:space="preserve">conceptul de </w:t>
      </w:r>
      <w:r w:rsidRPr="001623C8">
        <w:rPr>
          <w:lang w:val="ro-RO"/>
        </w:rPr>
        <w:t xml:space="preserve">Multi Agents. Multi </w:t>
      </w:r>
      <w:r w:rsidR="00C46DDC" w:rsidRPr="001623C8">
        <w:rPr>
          <w:lang w:val="ro-RO"/>
        </w:rPr>
        <w:t>A</w:t>
      </w:r>
      <w:r w:rsidRPr="001623C8">
        <w:rPr>
          <w:lang w:val="ro-RO"/>
        </w:rPr>
        <w:t xml:space="preserve">gents înseamnă </w:t>
      </w:r>
      <w:r w:rsidR="0083436F" w:rsidRPr="001623C8">
        <w:rPr>
          <w:lang w:val="ro-RO"/>
        </w:rPr>
        <w:t xml:space="preserve">folosirea a mai multor </w:t>
      </w:r>
      <w:r w:rsidRPr="001623C8">
        <w:rPr>
          <w:lang w:val="ro-RO"/>
        </w:rPr>
        <w:t>agenți inteligenți care împart același mediu virtual.</w:t>
      </w:r>
      <w:commentRangeEnd w:id="41"/>
      <w:r w:rsidRPr="001623C8">
        <w:rPr>
          <w:rStyle w:val="Referincomentariu"/>
          <w:spacing w:val="0"/>
          <w:sz w:val="20"/>
          <w:szCs w:val="20"/>
          <w:lang w:eastAsia="en-US"/>
          <w:rPrChange w:id="42" w:author="Alexandru Uicoabă" w:date="2021-01-18T14:01:00Z">
            <w:rPr>
              <w:rStyle w:val="Referincomentariu"/>
              <w:spacing w:val="0"/>
              <w:lang w:eastAsia="en-US"/>
            </w:rPr>
          </w:rPrChange>
        </w:rPr>
        <w:commentReference w:id="41"/>
      </w:r>
      <w:r w:rsidRPr="00A215B9">
        <w:rPr>
          <w:lang w:val="ro-RO"/>
        </w:rPr>
        <w:t xml:space="preserve"> </w:t>
      </w:r>
    </w:p>
    <w:p w14:paraId="5A361D1A" w14:textId="02EE7246" w:rsidR="00F848C2" w:rsidRDefault="00D71B22" w:rsidP="00D71B22">
      <w:pPr>
        <w:pStyle w:val="bulletlist"/>
        <w:numPr>
          <w:ilvl w:val="0"/>
          <w:numId w:val="0"/>
        </w:numPr>
        <w:rPr>
          <w:lang w:val="ro-RO"/>
        </w:rPr>
      </w:pPr>
      <w:r>
        <w:rPr>
          <w:lang w:val="ro-RO"/>
        </w:rPr>
        <w:tab/>
        <w:t>La fel ca în cadrul single agent,</w:t>
      </w:r>
      <w:r w:rsidR="000F7878">
        <w:rPr>
          <w:lang w:val="ro-RO"/>
        </w:rPr>
        <w:t xml:space="preserve"> agenții au fost</w:t>
      </w:r>
      <w:r w:rsidR="00A92052">
        <w:rPr>
          <w:lang w:val="ro-RO"/>
        </w:rPr>
        <w:t xml:space="preserve"> antrenați</w:t>
      </w:r>
      <w:r w:rsidR="000F7878">
        <w:rPr>
          <w:lang w:val="ro-RO"/>
        </w:rPr>
        <w:t xml:space="preserve"> folosind</w:t>
      </w:r>
      <w:r>
        <w:rPr>
          <w:lang w:val="ro-RO"/>
        </w:rPr>
        <w:t xml:space="preserve"> algoritmi</w:t>
      </w:r>
      <w:r w:rsidR="00A92052">
        <w:rPr>
          <w:lang w:val="ro-RO"/>
        </w:rPr>
        <w:t xml:space="preserve"> care se bazează pe rețele neuronale și care nu au la bază rețele neuronale</w:t>
      </w:r>
      <w:r>
        <w:rPr>
          <w:lang w:val="ro-RO"/>
        </w:rPr>
        <w:t>.</w:t>
      </w:r>
    </w:p>
    <w:p w14:paraId="2BF82E82" w14:textId="77777777" w:rsidR="00D71B22" w:rsidRDefault="00D71B22" w:rsidP="00D71B22">
      <w:pPr>
        <w:pStyle w:val="Titlu3"/>
        <w:spacing w:before="6pt" w:after="3pt" w:line="12pt" w:lineRule="auto"/>
        <w:ind w:firstLine="14.45pt"/>
      </w:pPr>
      <w:r>
        <w:t>Algortimi care au la bază rețele neuronale</w:t>
      </w:r>
    </w:p>
    <w:p w14:paraId="6B1CFFF9" w14:textId="08F4FF2E" w:rsidR="00D71B22" w:rsidRDefault="00D71B22" w:rsidP="00D71B22">
      <w:pPr>
        <w:spacing w:after="6pt"/>
        <w:ind w:firstLine="14.45pt"/>
        <w:jc w:val="both"/>
      </w:pPr>
      <w:r>
        <w:t xml:space="preserve">Pornind de la RL, pentru ca agenții să rezolve task-urile împreună și </w:t>
      </w:r>
      <w:r w:rsidR="00D61C5F">
        <w:t xml:space="preserve">în vederea obținerii </w:t>
      </w:r>
      <w:r>
        <w:t>un</w:t>
      </w:r>
      <w:r w:rsidR="00D61C5F">
        <w:t>ui</w:t>
      </w:r>
      <w:r>
        <w:t xml:space="preserve"> caștig maximal în jocuri repetitive, Zhen Zhang propune algoritmul </w:t>
      </w:r>
      <w:r w:rsidR="00C443CA">
        <w:rPr>
          <w:b/>
          <w:bCs/>
        </w:rPr>
        <w:t>P</w:t>
      </w:r>
      <w:r w:rsidRPr="00A52BB5">
        <w:rPr>
          <w:b/>
          <w:bCs/>
        </w:rPr>
        <w:t xml:space="preserve">robability of </w:t>
      </w:r>
      <w:r w:rsidR="00C443CA">
        <w:rPr>
          <w:b/>
          <w:bCs/>
        </w:rPr>
        <w:t>M</w:t>
      </w:r>
      <w:r w:rsidRPr="00A52BB5">
        <w:rPr>
          <w:b/>
          <w:bCs/>
        </w:rPr>
        <w:t xml:space="preserve">aximal </w:t>
      </w:r>
      <w:r w:rsidR="00C443CA">
        <w:rPr>
          <w:b/>
          <w:bCs/>
        </w:rPr>
        <w:t>R</w:t>
      </w:r>
      <w:r w:rsidRPr="00A52BB5">
        <w:rPr>
          <w:b/>
          <w:bCs/>
        </w:rPr>
        <w:t xml:space="preserve">eward based on the </w:t>
      </w:r>
      <w:r w:rsidR="00C443CA">
        <w:rPr>
          <w:b/>
          <w:bCs/>
        </w:rPr>
        <w:t>I</w:t>
      </w:r>
      <w:r w:rsidRPr="00A52BB5">
        <w:rPr>
          <w:b/>
          <w:bCs/>
        </w:rPr>
        <w:t xml:space="preserve">nfinitesimal </w:t>
      </w:r>
      <w:r w:rsidR="00C443CA">
        <w:rPr>
          <w:b/>
          <w:bCs/>
        </w:rPr>
        <w:t>G</w:t>
      </w:r>
      <w:r w:rsidRPr="00A52BB5">
        <w:rPr>
          <w:b/>
          <w:bCs/>
        </w:rPr>
        <w:t xml:space="preserve">radient </w:t>
      </w:r>
      <w:r w:rsidR="00C443CA">
        <w:rPr>
          <w:b/>
          <w:bCs/>
        </w:rPr>
        <w:t>A</w:t>
      </w:r>
      <w:r w:rsidRPr="00A52BB5">
        <w:rPr>
          <w:b/>
          <w:bCs/>
        </w:rPr>
        <w:t>scent</w:t>
      </w:r>
      <w:r>
        <w:t xml:space="preserve"> (PMR-IGA). Un astfel de rezultat se obține indiferent de condițiile inițiale, având un număr finit de jucători și un număr finit de acțiuni. Folosind o astfel de abordare, ne permite abordarea unor probleme mai practice. În articol, algoritmul prezintă rezultate bune și o consistență în </w:t>
      </w:r>
      <w:r w:rsidR="00D806CD">
        <w:t>s</w:t>
      </w:r>
      <w:r>
        <w:t>cenar</w:t>
      </w:r>
      <w:r w:rsidR="001A29C9">
        <w:t>i</w:t>
      </w:r>
      <w:r>
        <w:t>ile stocastice.</w:t>
      </w:r>
      <w:bookmarkStart w:id="43" w:name="ZOTERO_BREF_8GGs1fwFp23D"/>
      <w:r w:rsidR="00165C3F" w:rsidRPr="00165C3F">
        <w:t>[15]</w:t>
      </w:r>
      <w:bookmarkEnd w:id="43"/>
    </w:p>
    <w:p w14:paraId="07A8F94F" w14:textId="55755387" w:rsidR="00D71B22" w:rsidRDefault="00D71B22" w:rsidP="00A267F0">
      <w:pPr>
        <w:ind w:firstLine="14.40pt"/>
        <w:jc w:val="both"/>
        <w:sectPr w:rsidR="00D71B22" w:rsidSect="003B4E04">
          <w:type w:val="continuous"/>
          <w:pgSz w:w="595.30pt" w:h="841.90pt" w:code="9"/>
          <w:pgMar w:top="54pt" w:right="45.35pt" w:bottom="72pt" w:left="45.35pt" w:header="36pt" w:footer="36pt" w:gutter="0pt"/>
          <w:cols w:num="2" w:space="18pt"/>
          <w:docGrid w:linePitch="360"/>
        </w:sectPr>
      </w:pPr>
      <w:r>
        <w:t xml:space="preserve">Articolul realizat de către Damon Daylamani-Zad și Marios C. Anfelides se focusează pe folosirea </w:t>
      </w:r>
      <w:r w:rsidRPr="004A0F84">
        <w:rPr>
          <w:b/>
        </w:rPr>
        <w:t>Deep Reinforcement Learning</w:t>
      </w:r>
      <w:r>
        <w:t xml:space="preserve"> (DRL), cu precădere a PPO, cu scopul de a descoperii impactul pe care îl are altruismul și egoismul asupra credibilității agenților. În urma experimentelor, jucătorii găsesc comportamentul altruist mai credibil decât cel egoism.</w:t>
      </w:r>
      <w:bookmarkStart w:id="44" w:name="ZOTERO_BREF_84tzWbzOZ0xs"/>
      <w:r w:rsidR="00165C3F" w:rsidRPr="00165C3F">
        <w:t>[16]</w:t>
      </w:r>
      <w:bookmarkEnd w:id="44"/>
    </w:p>
    <w:p w14:paraId="36A5FFC7" w14:textId="77777777" w:rsidR="009153A4" w:rsidRDefault="009153A4" w:rsidP="00D71B22">
      <w:pPr>
        <w:jc w:val="both"/>
      </w:pPr>
      <w:bookmarkStart w:id="45" w:name="_Hlk61717320"/>
    </w:p>
    <w:p w14:paraId="5A32E000" w14:textId="77777777" w:rsidR="00D71B22" w:rsidRDefault="00D71B22" w:rsidP="00D71B22">
      <w:r>
        <w:t xml:space="preserve">Tabelul </w:t>
      </w:r>
      <w:commentRangeStart w:id="46"/>
      <w:r>
        <w:t>1</w:t>
      </w:r>
      <w:commentRangeEnd w:id="46"/>
      <w:r>
        <w:rPr>
          <w:rStyle w:val="Referincomentariu"/>
        </w:rPr>
        <w:commentReference w:id="46"/>
      </w:r>
    </w:p>
    <w:p w14:paraId="6CC83797" w14:textId="3D628CF0" w:rsidR="00D71B22" w:rsidRDefault="00355624" w:rsidP="00D71B22">
      <w:pPr>
        <w:sectPr w:rsidR="00D71B22" w:rsidSect="00F479AA">
          <w:type w:val="continuous"/>
          <w:pgSz w:w="595.30pt" w:h="841.90pt" w:code="9"/>
          <w:pgMar w:top="54pt" w:right="45.35pt" w:bottom="72pt" w:left="45.35pt" w:header="36pt" w:footer="36pt" w:gutter="0pt"/>
          <w:cols w:space="18pt"/>
          <w:docGrid w:linePitch="360"/>
        </w:sectPr>
      </w:pPr>
      <w:moveToRangeStart w:id="47" w:author="Bogdan Dragulescu" w:date="2021-01-18T08:36:00Z" w:name="move61851414"/>
      <w:moveTo w:id="48" w:author="Bogdan Dragulescu" w:date="2021-01-18T08:36:00Z">
        <w:r>
          <w:t>Automatizarea agenților de tip Single Agent într-un mediu virtual – împărțirea articolelor</w:t>
        </w:r>
      </w:moveTo>
      <w:moveToRangeEnd w:id="47"/>
    </w:p>
    <w:tbl>
      <w:tblPr>
        <w:tblStyle w:val="Tabelgril"/>
        <w:tblW w:w="504.6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87"/>
        <w:gridCol w:w="2983"/>
        <w:gridCol w:w="1602"/>
        <w:gridCol w:w="1020"/>
      </w:tblGrid>
      <w:tr w:rsidR="00D71B22" w:rsidRPr="000751A5" w14:paraId="085F4D99" w14:textId="77777777" w:rsidTr="00C8403B">
        <w:trPr>
          <w:trHeight w:val="129"/>
        </w:trPr>
        <w:tc>
          <w:tcPr>
            <w:tcW w:w="224.35pt" w:type="dxa"/>
            <w:tcBorders>
              <w:top w:val="single" w:sz="4" w:space="0" w:color="auto"/>
              <w:bottom w:val="single" w:sz="4" w:space="0" w:color="auto"/>
            </w:tcBorders>
            <w:noWrap/>
            <w:hideMark/>
          </w:tcPr>
          <w:p w14:paraId="580982A8" w14:textId="77777777" w:rsidR="00D71B22" w:rsidRPr="00C8403B" w:rsidRDefault="00D71B22" w:rsidP="008017D2">
            <w:pPr>
              <w:rPr>
                <w:rFonts w:ascii="Arial" w:eastAsia="Times New Roman" w:hAnsi="Arial" w:cs="Arial"/>
                <w:b/>
                <w:bCs/>
                <w:sz w:val="16"/>
                <w:szCs w:val="16"/>
                <w:lang w:val="en-GB" w:eastAsia="en-GB"/>
              </w:rPr>
            </w:pPr>
            <w:r w:rsidRPr="00C8403B">
              <w:rPr>
                <w:rFonts w:ascii="Arial" w:eastAsia="Times New Roman" w:hAnsi="Arial" w:cs="Arial"/>
                <w:b/>
                <w:bCs/>
                <w:sz w:val="16"/>
                <w:szCs w:val="16"/>
                <w:lang w:val="en-GB" w:eastAsia="en-GB"/>
              </w:rPr>
              <w:t>Nume articol</w:t>
            </w:r>
          </w:p>
        </w:tc>
        <w:tc>
          <w:tcPr>
            <w:tcW w:w="149.15pt" w:type="dxa"/>
            <w:tcBorders>
              <w:top w:val="single" w:sz="4" w:space="0" w:color="auto"/>
              <w:bottom w:val="single" w:sz="4" w:space="0" w:color="auto"/>
            </w:tcBorders>
            <w:noWrap/>
            <w:hideMark/>
          </w:tcPr>
          <w:p w14:paraId="7FE648F5" w14:textId="77777777" w:rsidR="00D71B22" w:rsidRPr="00C8403B" w:rsidRDefault="00D71B22" w:rsidP="008017D2">
            <w:pPr>
              <w:rPr>
                <w:rFonts w:ascii="Arial" w:eastAsia="Times New Roman" w:hAnsi="Arial" w:cs="Arial"/>
                <w:b/>
                <w:bCs/>
                <w:color w:val="000000"/>
                <w:sz w:val="16"/>
                <w:szCs w:val="16"/>
                <w:lang w:val="en-GB" w:eastAsia="en-GB"/>
              </w:rPr>
            </w:pPr>
            <w:r w:rsidRPr="00C8403B">
              <w:rPr>
                <w:rFonts w:ascii="Arial" w:eastAsia="Times New Roman" w:hAnsi="Arial" w:cs="Arial"/>
                <w:b/>
                <w:bCs/>
                <w:color w:val="000000"/>
                <w:sz w:val="16"/>
                <w:szCs w:val="16"/>
                <w:lang w:val="en-GB" w:eastAsia="en-GB"/>
              </w:rPr>
              <w:t xml:space="preserve">Tehnica de </w:t>
            </w:r>
            <w:r w:rsidRPr="00C8403B">
              <w:rPr>
                <w:rFonts w:ascii="Arial" w:eastAsia="Times New Roman" w:hAnsi="Arial" w:cs="Arial"/>
                <w:b/>
                <w:bCs/>
                <w:color w:val="000000"/>
                <w:sz w:val="16"/>
                <w:szCs w:val="16"/>
                <w:lang w:eastAsia="en-GB"/>
              </w:rPr>
              <w:t>î</w:t>
            </w:r>
            <w:r w:rsidRPr="00C8403B">
              <w:rPr>
                <w:rFonts w:ascii="Arial" w:eastAsia="Times New Roman" w:hAnsi="Arial" w:cs="Arial"/>
                <w:b/>
                <w:bCs/>
                <w:color w:val="000000"/>
                <w:sz w:val="16"/>
                <w:szCs w:val="16"/>
                <w:lang w:val="en-GB" w:eastAsia="en-GB"/>
              </w:rPr>
              <w:t>nvățare</w:t>
            </w:r>
          </w:p>
        </w:tc>
        <w:tc>
          <w:tcPr>
            <w:tcW w:w="80.10pt" w:type="dxa"/>
            <w:tcBorders>
              <w:top w:val="single" w:sz="4" w:space="0" w:color="auto"/>
              <w:bottom w:val="single" w:sz="4" w:space="0" w:color="auto"/>
            </w:tcBorders>
            <w:noWrap/>
            <w:hideMark/>
          </w:tcPr>
          <w:p w14:paraId="4089EEB7" w14:textId="77777777" w:rsidR="00D71B22" w:rsidRPr="00C8403B" w:rsidRDefault="00D71B22" w:rsidP="008017D2">
            <w:pPr>
              <w:tabs>
                <w:tab w:val="center" w:pos="33.60pt"/>
                <w:tab w:val="start" w:pos="67.15pt"/>
              </w:tabs>
              <w:jc w:val="start"/>
              <w:rPr>
                <w:rFonts w:ascii="Arial" w:eastAsia="Times New Roman" w:hAnsi="Arial" w:cs="Arial"/>
                <w:b/>
                <w:bCs/>
                <w:color w:val="000000"/>
                <w:sz w:val="16"/>
                <w:szCs w:val="16"/>
                <w:lang w:val="en-GB" w:eastAsia="en-GB"/>
              </w:rPr>
            </w:pPr>
            <w:r w:rsidRPr="00C8403B">
              <w:rPr>
                <w:rFonts w:ascii="Arial" w:eastAsia="Times New Roman" w:hAnsi="Arial" w:cs="Arial"/>
                <w:b/>
                <w:bCs/>
                <w:color w:val="000000"/>
                <w:sz w:val="16"/>
                <w:szCs w:val="16"/>
                <w:lang w:val="en-GB" w:eastAsia="en-GB"/>
              </w:rPr>
              <w:tab/>
              <w:t>Joc</w:t>
            </w:r>
            <w:r w:rsidRPr="00C8403B">
              <w:rPr>
                <w:rFonts w:ascii="Arial" w:eastAsia="Times New Roman" w:hAnsi="Arial" w:cs="Arial"/>
                <w:b/>
                <w:bCs/>
                <w:color w:val="000000"/>
                <w:sz w:val="16"/>
                <w:szCs w:val="16"/>
                <w:lang w:val="en-GB" w:eastAsia="en-GB"/>
              </w:rPr>
              <w:tab/>
            </w:r>
          </w:p>
        </w:tc>
        <w:tc>
          <w:tcPr>
            <w:tcW w:w="51pt" w:type="dxa"/>
            <w:tcBorders>
              <w:top w:val="single" w:sz="4" w:space="0" w:color="auto"/>
              <w:bottom w:val="single" w:sz="4" w:space="0" w:color="auto"/>
            </w:tcBorders>
          </w:tcPr>
          <w:p w14:paraId="0697CB4F" w14:textId="77777777" w:rsidR="00D71B22" w:rsidRPr="00C8403B" w:rsidRDefault="00D71B22" w:rsidP="008017D2">
            <w:pPr>
              <w:tabs>
                <w:tab w:val="center" w:pos="33.60pt"/>
                <w:tab w:val="start" w:pos="67.15pt"/>
              </w:tabs>
              <w:rPr>
                <w:rFonts w:ascii="Arial" w:eastAsia="Times New Roman" w:hAnsi="Arial" w:cs="Arial"/>
                <w:b/>
                <w:bCs/>
                <w:color w:val="000000"/>
                <w:sz w:val="16"/>
                <w:szCs w:val="16"/>
                <w:lang w:val="en-GB" w:eastAsia="en-GB"/>
              </w:rPr>
            </w:pPr>
            <w:r w:rsidRPr="00C8403B">
              <w:rPr>
                <w:rFonts w:ascii="Arial" w:eastAsia="Times New Roman" w:hAnsi="Arial" w:cs="Arial"/>
                <w:b/>
                <w:bCs/>
                <w:color w:val="000000"/>
                <w:sz w:val="16"/>
                <w:szCs w:val="16"/>
                <w:lang w:val="en-GB" w:eastAsia="en-GB"/>
              </w:rPr>
              <w:t>Platformă</w:t>
            </w:r>
          </w:p>
        </w:tc>
      </w:tr>
      <w:tr w:rsidR="00D71B22" w:rsidRPr="000751A5" w14:paraId="70772B24" w14:textId="77777777" w:rsidTr="00C8403B">
        <w:trPr>
          <w:trHeight w:val="132"/>
        </w:trPr>
        <w:tc>
          <w:tcPr>
            <w:tcW w:w="224.35pt" w:type="dxa"/>
            <w:tcBorders>
              <w:top w:val="single" w:sz="4" w:space="0" w:color="auto"/>
            </w:tcBorders>
            <w:vAlign w:val="center"/>
            <w:hideMark/>
          </w:tcPr>
          <w:p w14:paraId="4B30AD64"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Real-Time Monte Carlo Tree Search in Ms Pac-Man</w:t>
            </w:r>
          </w:p>
        </w:tc>
        <w:tc>
          <w:tcPr>
            <w:tcW w:w="149.15pt" w:type="dxa"/>
            <w:tcBorders>
              <w:top w:val="single" w:sz="4" w:space="0" w:color="auto"/>
            </w:tcBorders>
            <w:noWrap/>
            <w:vAlign w:val="center"/>
            <w:hideMark/>
          </w:tcPr>
          <w:p w14:paraId="2578A1C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Monte Carlo Tree Search</w:t>
            </w:r>
          </w:p>
        </w:tc>
        <w:tc>
          <w:tcPr>
            <w:tcW w:w="80.10pt" w:type="dxa"/>
            <w:tcBorders>
              <w:top w:val="single" w:sz="4" w:space="0" w:color="auto"/>
            </w:tcBorders>
            <w:noWrap/>
            <w:vAlign w:val="center"/>
            <w:hideMark/>
          </w:tcPr>
          <w:p w14:paraId="1FE24D7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51pt" w:type="dxa"/>
            <w:tcBorders>
              <w:top w:val="single" w:sz="4" w:space="0" w:color="auto"/>
            </w:tcBorders>
            <w:vAlign w:val="center"/>
          </w:tcPr>
          <w:p w14:paraId="47C1CA35"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09766B94" w14:textId="77777777" w:rsidTr="00C8403B">
        <w:trPr>
          <w:trHeight w:val="196"/>
        </w:trPr>
        <w:tc>
          <w:tcPr>
            <w:tcW w:w="224.35pt" w:type="dxa"/>
            <w:vAlign w:val="center"/>
            <w:hideMark/>
          </w:tcPr>
          <w:p w14:paraId="26BF06C1"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Analysis of Self-Adaptive Monte Carlo Tree Search in General Video Game Playing</w:t>
            </w:r>
          </w:p>
        </w:tc>
        <w:tc>
          <w:tcPr>
            <w:tcW w:w="149.15pt" w:type="dxa"/>
            <w:vAlign w:val="center"/>
            <w:hideMark/>
          </w:tcPr>
          <w:p w14:paraId="0972EB90"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Self-adaptive Monte-Carlo Tree Search</w:t>
            </w:r>
          </w:p>
          <w:p w14:paraId="18C3B7CD"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N-Tuple Bandit Evolutionary Algorithm</w:t>
            </w:r>
          </w:p>
        </w:tc>
        <w:tc>
          <w:tcPr>
            <w:tcW w:w="80.10pt" w:type="dxa"/>
            <w:noWrap/>
            <w:vAlign w:val="center"/>
            <w:hideMark/>
          </w:tcPr>
          <w:p w14:paraId="276EE7B3"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multi games</w:t>
            </w:r>
          </w:p>
        </w:tc>
        <w:tc>
          <w:tcPr>
            <w:tcW w:w="51pt" w:type="dxa"/>
            <w:vAlign w:val="center"/>
          </w:tcPr>
          <w:p w14:paraId="64BB88A7"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226ADD93" w14:textId="77777777" w:rsidTr="00C8403B">
        <w:trPr>
          <w:trHeight w:val="276"/>
        </w:trPr>
        <w:tc>
          <w:tcPr>
            <w:tcW w:w="224.35pt" w:type="dxa"/>
            <w:vAlign w:val="center"/>
            <w:hideMark/>
          </w:tcPr>
          <w:p w14:paraId="1F09B860"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General Video Game AI: A Multitrack Framework for Evaluating Agents, Games, and Content Generation Algorithms</w:t>
            </w:r>
          </w:p>
        </w:tc>
        <w:tc>
          <w:tcPr>
            <w:tcW w:w="149.15pt" w:type="dxa"/>
            <w:noWrap/>
            <w:vAlign w:val="center"/>
            <w:hideMark/>
          </w:tcPr>
          <w:p w14:paraId="52F309C6"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Monte-Carlo Tree Search</w:t>
            </w:r>
          </w:p>
        </w:tc>
        <w:tc>
          <w:tcPr>
            <w:tcW w:w="80.10pt" w:type="dxa"/>
            <w:noWrap/>
            <w:vAlign w:val="center"/>
            <w:hideMark/>
          </w:tcPr>
          <w:p w14:paraId="50CAD508"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multi games</w:t>
            </w:r>
          </w:p>
        </w:tc>
        <w:tc>
          <w:tcPr>
            <w:tcW w:w="51pt" w:type="dxa"/>
            <w:vAlign w:val="center"/>
          </w:tcPr>
          <w:p w14:paraId="105B8786"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2A0C04E7" w14:textId="77777777" w:rsidTr="00C8403B">
        <w:trPr>
          <w:trHeight w:val="146"/>
        </w:trPr>
        <w:tc>
          <w:tcPr>
            <w:tcW w:w="224.35pt" w:type="dxa"/>
            <w:vAlign w:val="center"/>
            <w:hideMark/>
          </w:tcPr>
          <w:p w14:paraId="78C30539"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Autonomous Agents in Snake Game via Deep Reinforcement Learning</w:t>
            </w:r>
          </w:p>
        </w:tc>
        <w:tc>
          <w:tcPr>
            <w:tcW w:w="149.15pt" w:type="dxa"/>
            <w:noWrap/>
            <w:vAlign w:val="center"/>
            <w:hideMark/>
          </w:tcPr>
          <w:p w14:paraId="6CAC5E14"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Deep Q-learning network</w:t>
            </w:r>
          </w:p>
        </w:tc>
        <w:tc>
          <w:tcPr>
            <w:tcW w:w="80.10pt" w:type="dxa"/>
            <w:noWrap/>
            <w:vAlign w:val="center"/>
            <w:hideMark/>
          </w:tcPr>
          <w:p w14:paraId="2BA22791"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51pt" w:type="dxa"/>
            <w:vAlign w:val="center"/>
          </w:tcPr>
          <w:p w14:paraId="06D4BAB9"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1C98F241" w14:textId="77777777" w:rsidTr="00C8403B">
        <w:trPr>
          <w:trHeight w:val="79"/>
        </w:trPr>
        <w:tc>
          <w:tcPr>
            <w:tcW w:w="224.35pt" w:type="dxa"/>
            <w:vAlign w:val="center"/>
            <w:hideMark/>
          </w:tcPr>
          <w:p w14:paraId="2A24E683"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A MiniMax Agent for Playing Ntxuva Game – The Mozambican Variant of Mancala</w:t>
            </w:r>
          </w:p>
        </w:tc>
        <w:tc>
          <w:tcPr>
            <w:tcW w:w="149.15pt" w:type="dxa"/>
            <w:noWrap/>
            <w:vAlign w:val="center"/>
            <w:hideMark/>
          </w:tcPr>
          <w:p w14:paraId="64AC0C33"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Minimax Algorithm</w:t>
            </w:r>
          </w:p>
        </w:tc>
        <w:tc>
          <w:tcPr>
            <w:tcW w:w="80.10pt" w:type="dxa"/>
            <w:noWrap/>
            <w:vAlign w:val="center"/>
            <w:hideMark/>
          </w:tcPr>
          <w:p w14:paraId="375CEDD9"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51pt" w:type="dxa"/>
            <w:vAlign w:val="center"/>
          </w:tcPr>
          <w:p w14:paraId="031D7833"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7960E75F" w14:textId="77777777" w:rsidTr="00C8403B">
        <w:trPr>
          <w:trHeight w:val="286"/>
        </w:trPr>
        <w:tc>
          <w:tcPr>
            <w:tcW w:w="224.35pt" w:type="dxa"/>
            <w:vAlign w:val="center"/>
            <w:hideMark/>
          </w:tcPr>
          <w:p w14:paraId="32926429"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Improvisation of Minimax Algorithm with Multi Criteria Decision Maker (MCDM) in the Intelligent Agent of Card Battle Game</w:t>
            </w:r>
          </w:p>
        </w:tc>
        <w:tc>
          <w:tcPr>
            <w:tcW w:w="149.15pt" w:type="dxa"/>
            <w:noWrap/>
            <w:vAlign w:val="center"/>
            <w:hideMark/>
          </w:tcPr>
          <w:p w14:paraId="35193A6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Minimax Algorithm with Multi Criteria Decision Maker</w:t>
            </w:r>
          </w:p>
        </w:tc>
        <w:tc>
          <w:tcPr>
            <w:tcW w:w="80.10pt" w:type="dxa"/>
            <w:noWrap/>
            <w:vAlign w:val="center"/>
            <w:hideMark/>
          </w:tcPr>
          <w:p w14:paraId="23E19200"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51pt" w:type="dxa"/>
            <w:vAlign w:val="center"/>
          </w:tcPr>
          <w:p w14:paraId="1FAAE005"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50CB50D8" w14:textId="77777777" w:rsidTr="00C8403B">
        <w:trPr>
          <w:trHeight w:val="149"/>
        </w:trPr>
        <w:tc>
          <w:tcPr>
            <w:tcW w:w="224.35pt" w:type="dxa"/>
            <w:vAlign w:val="center"/>
            <w:hideMark/>
          </w:tcPr>
          <w:p w14:paraId="15991343"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Emulating Human Play in a Leading Mobile Card Game</w:t>
            </w:r>
          </w:p>
        </w:tc>
        <w:tc>
          <w:tcPr>
            <w:tcW w:w="149.15pt" w:type="dxa"/>
            <w:noWrap/>
            <w:vAlign w:val="center"/>
            <w:hideMark/>
          </w:tcPr>
          <w:p w14:paraId="2C84AC9C"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Information Set Monte Carlo Tree Search</w:t>
            </w:r>
          </w:p>
        </w:tc>
        <w:tc>
          <w:tcPr>
            <w:tcW w:w="80.10pt" w:type="dxa"/>
            <w:noWrap/>
            <w:vAlign w:val="center"/>
            <w:hideMark/>
          </w:tcPr>
          <w:p w14:paraId="78DEAA25"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51pt" w:type="dxa"/>
            <w:vAlign w:val="center"/>
          </w:tcPr>
          <w:p w14:paraId="1132469B"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22592191" w14:textId="77777777" w:rsidTr="00C8403B">
        <w:trPr>
          <w:trHeight w:val="296"/>
        </w:trPr>
        <w:tc>
          <w:tcPr>
            <w:tcW w:w="224.35pt" w:type="dxa"/>
            <w:vAlign w:val="center"/>
            <w:hideMark/>
          </w:tcPr>
          <w:p w14:paraId="22E95293"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Intelligent online case-based planning agent model for real-time strategy games</w:t>
            </w:r>
          </w:p>
        </w:tc>
        <w:tc>
          <w:tcPr>
            <w:tcW w:w="149.15pt" w:type="dxa"/>
            <w:vAlign w:val="center"/>
            <w:hideMark/>
          </w:tcPr>
          <w:p w14:paraId="6C119EA7"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Online Case-based Planning</w:t>
            </w:r>
            <w:r w:rsidRPr="00B32B2A">
              <w:rPr>
                <w:rFonts w:eastAsia="Times New Roman"/>
                <w:color w:val="000000"/>
                <w:sz w:val="14"/>
                <w:szCs w:val="14"/>
                <w:lang w:val="en-GB" w:eastAsia="en-GB"/>
              </w:rPr>
              <w:br/>
              <w:t>Reinforcement Learning</w:t>
            </w:r>
          </w:p>
        </w:tc>
        <w:tc>
          <w:tcPr>
            <w:tcW w:w="80.10pt" w:type="dxa"/>
            <w:noWrap/>
            <w:vAlign w:val="center"/>
            <w:hideMark/>
          </w:tcPr>
          <w:p w14:paraId="7B0050EB"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51pt" w:type="dxa"/>
            <w:vAlign w:val="center"/>
          </w:tcPr>
          <w:p w14:paraId="562D491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19CABB99" w14:textId="77777777" w:rsidTr="00C8403B">
        <w:trPr>
          <w:trHeight w:val="80"/>
        </w:trPr>
        <w:tc>
          <w:tcPr>
            <w:tcW w:w="224.35pt" w:type="dxa"/>
            <w:tcBorders>
              <w:bottom w:val="single" w:sz="4" w:space="0" w:color="auto"/>
            </w:tcBorders>
            <w:vAlign w:val="center"/>
            <w:hideMark/>
          </w:tcPr>
          <w:p w14:paraId="50696BFA"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Rogue-Gym: A New Challenge for Generalization in Reinforcement Learning</w:t>
            </w:r>
          </w:p>
        </w:tc>
        <w:tc>
          <w:tcPr>
            <w:tcW w:w="149.15pt" w:type="dxa"/>
            <w:tcBorders>
              <w:bottom w:val="single" w:sz="4" w:space="0" w:color="auto"/>
            </w:tcBorders>
            <w:vAlign w:val="center"/>
            <w:hideMark/>
          </w:tcPr>
          <w:p w14:paraId="7760276A"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Proximal Policy Optimization</w:t>
            </w:r>
          </w:p>
        </w:tc>
        <w:tc>
          <w:tcPr>
            <w:tcW w:w="80.10pt" w:type="dxa"/>
            <w:tcBorders>
              <w:bottom w:val="single" w:sz="4" w:space="0" w:color="auto"/>
            </w:tcBorders>
            <w:noWrap/>
            <w:vAlign w:val="center"/>
            <w:hideMark/>
          </w:tcPr>
          <w:p w14:paraId="3ED5064B"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51pt" w:type="dxa"/>
            <w:tcBorders>
              <w:bottom w:val="single" w:sz="4" w:space="0" w:color="auto"/>
            </w:tcBorders>
            <w:vAlign w:val="center"/>
          </w:tcPr>
          <w:p w14:paraId="0D5F3D99"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bl>
    <w:p w14:paraId="118BAC16" w14:textId="3C0565AA" w:rsidR="00D71B22" w:rsidRDefault="00D71B22" w:rsidP="00D71B22">
      <w:pPr>
        <w:ind w:firstLine="36pt"/>
        <w:jc w:val="both"/>
      </w:pPr>
      <w:del w:id="49" w:author="Bogdan Dragulescu" w:date="2021-01-18T08:36:00Z">
        <w:r w:rsidDel="00355624">
          <w:delText xml:space="preserve">Fig. </w:delText>
        </w:r>
        <w:r w:rsidR="0090751B" w:rsidDel="00355624">
          <w:delText>3</w:delText>
        </w:r>
        <w:r w:rsidDel="00355624">
          <w:delText xml:space="preserve">. </w:delText>
        </w:r>
      </w:del>
      <w:moveFromRangeStart w:id="50" w:author="Bogdan Dragulescu" w:date="2021-01-18T08:36:00Z" w:name="move61851414"/>
      <w:moveFrom w:id="51" w:author="Bogdan Dragulescu" w:date="2021-01-18T08:36:00Z">
        <w:r w:rsidDel="00355624">
          <w:t xml:space="preserve">Automatizarea agenților de tip Single Agent într-un mediu virtual – împărțirea </w:t>
        </w:r>
        <w:commentRangeStart w:id="52"/>
        <w:r w:rsidDel="00355624">
          <w:t>articolelor</w:t>
        </w:r>
      </w:moveFrom>
      <w:moveFromRangeEnd w:id="50"/>
      <w:commentRangeEnd w:id="52"/>
      <w:r w:rsidR="00B9610B">
        <w:rPr>
          <w:rStyle w:val="Referincomentariu"/>
        </w:rPr>
        <w:commentReference w:id="52"/>
      </w:r>
    </w:p>
    <w:p w14:paraId="365570C1" w14:textId="7288F768" w:rsidR="00D71B22" w:rsidDel="00355624" w:rsidRDefault="00D71B22" w:rsidP="00D71B22">
      <w:pPr>
        <w:jc w:val="both"/>
        <w:rPr>
          <w:del w:id="53" w:author="Bogdan Dragulescu" w:date="2021-01-18T08:36:00Z"/>
        </w:rPr>
      </w:pPr>
    </w:p>
    <w:p w14:paraId="0B884AEB" w14:textId="06AECFD9" w:rsidR="002D0B37" w:rsidRDefault="002D0B37" w:rsidP="00D71B22">
      <w:pPr>
        <w:jc w:val="both"/>
      </w:pPr>
    </w:p>
    <w:p w14:paraId="7B686D54" w14:textId="77777777" w:rsidR="002D0B37" w:rsidRDefault="002D0B37" w:rsidP="00D71B22">
      <w:pPr>
        <w:jc w:val="both"/>
      </w:pPr>
    </w:p>
    <w:p w14:paraId="06D36EC3" w14:textId="77777777" w:rsidR="00D71B22" w:rsidRDefault="00D71B22" w:rsidP="00D71B22">
      <w:r>
        <w:t>Tabelul 2</w:t>
      </w:r>
    </w:p>
    <w:p w14:paraId="784CEFBA" w14:textId="714EC7E0" w:rsidR="00D71B22" w:rsidRDefault="00355624" w:rsidP="00D71B22">
      <w:pPr>
        <w:sectPr w:rsidR="00D71B22" w:rsidSect="00F479AA">
          <w:type w:val="continuous"/>
          <w:pgSz w:w="595.30pt" w:h="841.90pt" w:code="9"/>
          <w:pgMar w:top="54pt" w:right="45.35pt" w:bottom="72pt" w:left="45.35pt" w:header="36pt" w:footer="36pt" w:gutter="0pt"/>
          <w:cols w:space="18pt"/>
          <w:docGrid w:linePitch="360"/>
        </w:sectPr>
      </w:pPr>
      <w:moveToRangeStart w:id="54" w:author="Bogdan Dragulescu" w:date="2021-01-18T08:36:00Z" w:name="move61851431"/>
      <w:moveTo w:id="55" w:author="Bogdan Dragulescu" w:date="2021-01-18T08:36:00Z">
        <w:r>
          <w:t>Automatizarea agenților de tip Multi Agents într-un mediu virtual – împărțirea articolelor</w:t>
        </w:r>
      </w:moveTo>
      <w:moveToRangeEnd w:id="54"/>
    </w:p>
    <w:tbl>
      <w:tblPr>
        <w:tblStyle w:val="Tabelgril"/>
        <w:tblW w:w="504.6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769"/>
        <w:gridCol w:w="2560"/>
        <w:gridCol w:w="1743"/>
        <w:gridCol w:w="70"/>
        <w:gridCol w:w="950"/>
      </w:tblGrid>
      <w:tr w:rsidR="00D71B22" w:rsidRPr="000751A5" w14:paraId="39980E73" w14:textId="77777777" w:rsidTr="00C8403B">
        <w:trPr>
          <w:trHeight w:val="129"/>
        </w:trPr>
        <w:tc>
          <w:tcPr>
            <w:tcW w:w="238.45pt" w:type="dxa"/>
            <w:tcBorders>
              <w:top w:val="single" w:sz="4" w:space="0" w:color="auto"/>
              <w:bottom w:val="single" w:sz="4" w:space="0" w:color="auto"/>
            </w:tcBorders>
            <w:noWrap/>
            <w:hideMark/>
          </w:tcPr>
          <w:p w14:paraId="3A9597F3" w14:textId="77777777" w:rsidR="00D71B22" w:rsidRPr="00C8403B" w:rsidRDefault="00D71B22" w:rsidP="008017D2">
            <w:pPr>
              <w:rPr>
                <w:rFonts w:ascii="Arial" w:eastAsia="Times New Roman" w:hAnsi="Arial" w:cs="Arial"/>
                <w:b/>
                <w:bCs/>
                <w:sz w:val="16"/>
                <w:szCs w:val="16"/>
                <w:lang w:val="en-GB" w:eastAsia="en-GB"/>
              </w:rPr>
            </w:pPr>
            <w:r w:rsidRPr="00C8403B">
              <w:rPr>
                <w:rFonts w:ascii="Arial" w:eastAsia="Times New Roman" w:hAnsi="Arial" w:cs="Arial"/>
                <w:b/>
                <w:bCs/>
                <w:sz w:val="16"/>
                <w:szCs w:val="16"/>
                <w:lang w:val="en-GB" w:eastAsia="en-GB"/>
              </w:rPr>
              <w:t>Nume articol</w:t>
            </w:r>
          </w:p>
        </w:tc>
        <w:tc>
          <w:tcPr>
            <w:tcW w:w="128pt" w:type="dxa"/>
            <w:tcBorders>
              <w:top w:val="single" w:sz="4" w:space="0" w:color="auto"/>
              <w:bottom w:val="single" w:sz="4" w:space="0" w:color="auto"/>
            </w:tcBorders>
            <w:noWrap/>
            <w:hideMark/>
          </w:tcPr>
          <w:p w14:paraId="17F315FA" w14:textId="77777777" w:rsidR="00D71B22" w:rsidRPr="00C8403B" w:rsidRDefault="00D71B22" w:rsidP="008017D2">
            <w:pPr>
              <w:rPr>
                <w:rFonts w:ascii="Arial" w:eastAsia="Times New Roman" w:hAnsi="Arial" w:cs="Arial"/>
                <w:b/>
                <w:bCs/>
                <w:color w:val="000000"/>
                <w:sz w:val="16"/>
                <w:szCs w:val="16"/>
                <w:lang w:val="en-GB" w:eastAsia="en-GB"/>
              </w:rPr>
            </w:pPr>
            <w:r w:rsidRPr="00C8403B">
              <w:rPr>
                <w:rFonts w:ascii="Arial" w:eastAsia="Times New Roman" w:hAnsi="Arial" w:cs="Arial"/>
                <w:b/>
                <w:bCs/>
                <w:color w:val="000000"/>
                <w:sz w:val="16"/>
                <w:szCs w:val="16"/>
                <w:lang w:val="en-GB" w:eastAsia="en-GB"/>
              </w:rPr>
              <w:t xml:space="preserve">Tehnica de </w:t>
            </w:r>
            <w:r w:rsidRPr="00C8403B">
              <w:rPr>
                <w:rFonts w:ascii="Arial" w:eastAsia="Times New Roman" w:hAnsi="Arial" w:cs="Arial"/>
                <w:b/>
                <w:bCs/>
                <w:color w:val="000000"/>
                <w:sz w:val="16"/>
                <w:szCs w:val="16"/>
                <w:lang w:eastAsia="en-GB"/>
              </w:rPr>
              <w:t>î</w:t>
            </w:r>
            <w:r w:rsidRPr="00C8403B">
              <w:rPr>
                <w:rFonts w:ascii="Arial" w:eastAsia="Times New Roman" w:hAnsi="Arial" w:cs="Arial"/>
                <w:b/>
                <w:bCs/>
                <w:color w:val="000000"/>
                <w:sz w:val="16"/>
                <w:szCs w:val="16"/>
                <w:lang w:val="en-GB" w:eastAsia="en-GB"/>
              </w:rPr>
              <w:t>nvățare</w:t>
            </w:r>
          </w:p>
        </w:tc>
        <w:tc>
          <w:tcPr>
            <w:tcW w:w="87.15pt" w:type="dxa"/>
            <w:tcBorders>
              <w:top w:val="single" w:sz="4" w:space="0" w:color="auto"/>
              <w:bottom w:val="single" w:sz="4" w:space="0" w:color="auto"/>
            </w:tcBorders>
            <w:noWrap/>
            <w:hideMark/>
          </w:tcPr>
          <w:p w14:paraId="639EE359" w14:textId="77777777" w:rsidR="00D71B22" w:rsidRPr="00C8403B" w:rsidRDefault="00D71B22" w:rsidP="008017D2">
            <w:pPr>
              <w:rPr>
                <w:rFonts w:ascii="Arial" w:eastAsia="Times New Roman" w:hAnsi="Arial" w:cs="Arial"/>
                <w:b/>
                <w:bCs/>
                <w:color w:val="000000"/>
                <w:sz w:val="16"/>
                <w:szCs w:val="16"/>
                <w:lang w:val="en-GB" w:eastAsia="en-GB"/>
              </w:rPr>
            </w:pPr>
            <w:r w:rsidRPr="00C8403B">
              <w:rPr>
                <w:rFonts w:ascii="Arial" w:eastAsia="Times New Roman" w:hAnsi="Arial" w:cs="Arial"/>
                <w:b/>
                <w:bCs/>
                <w:color w:val="000000"/>
                <w:sz w:val="16"/>
                <w:szCs w:val="16"/>
                <w:lang w:val="en-GB" w:eastAsia="en-GB"/>
              </w:rPr>
              <w:t>Joc</w:t>
            </w:r>
          </w:p>
        </w:tc>
        <w:tc>
          <w:tcPr>
            <w:tcW w:w="51pt" w:type="dxa"/>
            <w:gridSpan w:val="2"/>
            <w:tcBorders>
              <w:top w:val="single" w:sz="4" w:space="0" w:color="auto"/>
              <w:bottom w:val="single" w:sz="4" w:space="0" w:color="auto"/>
            </w:tcBorders>
          </w:tcPr>
          <w:p w14:paraId="6184AAC4" w14:textId="77777777" w:rsidR="00D71B22" w:rsidRPr="00C8403B" w:rsidRDefault="00D71B22" w:rsidP="008017D2">
            <w:pPr>
              <w:rPr>
                <w:rFonts w:ascii="Arial" w:eastAsia="Times New Roman" w:hAnsi="Arial" w:cs="Arial"/>
                <w:b/>
                <w:bCs/>
                <w:color w:val="000000"/>
                <w:sz w:val="16"/>
                <w:szCs w:val="16"/>
                <w:lang w:val="en-GB" w:eastAsia="en-GB"/>
              </w:rPr>
            </w:pPr>
            <w:r w:rsidRPr="00C8403B">
              <w:rPr>
                <w:rFonts w:ascii="Arial" w:eastAsia="Times New Roman" w:hAnsi="Arial" w:cs="Arial"/>
                <w:b/>
                <w:bCs/>
                <w:color w:val="000000"/>
                <w:sz w:val="16"/>
                <w:szCs w:val="16"/>
                <w:lang w:val="en-GB" w:eastAsia="en-GB"/>
              </w:rPr>
              <w:t>Platformă</w:t>
            </w:r>
          </w:p>
        </w:tc>
      </w:tr>
      <w:tr w:rsidR="00D71B22" w:rsidRPr="000751A5" w14:paraId="775B231A" w14:textId="77777777" w:rsidTr="00C8403B">
        <w:trPr>
          <w:trHeight w:val="83"/>
        </w:trPr>
        <w:tc>
          <w:tcPr>
            <w:tcW w:w="238.45pt" w:type="dxa"/>
            <w:tcBorders>
              <w:top w:val="single" w:sz="4" w:space="0" w:color="auto"/>
            </w:tcBorders>
            <w:vAlign w:val="center"/>
            <w:hideMark/>
          </w:tcPr>
          <w:p w14:paraId="196F252D"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A Gradient-Based Reinforcement Learning Algorithm for Multiple Cooperative Agents</w:t>
            </w:r>
          </w:p>
        </w:tc>
        <w:tc>
          <w:tcPr>
            <w:tcW w:w="128pt" w:type="dxa"/>
            <w:tcBorders>
              <w:top w:val="single" w:sz="4" w:space="0" w:color="auto"/>
            </w:tcBorders>
            <w:noWrap/>
            <w:vAlign w:val="center"/>
            <w:hideMark/>
          </w:tcPr>
          <w:p w14:paraId="57F1E931"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Reinforcement Learning</w:t>
            </w:r>
          </w:p>
        </w:tc>
        <w:tc>
          <w:tcPr>
            <w:tcW w:w="90.65pt" w:type="dxa"/>
            <w:gridSpan w:val="2"/>
            <w:tcBorders>
              <w:top w:val="single" w:sz="4" w:space="0" w:color="auto"/>
            </w:tcBorders>
            <w:noWrap/>
            <w:vAlign w:val="center"/>
            <w:hideMark/>
          </w:tcPr>
          <w:p w14:paraId="768BDF54"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multi games</w:t>
            </w:r>
          </w:p>
        </w:tc>
        <w:tc>
          <w:tcPr>
            <w:tcW w:w="47.50pt" w:type="dxa"/>
            <w:tcBorders>
              <w:top w:val="single" w:sz="4" w:space="0" w:color="auto"/>
            </w:tcBorders>
            <w:vAlign w:val="center"/>
          </w:tcPr>
          <w:p w14:paraId="6F03943F"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46B02CE6" w14:textId="77777777" w:rsidTr="00C8403B">
        <w:trPr>
          <w:trHeight w:val="214"/>
        </w:trPr>
        <w:tc>
          <w:tcPr>
            <w:tcW w:w="238.45pt" w:type="dxa"/>
            <w:vAlign w:val="center"/>
            <w:hideMark/>
          </w:tcPr>
          <w:p w14:paraId="7E5EA423"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Multi-agent system application in accordance with game theory in bi-directional coordination network model</w:t>
            </w:r>
          </w:p>
        </w:tc>
        <w:tc>
          <w:tcPr>
            <w:tcW w:w="128pt" w:type="dxa"/>
            <w:vAlign w:val="center"/>
            <w:hideMark/>
          </w:tcPr>
          <w:p w14:paraId="0FCBD11F"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Bi-directional coordination network</w:t>
            </w:r>
          </w:p>
          <w:p w14:paraId="19225639"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Recurrent Neural Networks</w:t>
            </w:r>
          </w:p>
        </w:tc>
        <w:tc>
          <w:tcPr>
            <w:tcW w:w="90.65pt" w:type="dxa"/>
            <w:gridSpan w:val="2"/>
            <w:noWrap/>
            <w:vAlign w:val="center"/>
            <w:hideMark/>
          </w:tcPr>
          <w:p w14:paraId="555298E1"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c>
          <w:tcPr>
            <w:tcW w:w="47.50pt" w:type="dxa"/>
            <w:vAlign w:val="center"/>
          </w:tcPr>
          <w:p w14:paraId="5CBFD736"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15876798" w14:textId="77777777" w:rsidTr="00C8403B">
        <w:trPr>
          <w:trHeight w:val="76"/>
        </w:trPr>
        <w:tc>
          <w:tcPr>
            <w:tcW w:w="238.45pt" w:type="dxa"/>
            <w:vAlign w:val="center"/>
            <w:hideMark/>
          </w:tcPr>
          <w:p w14:paraId="6FB75E2D"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Altruism and Selfishness in Believable Game Agents: Deep Reinforcement Learning in Modified Dictator Games</w:t>
            </w:r>
          </w:p>
        </w:tc>
        <w:tc>
          <w:tcPr>
            <w:tcW w:w="128pt" w:type="dxa"/>
            <w:noWrap/>
            <w:vAlign w:val="center"/>
            <w:hideMark/>
          </w:tcPr>
          <w:p w14:paraId="68A4D064"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deep reinforcement learning</w:t>
            </w:r>
          </w:p>
        </w:tc>
        <w:tc>
          <w:tcPr>
            <w:tcW w:w="90.65pt" w:type="dxa"/>
            <w:gridSpan w:val="2"/>
            <w:noWrap/>
            <w:vAlign w:val="center"/>
            <w:hideMark/>
          </w:tcPr>
          <w:p w14:paraId="15DB89D6"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224393BC"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2E756904" w14:textId="77777777" w:rsidTr="00C8403B">
        <w:trPr>
          <w:trHeight w:val="271"/>
        </w:trPr>
        <w:tc>
          <w:tcPr>
            <w:tcW w:w="238.45pt" w:type="dxa"/>
            <w:vAlign w:val="center"/>
            <w:hideMark/>
          </w:tcPr>
          <w:p w14:paraId="069DF2F6"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Swarm intelligence for autonomous cooperative agents in battles for real-time strategy games</w:t>
            </w:r>
          </w:p>
        </w:tc>
        <w:tc>
          <w:tcPr>
            <w:tcW w:w="128pt" w:type="dxa"/>
            <w:vAlign w:val="center"/>
            <w:hideMark/>
          </w:tcPr>
          <w:p w14:paraId="747E7871"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Markov Decision Process</w:t>
            </w:r>
          </w:p>
          <w:p w14:paraId="32DF8648"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Reinforcement Learning</w:t>
            </w:r>
          </w:p>
        </w:tc>
        <w:tc>
          <w:tcPr>
            <w:tcW w:w="90.65pt" w:type="dxa"/>
            <w:gridSpan w:val="2"/>
            <w:noWrap/>
            <w:vAlign w:val="center"/>
            <w:hideMark/>
          </w:tcPr>
          <w:p w14:paraId="442F3C1E"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63221B1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44C41A85" w14:textId="77777777" w:rsidTr="00C8403B">
        <w:trPr>
          <w:trHeight w:val="68"/>
        </w:trPr>
        <w:tc>
          <w:tcPr>
            <w:tcW w:w="238.45pt" w:type="dxa"/>
            <w:vAlign w:val="center"/>
            <w:hideMark/>
          </w:tcPr>
          <w:p w14:paraId="694A925F"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Catch me if you can: A pursuit-evasion game with intelligent agents in the Unity 3D game environment</w:t>
            </w:r>
          </w:p>
        </w:tc>
        <w:tc>
          <w:tcPr>
            <w:tcW w:w="128pt" w:type="dxa"/>
            <w:noWrap/>
            <w:vAlign w:val="center"/>
            <w:hideMark/>
          </w:tcPr>
          <w:p w14:paraId="6CDE312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A* algorithm</w:t>
            </w:r>
          </w:p>
        </w:tc>
        <w:tc>
          <w:tcPr>
            <w:tcW w:w="90.65pt" w:type="dxa"/>
            <w:gridSpan w:val="2"/>
            <w:noWrap/>
            <w:vAlign w:val="center"/>
            <w:hideMark/>
          </w:tcPr>
          <w:p w14:paraId="230FD166"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30E10D33"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3DC87FEB" w14:textId="77777777" w:rsidTr="00C8403B">
        <w:trPr>
          <w:trHeight w:val="212"/>
        </w:trPr>
        <w:tc>
          <w:tcPr>
            <w:tcW w:w="238.45pt" w:type="dxa"/>
            <w:vAlign w:val="center"/>
            <w:hideMark/>
          </w:tcPr>
          <w:p w14:paraId="323A349D"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General Video Game AI: A Multitrack Framework for Evaluating Agents, Games, and Content Generation Algorithms</w:t>
            </w:r>
          </w:p>
        </w:tc>
        <w:tc>
          <w:tcPr>
            <w:tcW w:w="128pt" w:type="dxa"/>
            <w:noWrap/>
            <w:vAlign w:val="center"/>
            <w:hideMark/>
          </w:tcPr>
          <w:p w14:paraId="7E012BC5"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Monte-Carlo Tree Search</w:t>
            </w:r>
          </w:p>
        </w:tc>
        <w:tc>
          <w:tcPr>
            <w:tcW w:w="90.65pt" w:type="dxa"/>
            <w:gridSpan w:val="2"/>
            <w:noWrap/>
            <w:vAlign w:val="center"/>
            <w:hideMark/>
          </w:tcPr>
          <w:p w14:paraId="0DF92260"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multi games</w:t>
            </w:r>
          </w:p>
        </w:tc>
        <w:tc>
          <w:tcPr>
            <w:tcW w:w="47.50pt" w:type="dxa"/>
            <w:vAlign w:val="center"/>
          </w:tcPr>
          <w:p w14:paraId="29A86F74"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51B10FC9" w14:textId="77777777" w:rsidTr="00C8403B">
        <w:trPr>
          <w:trHeight w:val="281"/>
        </w:trPr>
        <w:tc>
          <w:tcPr>
            <w:tcW w:w="238.45pt" w:type="dxa"/>
            <w:vAlign w:val="center"/>
            <w:hideMark/>
          </w:tcPr>
          <w:p w14:paraId="4FE03ED9"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A Methodology for Creating Generic Game Playing Agents for Board Games</w:t>
            </w:r>
          </w:p>
        </w:tc>
        <w:tc>
          <w:tcPr>
            <w:tcW w:w="128pt" w:type="dxa"/>
            <w:vAlign w:val="center"/>
            <w:hideMark/>
          </w:tcPr>
          <w:p w14:paraId="68D7FAEC"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Monte-Carlo Tree Search</w:t>
            </w:r>
          </w:p>
          <w:p w14:paraId="40C225BF"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Cascade Correlation Neural Network</w:t>
            </w:r>
          </w:p>
        </w:tc>
        <w:tc>
          <w:tcPr>
            <w:tcW w:w="90.65pt" w:type="dxa"/>
            <w:gridSpan w:val="2"/>
            <w:noWrap/>
            <w:vAlign w:val="center"/>
            <w:hideMark/>
          </w:tcPr>
          <w:p w14:paraId="732EED7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6A581F2E"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121998C4" w14:textId="77777777" w:rsidTr="00C8403B">
        <w:trPr>
          <w:trHeight w:val="122"/>
        </w:trPr>
        <w:tc>
          <w:tcPr>
            <w:tcW w:w="238.45pt" w:type="dxa"/>
            <w:vAlign w:val="center"/>
            <w:hideMark/>
          </w:tcPr>
          <w:p w14:paraId="10B77753"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Utilizing Multiple Agents for Decision Making in a Fighting Game</w:t>
            </w:r>
          </w:p>
        </w:tc>
        <w:tc>
          <w:tcPr>
            <w:tcW w:w="128pt" w:type="dxa"/>
            <w:vAlign w:val="center"/>
            <w:hideMark/>
          </w:tcPr>
          <w:p w14:paraId="696974CE"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Deep reinforcement learning</w:t>
            </w:r>
          </w:p>
        </w:tc>
        <w:tc>
          <w:tcPr>
            <w:tcW w:w="90.65pt" w:type="dxa"/>
            <w:gridSpan w:val="2"/>
            <w:noWrap/>
            <w:vAlign w:val="center"/>
            <w:hideMark/>
          </w:tcPr>
          <w:p w14:paraId="0DB2F1E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24F625EC"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0E16A79F" w14:textId="77777777" w:rsidTr="00C8403B">
        <w:trPr>
          <w:trHeight w:val="290"/>
        </w:trPr>
        <w:tc>
          <w:tcPr>
            <w:tcW w:w="238.45pt" w:type="dxa"/>
            <w:vAlign w:val="center"/>
            <w:hideMark/>
          </w:tcPr>
          <w:p w14:paraId="7B065C5C"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Evaluating Competition in Training of Deep Reinforcement Learning Agents in First-Person Shooter Games</w:t>
            </w:r>
          </w:p>
        </w:tc>
        <w:tc>
          <w:tcPr>
            <w:tcW w:w="128pt" w:type="dxa"/>
            <w:noWrap/>
            <w:vAlign w:val="center"/>
            <w:hideMark/>
          </w:tcPr>
          <w:p w14:paraId="3E12285D"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Deep Reinforcement Learning</w:t>
            </w:r>
          </w:p>
        </w:tc>
        <w:tc>
          <w:tcPr>
            <w:tcW w:w="90.65pt" w:type="dxa"/>
            <w:gridSpan w:val="2"/>
            <w:noWrap/>
            <w:vAlign w:val="center"/>
            <w:hideMark/>
          </w:tcPr>
          <w:p w14:paraId="59A343D6"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676E5097"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587AEF3F" w14:textId="77777777" w:rsidTr="00C8403B">
        <w:trPr>
          <w:trHeight w:val="287"/>
        </w:trPr>
        <w:tc>
          <w:tcPr>
            <w:tcW w:w="238.45pt" w:type="dxa"/>
            <w:vAlign w:val="center"/>
            <w:hideMark/>
          </w:tcPr>
          <w:p w14:paraId="16292E6B"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Evaluating the Performance of the Deep Active Imitation Learning Algorithm in the Dynamic Environment of FIFA Player Agents</w:t>
            </w:r>
          </w:p>
        </w:tc>
        <w:tc>
          <w:tcPr>
            <w:tcW w:w="128pt" w:type="dxa"/>
            <w:vAlign w:val="center"/>
            <w:hideMark/>
          </w:tcPr>
          <w:p w14:paraId="44E6866D"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Deep Active Imitation</w:t>
            </w:r>
          </w:p>
          <w:p w14:paraId="5ABFEF58"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Direct Imitation Learning</w:t>
            </w:r>
          </w:p>
        </w:tc>
        <w:tc>
          <w:tcPr>
            <w:tcW w:w="90.65pt" w:type="dxa"/>
            <w:gridSpan w:val="2"/>
            <w:noWrap/>
            <w:vAlign w:val="center"/>
            <w:hideMark/>
          </w:tcPr>
          <w:p w14:paraId="104DE474"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1741F5AF"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1C7C7B70" w14:textId="77777777" w:rsidTr="00C8403B">
        <w:trPr>
          <w:trHeight w:val="160"/>
        </w:trPr>
        <w:tc>
          <w:tcPr>
            <w:tcW w:w="238.45pt" w:type="dxa"/>
            <w:vAlign w:val="center"/>
            <w:hideMark/>
          </w:tcPr>
          <w:p w14:paraId="7F393852"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Reinforcement Learning with an Extended Classifier System in Zero-sum Markov Games</w:t>
            </w:r>
          </w:p>
        </w:tc>
        <w:tc>
          <w:tcPr>
            <w:tcW w:w="128pt" w:type="dxa"/>
            <w:noWrap/>
            <w:vAlign w:val="center"/>
            <w:hideMark/>
          </w:tcPr>
          <w:p w14:paraId="5132AC55"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eXtended Classifier System</w:t>
            </w:r>
          </w:p>
        </w:tc>
        <w:tc>
          <w:tcPr>
            <w:tcW w:w="90.65pt" w:type="dxa"/>
            <w:gridSpan w:val="2"/>
            <w:noWrap/>
            <w:vAlign w:val="center"/>
            <w:hideMark/>
          </w:tcPr>
          <w:p w14:paraId="200A0D2D"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3CA83816"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5695AD4E" w14:textId="77777777" w:rsidTr="00C8403B">
        <w:trPr>
          <w:trHeight w:val="300"/>
        </w:trPr>
        <w:tc>
          <w:tcPr>
            <w:tcW w:w="238.45pt" w:type="dxa"/>
            <w:vAlign w:val="center"/>
            <w:hideMark/>
          </w:tcPr>
          <w:p w14:paraId="6E982A30"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A Multi-agent Design of a Computer Player for Nine Men's Morris Board Game using Deep Reinforcement Learning</w:t>
            </w:r>
          </w:p>
        </w:tc>
        <w:tc>
          <w:tcPr>
            <w:tcW w:w="128pt" w:type="dxa"/>
            <w:vAlign w:val="center"/>
            <w:hideMark/>
          </w:tcPr>
          <w:p w14:paraId="5E975D9C"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Convolutional Neural Network</w:t>
            </w:r>
          </w:p>
          <w:p w14:paraId="6FEF1258"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Monte Carlo Tree Search</w:t>
            </w:r>
          </w:p>
        </w:tc>
        <w:tc>
          <w:tcPr>
            <w:tcW w:w="90.65pt" w:type="dxa"/>
            <w:gridSpan w:val="2"/>
            <w:noWrap/>
            <w:vAlign w:val="center"/>
            <w:hideMark/>
          </w:tcPr>
          <w:p w14:paraId="419FB0A8"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2648EC15"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6BB73DC7" w14:textId="77777777" w:rsidTr="00C8403B">
        <w:trPr>
          <w:trHeight w:val="112"/>
        </w:trPr>
        <w:tc>
          <w:tcPr>
            <w:tcW w:w="238.45pt" w:type="dxa"/>
            <w:tcBorders>
              <w:bottom w:val="single" w:sz="4" w:space="0" w:color="auto"/>
            </w:tcBorders>
            <w:vAlign w:val="center"/>
            <w:hideMark/>
          </w:tcPr>
          <w:p w14:paraId="472674B5"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Learning to Coordinate with Deep Reinforcement Learning in Doubles Pong Game</w:t>
            </w:r>
          </w:p>
        </w:tc>
        <w:tc>
          <w:tcPr>
            <w:tcW w:w="128pt" w:type="dxa"/>
            <w:tcBorders>
              <w:bottom w:val="single" w:sz="4" w:space="0" w:color="auto"/>
            </w:tcBorders>
            <w:vAlign w:val="center"/>
            <w:hideMark/>
          </w:tcPr>
          <w:p w14:paraId="295828C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Deep Q Networks</w:t>
            </w:r>
          </w:p>
        </w:tc>
        <w:tc>
          <w:tcPr>
            <w:tcW w:w="90.65pt" w:type="dxa"/>
            <w:gridSpan w:val="2"/>
            <w:tcBorders>
              <w:bottom w:val="single" w:sz="4" w:space="0" w:color="auto"/>
            </w:tcBorders>
            <w:noWrap/>
            <w:vAlign w:val="center"/>
            <w:hideMark/>
          </w:tcPr>
          <w:p w14:paraId="36206E9F"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tcBorders>
              <w:bottom w:val="single" w:sz="4" w:space="0" w:color="auto"/>
            </w:tcBorders>
            <w:vAlign w:val="center"/>
          </w:tcPr>
          <w:p w14:paraId="1540A2EE"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bl>
    <w:p w14:paraId="6FC9F9C5" w14:textId="2A94AC23" w:rsidR="00D71B22" w:rsidDel="00355624" w:rsidRDefault="00D71B22" w:rsidP="00D71B22">
      <w:pPr>
        <w:ind w:firstLine="36pt"/>
        <w:jc w:val="both"/>
        <w:rPr>
          <w:del w:id="56" w:author="Bogdan Dragulescu" w:date="2021-01-18T08:36:00Z"/>
        </w:rPr>
      </w:pPr>
      <w:del w:id="57" w:author="Bogdan Dragulescu" w:date="2021-01-18T08:36:00Z">
        <w:r w:rsidDel="00355624">
          <w:delText xml:space="preserve">Fig. </w:delText>
        </w:r>
        <w:r w:rsidR="0090751B" w:rsidDel="00355624">
          <w:delText>4</w:delText>
        </w:r>
        <w:r w:rsidDel="00355624">
          <w:delText xml:space="preserve">. </w:delText>
        </w:r>
      </w:del>
      <w:moveFromRangeStart w:id="58" w:author="Bogdan Dragulescu" w:date="2021-01-18T08:36:00Z" w:name="move61851431"/>
      <w:moveFrom w:id="59" w:author="Bogdan Dragulescu" w:date="2021-01-18T08:36:00Z">
        <w:del w:id="60" w:author="Bogdan Dragulescu" w:date="2021-01-18T08:36:00Z">
          <w:r w:rsidDel="00355624">
            <w:delText>Automatizarea agenților de tip Multi Agents într-un mediu virtual – împărțirea articolelor</w:delText>
          </w:r>
        </w:del>
      </w:moveFrom>
      <w:moveFromRangeEnd w:id="58"/>
    </w:p>
    <w:bookmarkEnd w:id="45"/>
    <w:p w14:paraId="5A63C80C" w14:textId="77777777" w:rsidR="00D71B22" w:rsidDel="00FF658D" w:rsidRDefault="00D71B22" w:rsidP="00D71B22">
      <w:pPr>
        <w:spacing w:after="6pt"/>
        <w:jc w:val="both"/>
        <w:rPr>
          <w:del w:id="61" w:author="Alexandru Uicoabă" w:date="2021-01-18T13:57:00Z"/>
        </w:rPr>
      </w:pPr>
    </w:p>
    <w:p w14:paraId="5069E0D6" w14:textId="69075C10" w:rsidR="00F848C2" w:rsidRDefault="00F848C2" w:rsidP="00D71B22">
      <w:pPr>
        <w:spacing w:after="6pt"/>
        <w:jc w:val="both"/>
        <w:sectPr w:rsidR="00F848C2" w:rsidSect="00D71B22">
          <w:type w:val="continuous"/>
          <w:pgSz w:w="595.30pt" w:h="841.90pt" w:code="9"/>
          <w:pgMar w:top="54pt" w:right="45.35pt" w:bottom="72pt" w:left="45.35pt" w:header="36pt" w:footer="36pt" w:gutter="0pt"/>
          <w:cols w:space="18pt"/>
          <w:docGrid w:linePitch="360"/>
        </w:sectPr>
      </w:pPr>
    </w:p>
    <w:p w14:paraId="7AA8628E" w14:textId="6030C252" w:rsidR="00F848C2" w:rsidDel="00FF658D" w:rsidRDefault="00384149">
      <w:pPr>
        <w:spacing w:after="6pt"/>
        <w:jc w:val="both"/>
        <w:rPr>
          <w:del w:id="62" w:author="Alexandru Uicoabă" w:date="2021-01-18T13:57:00Z"/>
        </w:rPr>
        <w:pPrChange w:id="63" w:author="Alexandru Uicoabă" w:date="2021-01-18T13:57:00Z">
          <w:pPr>
            <w:spacing w:after="6pt"/>
            <w:ind w:firstLine="14.45pt"/>
            <w:jc w:val="both"/>
          </w:pPr>
        </w:pPrChange>
      </w:pPr>
      <w:ins w:id="64" w:author="Alexandru Uicoabă" w:date="2021-01-18T14:01:00Z">
        <w:r>
          <w:lastRenderedPageBreak/>
          <w:t xml:space="preserve">      </w:t>
        </w:r>
      </w:ins>
    </w:p>
    <w:p w14:paraId="00598123" w14:textId="174C2E5D" w:rsidR="004B24B7" w:rsidDel="001623C8" w:rsidRDefault="004B24B7" w:rsidP="002D0B37">
      <w:pPr>
        <w:spacing w:after="6pt"/>
        <w:jc w:val="both"/>
        <w:rPr>
          <w:del w:id="65" w:author="Alexandru Uicoabă" w:date="2021-01-18T14:01:00Z"/>
        </w:rPr>
      </w:pPr>
    </w:p>
    <w:p w14:paraId="7F9A7005" w14:textId="283E7D4B" w:rsidR="00F848C2" w:rsidRPr="002606C9" w:rsidRDefault="00F848C2">
      <w:pPr>
        <w:spacing w:after="6pt"/>
        <w:jc w:val="both"/>
        <w:pPrChange w:id="66" w:author="Alexandru Uicoabă" w:date="2021-01-18T13:57:00Z">
          <w:pPr>
            <w:spacing w:after="6pt"/>
            <w:ind w:firstLine="14.45pt"/>
            <w:jc w:val="both"/>
          </w:pPr>
        </w:pPrChange>
      </w:pPr>
      <w:r>
        <w:t>În articolul realizat de către Yoshina Takano, s-au implementat doi agenți într-un joc de lupte (figthing game), utilizându-se atât DRL cât și MCST. În cadrul acestui joc, unul din agentul implementat folosind DRL poate fi considerat un agent dublu, deoarece acesta are atât un rol ofensiv, cât și defensiv. S-a realizat o comparație între cei doi, și a rezultat că agentul dublu DRL a avut cu 30% mai multe șanse de câștig ca agentul simplu MCTS.</w:t>
      </w:r>
      <w:bookmarkStart w:id="67" w:name="ZOTERO_BREF_cK7rMAT6Vi95"/>
      <w:r w:rsidR="00165C3F" w:rsidRPr="00165C3F">
        <w:t>[17]</w:t>
      </w:r>
      <w:bookmarkEnd w:id="67"/>
    </w:p>
    <w:p w14:paraId="1CDB57EA" w14:textId="430533A5" w:rsidR="00D71B22" w:rsidRPr="00135297" w:rsidRDefault="00D71B22">
      <w:pPr>
        <w:spacing w:after="6pt"/>
        <w:ind w:firstLine="14.40pt"/>
        <w:jc w:val="both"/>
        <w:pPrChange w:id="68" w:author="Alexandru Uicoabă" w:date="2021-01-18T14:01:00Z">
          <w:pPr>
            <w:spacing w:after="6pt"/>
            <w:ind w:firstLine="14.45pt"/>
            <w:jc w:val="both"/>
          </w:pPr>
        </w:pPrChange>
      </w:pPr>
      <w:r>
        <w:t xml:space="preserve">Tot prin intermediul DRL se pot antrena agenți în jocuri de tipul </w:t>
      </w:r>
      <w:r w:rsidRPr="00CF6092">
        <w:rPr>
          <w:b/>
          <w:bCs/>
        </w:rPr>
        <w:t>First-Person Shooter</w:t>
      </w:r>
      <w:r>
        <w:t>. În experimentul realizat de către Paulo B. S. Serafim s-a realizat împărțirea agenților în 3 grupuri de câte 5. Primele două grupuri s-au antrenat concurând una versus celeilalte, iar ultima dintre ele s-a antrenat concurând versus oponenți care se comportă aleatoriu. Din rezultate reiese faptul că agenții care s-au antrenat contra unor agenți autonomi au avut rezultate mult mai bune decât cei care s-au antrenat cu oponenți aleatorii. De asemenea, un lucru interesant este faptul că agenții au dobândit și comportamente foarte complexe, cum ar fi anticiparea mișcărilor adversarului.</w:t>
      </w:r>
      <w:bookmarkStart w:id="69" w:name="ZOTERO_BREF_WWFzPC4tM7oY"/>
      <w:r w:rsidR="00165C3F" w:rsidRPr="00165C3F">
        <w:t>[18]</w:t>
      </w:r>
      <w:bookmarkEnd w:id="69"/>
    </w:p>
    <w:p w14:paraId="25C8699A" w14:textId="219B773B" w:rsidR="00D71B22" w:rsidRDefault="00D71B22" w:rsidP="00D71B22">
      <w:pPr>
        <w:pStyle w:val="Corptext"/>
      </w:pPr>
      <w:r>
        <w:rPr>
          <w:lang w:val="ro-RO"/>
        </w:rPr>
        <w:t xml:space="preserve">Articolul realizat de către Jafar Abukhait folosește o combinație între MTCS și CNN pentru a învăța agentul să joace </w:t>
      </w:r>
      <w:r w:rsidRPr="00274B0A">
        <w:rPr>
          <w:b/>
          <w:bCs/>
          <w:lang w:val="ro-RO"/>
        </w:rPr>
        <w:t>Nine Men</w:t>
      </w:r>
      <w:r w:rsidRPr="00274B0A">
        <w:rPr>
          <w:b/>
          <w:bCs/>
          <w:lang w:val="en-GB"/>
        </w:rPr>
        <w:t>’s</w:t>
      </w:r>
      <w:r w:rsidRPr="00274B0A">
        <w:rPr>
          <w:b/>
          <w:bCs/>
          <w:lang w:val="ro-RO"/>
        </w:rPr>
        <w:t xml:space="preserve"> Morris</w:t>
      </w:r>
      <w:r>
        <w:rPr>
          <w:lang w:val="ro-RO"/>
        </w:rPr>
        <w:t>, acesta fiind un joc de societate. Agenții cunosc doar regulile jocului, fără a avea acces la seturi de date. Agenți</w:t>
      </w:r>
      <w:r w:rsidR="005973EA">
        <w:rPr>
          <w:lang w:val="ro-RO"/>
        </w:rPr>
        <w:t>i</w:t>
      </w:r>
      <w:r>
        <w:rPr>
          <w:lang w:val="ro-RO"/>
        </w:rPr>
        <w:t xml:space="preserve"> prezintă două faze, </w:t>
      </w:r>
      <w:r w:rsidR="008359C8">
        <w:rPr>
          <w:lang w:val="ro-RO"/>
        </w:rPr>
        <w:t xml:space="preserve">acestea fiind </w:t>
      </w:r>
      <w:r>
        <w:rPr>
          <w:lang w:val="ro-RO"/>
        </w:rPr>
        <w:t xml:space="preserve">plasarea și mutarea. Au fost implementați 3 agenți, care au comunicat între ei în toate fazele de desfășurare ale jocului. Doi dintre agenți sunt folosiți pentru fazele </w:t>
      </w:r>
      <w:r w:rsidRPr="0042586E">
        <w:rPr>
          <w:i/>
          <w:iCs/>
          <w:lang w:val="ro-RO"/>
        </w:rPr>
        <w:t>basic</w:t>
      </w:r>
      <w:r>
        <w:rPr>
          <w:lang w:val="ro-RO"/>
        </w:rPr>
        <w:t xml:space="preserve"> ale jocului, al treilea fiind introdus pentru capturarea pieselor, deoarece acest lucru se face prin strategie, nefăcându-se aleatoriu.</w:t>
      </w:r>
      <w:bookmarkStart w:id="70" w:name="ZOTERO_BREF_sRUFsBTZ3J4N"/>
      <w:r w:rsidR="00165C3F" w:rsidRPr="00165C3F">
        <w:t>[19]</w:t>
      </w:r>
      <w:bookmarkEnd w:id="70"/>
    </w:p>
    <w:p w14:paraId="1487F843" w14:textId="38F41EA7" w:rsidR="00D71B22" w:rsidRPr="00080773" w:rsidRDefault="00D71B22" w:rsidP="00D71B22">
      <w:pPr>
        <w:pStyle w:val="Corptext"/>
        <w:rPr>
          <w:lang w:val="ro-RO"/>
        </w:rPr>
      </w:pPr>
      <w:r>
        <w:rPr>
          <w:lang w:val="ro-RO"/>
        </w:rPr>
        <w:t xml:space="preserve">Un altfel de algoritm RL este cel bazat pe </w:t>
      </w:r>
      <w:r w:rsidRPr="005139EA">
        <w:rPr>
          <w:b/>
          <w:bCs/>
          <w:lang w:val="ro-RO"/>
        </w:rPr>
        <w:t>eXtended Classifier System</w:t>
      </w:r>
      <w:r>
        <w:rPr>
          <w:lang w:val="ro-RO"/>
        </w:rPr>
        <w:t xml:space="preserve"> (XCS). Acesta are rolul de a menține regulile de concurență pentru selecția acțiunilor dar și pentru utilizarea unui algoritm genetic în vederea căutării politicii optimale. Folosind acest algoritm, </w:t>
      </w:r>
      <w:r w:rsidRPr="00BA2732">
        <w:rPr>
          <w:lang w:val="ro-RO"/>
        </w:rPr>
        <w:t>agentul este capabil</w:t>
      </w:r>
      <w:r>
        <w:rPr>
          <w:lang w:val="ro-RO"/>
        </w:rPr>
        <w:t xml:space="preserve"> să </w:t>
      </w:r>
      <w:r w:rsidR="00BA2732">
        <w:rPr>
          <w:lang w:val="ro-RO"/>
        </w:rPr>
        <w:t>învețe</w:t>
      </w:r>
      <w:r>
        <w:rPr>
          <w:lang w:val="ro-RO"/>
        </w:rPr>
        <w:t xml:space="preserve"> de la 0 doar prin observarea comportamentului agentului oponent. Astfel, procesul de învățare este unul foarte rapid.</w:t>
      </w:r>
      <w:bookmarkStart w:id="71" w:name="ZOTERO_BREF_tTvGlkS7oRsP"/>
      <w:r w:rsidR="00165C3F" w:rsidRPr="00165C3F">
        <w:t>[20]</w:t>
      </w:r>
      <w:bookmarkEnd w:id="71"/>
    </w:p>
    <w:p w14:paraId="3F4BE879" w14:textId="2CF69C4D" w:rsidR="00D71B22" w:rsidRPr="00B43532" w:rsidRDefault="00D71B22" w:rsidP="00D71B22">
      <w:pPr>
        <w:pStyle w:val="Corptext"/>
        <w:rPr>
          <w:lang w:val="ro-RO"/>
        </w:rPr>
      </w:pPr>
      <w:r>
        <w:rPr>
          <w:lang w:val="ro-RO"/>
        </w:rPr>
        <w:t xml:space="preserve">În ultimul articol inclus, în care se folosește DRP, ni se prezintă o modalitate de învățare a agenților să joace </w:t>
      </w:r>
      <w:r w:rsidRPr="00594E11">
        <w:rPr>
          <w:b/>
          <w:bCs/>
          <w:lang w:val="ro-RO"/>
        </w:rPr>
        <w:t>Pong</w:t>
      </w:r>
      <w:r>
        <w:rPr>
          <w:lang w:val="ro-RO"/>
        </w:rPr>
        <w:t xml:space="preserve">. Astfel se evidențiază felul în care 2 agenți joacă într-un mod cooperativ un joc la dublu de Pong, </w:t>
      </w:r>
      <w:r w:rsidR="00D02821">
        <w:rPr>
          <w:lang w:val="ro-RO"/>
        </w:rPr>
        <w:t>prin</w:t>
      </w:r>
      <w:r>
        <w:rPr>
          <w:lang w:val="ro-RO"/>
        </w:rPr>
        <w:t xml:space="preserve"> împ</w:t>
      </w:r>
      <w:r w:rsidR="00D02821">
        <w:rPr>
          <w:lang w:val="ro-RO"/>
        </w:rPr>
        <w:t>ă</w:t>
      </w:r>
      <w:r>
        <w:rPr>
          <w:lang w:val="ro-RO"/>
        </w:rPr>
        <w:t>r</w:t>
      </w:r>
      <w:r w:rsidR="00D02821">
        <w:rPr>
          <w:lang w:val="ro-RO"/>
        </w:rPr>
        <w:t>țirea</w:t>
      </w:r>
      <w:r>
        <w:rPr>
          <w:lang w:val="ro-RO"/>
        </w:rPr>
        <w:t xml:space="preserve"> sarcinil</w:t>
      </w:r>
      <w:r w:rsidR="006B7DD0">
        <w:rPr>
          <w:lang w:val="ro-RO"/>
        </w:rPr>
        <w:t>or</w:t>
      </w:r>
      <w:r>
        <w:rPr>
          <w:lang w:val="ro-RO"/>
        </w:rPr>
        <w:t>. O limitare a acestui experiment este faptul că agenții nu iau nici o decizie atunci când bila se află la granița responsabilităților celor doi agenți.</w:t>
      </w:r>
      <w:bookmarkStart w:id="72" w:name="ZOTERO_BREF_43NEFfuGPw8m"/>
      <w:r w:rsidR="00165C3F" w:rsidRPr="00165C3F">
        <w:t>[21]</w:t>
      </w:r>
      <w:bookmarkEnd w:id="72"/>
    </w:p>
    <w:p w14:paraId="0FAF12EC" w14:textId="4D4884BD" w:rsidR="00520C47" w:rsidRDefault="00D71B22" w:rsidP="00D71B22">
      <w:pPr>
        <w:pStyle w:val="Corptext"/>
        <w:rPr>
          <w:lang w:val="ro-RO"/>
        </w:rPr>
      </w:pPr>
      <w:r>
        <w:rPr>
          <w:lang w:val="ro-RO"/>
        </w:rPr>
        <w:t xml:space="preserve">Pe lângă algoritmul RL, în vederea automatizării deciziilor agențiilor se folosește și </w:t>
      </w:r>
      <w:r w:rsidRPr="007728D8">
        <w:rPr>
          <w:b/>
          <w:bCs/>
          <w:lang w:val="ro-RO"/>
        </w:rPr>
        <w:t>Recurent Neural Networks</w:t>
      </w:r>
      <w:r>
        <w:rPr>
          <w:lang w:val="ro-RO"/>
        </w:rPr>
        <w:t xml:space="preserve"> (RNNs) împreună cu </w:t>
      </w:r>
      <w:r w:rsidRPr="00B22A89">
        <w:rPr>
          <w:b/>
          <w:bCs/>
          <w:lang w:val="ro-RO"/>
        </w:rPr>
        <w:t>Bi-directional coordination network</w:t>
      </w:r>
      <w:r>
        <w:rPr>
          <w:lang w:val="ro-RO"/>
        </w:rPr>
        <w:t xml:space="preserve"> (BiCNet). În articolul realizat de Zhang Jie se prezintă un concept de loialitate în care se analizează relația dintre câștigurile individuale și cele globale ale agenților. Modelul a fost verificat prin exemple de evitare de obstacole, distribuția focului și acoperire cooperativă. </w:t>
      </w:r>
      <w:bookmarkStart w:id="73" w:name="ZOTERO_BREF_ABv6fdUh1kOW"/>
      <w:r w:rsidR="00165C3F" w:rsidRPr="00165C3F">
        <w:t>[22]</w:t>
      </w:r>
      <w:bookmarkEnd w:id="73"/>
    </w:p>
    <w:p w14:paraId="63A6B9BF" w14:textId="0F58A2FF" w:rsidR="00D71B22" w:rsidRPr="00462E1D" w:rsidRDefault="00D71B22" w:rsidP="00D71B22">
      <w:pPr>
        <w:pStyle w:val="Corptext"/>
        <w:rPr>
          <w:lang w:val="ro-RO"/>
        </w:rPr>
      </w:pPr>
      <w:r>
        <w:rPr>
          <w:lang w:val="ro-RO"/>
        </w:rPr>
        <w:t xml:space="preserve">Un alt concept interesant este evidențiat prin introducerea unei metodologii care poartă numele de UCT-CCNN. Această metodă execută un număr mare de meciuri între agenți MTST care utilizează </w:t>
      </w:r>
      <w:r w:rsidRPr="00874FC8">
        <w:rPr>
          <w:b/>
          <w:bCs/>
          <w:lang w:val="ro-RO"/>
        </w:rPr>
        <w:t>Upper Confidence Bounds for Tree</w:t>
      </w:r>
      <w:r>
        <w:rPr>
          <w:lang w:val="ro-RO"/>
        </w:rPr>
        <w:t xml:space="preserve"> (UCT)</w:t>
      </w:r>
      <w:r w:rsidR="00884DCB">
        <w:rPr>
          <w:lang w:val="ro-RO"/>
        </w:rPr>
        <w:t>,</w:t>
      </w:r>
      <w:r>
        <w:rPr>
          <w:lang w:val="ro-RO"/>
        </w:rPr>
        <w:t xml:space="preserve"> pentru generarea unei baze de date care conține stările</w:t>
      </w:r>
      <w:r w:rsidR="00884DCB">
        <w:rPr>
          <w:lang w:val="ro-RO"/>
        </w:rPr>
        <w:t xml:space="preserve"> posibile</w:t>
      </w:r>
      <w:r>
        <w:rPr>
          <w:lang w:val="ro-RO"/>
        </w:rPr>
        <w:t xml:space="preserve">. Mai apoi se folosește o rețeaua neuronală </w:t>
      </w:r>
      <w:r w:rsidRPr="003D5CC7">
        <w:rPr>
          <w:b/>
          <w:bCs/>
          <w:lang w:val="ro-RO"/>
        </w:rPr>
        <w:t>Cascade Correlation Neural Network</w:t>
      </w:r>
      <w:r>
        <w:rPr>
          <w:lang w:val="ro-RO"/>
        </w:rPr>
        <w:t xml:space="preserve"> (CCNN). Acest concept a fost testat prin intermediul a două jocuri, Othello și Nine Men</w:t>
      </w:r>
      <w:r>
        <w:rPr>
          <w:lang w:val="en-GB"/>
        </w:rPr>
        <w:t>’s</w:t>
      </w:r>
      <w:r>
        <w:rPr>
          <w:lang w:val="ro-RO"/>
        </w:rPr>
        <w:t xml:space="preserve"> </w:t>
      </w:r>
      <w:r>
        <w:rPr>
          <w:lang w:val="ro-RO"/>
        </w:rPr>
        <w:t xml:space="preserve">Morris. Agenții obținuți au reușit să câștige meciuri împotriva unor agenți creați special pentru aceste jocuri. De asemenea, prin folosirea UCT-CCNN se pot genera agenți inteligenți cu diferite niveluri de dificultate. În plus, în loc de MCST se pot utiliza și alți algoritmi, cum ar fi MiniMax sau </w:t>
      </w:r>
      <w:r w:rsidRPr="009A7A87">
        <w:rPr>
          <w:b/>
          <w:bCs/>
          <w:lang w:val="ro-RO"/>
        </w:rPr>
        <w:t>Alpha-Beta Pruning</w:t>
      </w:r>
      <w:r>
        <w:rPr>
          <w:lang w:val="ro-RO"/>
        </w:rPr>
        <w:t>.</w:t>
      </w:r>
      <w:bookmarkStart w:id="74" w:name="ZOTERO_BREF_RRBpaRhDykdz"/>
      <w:r w:rsidR="00165C3F" w:rsidRPr="00165C3F">
        <w:t>[23]</w:t>
      </w:r>
      <w:bookmarkEnd w:id="74"/>
    </w:p>
    <w:p w14:paraId="0E30B32D" w14:textId="5A83E60C" w:rsidR="00D71B22" w:rsidRPr="00AD0A24" w:rsidRDefault="00D71B22" w:rsidP="00D71B22">
      <w:pPr>
        <w:pStyle w:val="Corptext"/>
      </w:pPr>
      <w:r>
        <w:rPr>
          <w:lang w:val="ro-RO"/>
        </w:rPr>
        <w:t xml:space="preserve">Un ultim algoritm care se bazează pe rețele neuronale este reprezentat de </w:t>
      </w:r>
      <w:r w:rsidRPr="00274B0A">
        <w:rPr>
          <w:b/>
          <w:bCs/>
          <w:lang w:val="ro-RO"/>
        </w:rPr>
        <w:t>Deep Learning</w:t>
      </w:r>
      <w:r>
        <w:rPr>
          <w:lang w:val="ro-RO"/>
        </w:rPr>
        <w:t xml:space="preserve"> (DP). </w:t>
      </w:r>
      <w:r w:rsidRPr="00274B0A">
        <w:rPr>
          <w:b/>
          <w:bCs/>
          <w:lang w:val="ro-RO"/>
        </w:rPr>
        <w:t>Strategia Deep Active Imitation</w:t>
      </w:r>
      <w:r>
        <w:rPr>
          <w:lang w:val="ro-RO"/>
        </w:rPr>
        <w:t xml:space="preserve"> (DAI) a fost utilizată pentru a învăța agenții din </w:t>
      </w:r>
      <w:r w:rsidR="009A7A87">
        <w:rPr>
          <w:lang w:val="ro-RO"/>
        </w:rPr>
        <w:t>mediul virtual</w:t>
      </w:r>
      <w:r>
        <w:rPr>
          <w:lang w:val="ro-RO"/>
        </w:rPr>
        <w:t xml:space="preserve"> </w:t>
      </w:r>
      <w:r w:rsidRPr="00274B0A">
        <w:rPr>
          <w:b/>
          <w:bCs/>
          <w:lang w:val="ro-RO"/>
        </w:rPr>
        <w:t>FIFA</w:t>
      </w:r>
      <w:r>
        <w:rPr>
          <w:lang w:val="ro-RO"/>
        </w:rPr>
        <w:t xml:space="preserve">. În experiment s-au folosit 2 agenți, unul antrenat folosind DAI iar celălalt folosind </w:t>
      </w:r>
      <w:r w:rsidRPr="00274B0A">
        <w:rPr>
          <w:b/>
          <w:bCs/>
          <w:lang w:val="ro-RO"/>
        </w:rPr>
        <w:t>Direct Imitation Learning</w:t>
      </w:r>
      <w:r>
        <w:rPr>
          <w:lang w:val="ro-RO"/>
        </w:rPr>
        <w:t xml:space="preserve"> (DIL). S-a putut observa că agentul DAI a fost capabil să obțină rezultate mai bune în situații noi, necunoscute anterior. </w:t>
      </w:r>
      <w:bookmarkStart w:id="75" w:name="ZOTERO_BREF_pLPpx64e6BEl"/>
      <w:r w:rsidR="00165C3F" w:rsidRPr="00165C3F">
        <w:t>[24]</w:t>
      </w:r>
      <w:bookmarkEnd w:id="75"/>
    </w:p>
    <w:p w14:paraId="7D567034" w14:textId="77777777" w:rsidR="00D71B22" w:rsidRPr="005E5E05" w:rsidRDefault="00D71B22" w:rsidP="00D71B22">
      <w:pPr>
        <w:pStyle w:val="Titlu3"/>
        <w:numPr>
          <w:ilvl w:val="2"/>
          <w:numId w:val="25"/>
        </w:numPr>
        <w:spacing w:before="6pt" w:after="3pt"/>
      </w:pPr>
      <w:r>
        <w:t>Algoritmi care nu au la bază rețele neuronale</w:t>
      </w:r>
      <w:r w:rsidRPr="005E1BDC">
        <w:t xml:space="preserve">   </w:t>
      </w:r>
    </w:p>
    <w:p w14:paraId="781B7732" w14:textId="137E3817" w:rsidR="00D71B22" w:rsidRPr="00C77071" w:rsidRDefault="00D71B22" w:rsidP="00D71B22">
      <w:pPr>
        <w:pStyle w:val="bulletlist"/>
        <w:numPr>
          <w:ilvl w:val="0"/>
          <w:numId w:val="0"/>
        </w:numPr>
        <w:rPr>
          <w:lang w:val="ro-RO"/>
        </w:rPr>
      </w:pPr>
      <w:r>
        <w:rPr>
          <w:lang w:val="ro-RO"/>
        </w:rPr>
        <w:tab/>
      </w:r>
      <w:r w:rsidRPr="00A215B9">
        <w:rPr>
          <w:lang w:val="ro-RO"/>
        </w:rPr>
        <w:t xml:space="preserve">Din cele </w:t>
      </w:r>
      <w:commentRangeStart w:id="76"/>
      <w:r w:rsidRPr="00A215B9">
        <w:rPr>
          <w:lang w:val="ro-RO"/>
        </w:rPr>
        <w:t xml:space="preserve">12 </w:t>
      </w:r>
      <w:commentRangeEnd w:id="76"/>
      <w:r w:rsidRPr="00C77071">
        <w:rPr>
          <w:rStyle w:val="Referincomentariu"/>
          <w:spacing w:val="0"/>
          <w:sz w:val="20"/>
          <w:szCs w:val="20"/>
          <w:lang w:eastAsia="en-US"/>
          <w:rPrChange w:id="77" w:author="Alexandru Uicoabă" w:date="2021-01-18T14:02:00Z">
            <w:rPr>
              <w:rStyle w:val="Referincomentariu"/>
              <w:spacing w:val="0"/>
              <w:lang w:eastAsia="en-US"/>
            </w:rPr>
          </w:rPrChange>
        </w:rPr>
        <w:commentReference w:id="76"/>
      </w:r>
      <w:r w:rsidRPr="00A215B9">
        <w:rPr>
          <w:lang w:val="ro-RO"/>
        </w:rPr>
        <w:t xml:space="preserve">articole în care s-au prezentat concepte despre multi agents, doar </w:t>
      </w:r>
      <w:r w:rsidR="00E85BBC" w:rsidRPr="00C77071">
        <w:rPr>
          <w:lang w:val="ro-RO"/>
        </w:rPr>
        <w:t xml:space="preserve">în două </w:t>
      </w:r>
      <w:r w:rsidRPr="00C77071">
        <w:rPr>
          <w:lang w:val="ro-RO"/>
        </w:rPr>
        <w:t>s-au automatizat agenți care utilizează algoritmi care nu au la bază rețelele neuronale.</w:t>
      </w:r>
    </w:p>
    <w:p w14:paraId="50B8A031" w14:textId="5E3FC20D" w:rsidR="00D71B22" w:rsidRPr="00C77071" w:rsidRDefault="00D71B22" w:rsidP="00D71B22">
      <w:pPr>
        <w:pStyle w:val="bulletlist"/>
        <w:numPr>
          <w:ilvl w:val="0"/>
          <w:numId w:val="0"/>
        </w:numPr>
      </w:pPr>
      <w:r w:rsidRPr="00C77071">
        <w:rPr>
          <w:lang w:val="ro-RO"/>
        </w:rPr>
        <w:tab/>
        <w:t xml:space="preserve">Prin intermediul unui joc de urmărire, în care un utilizator care controlează o bilă trebuie să nu fie prins de alte 3 bile, </w:t>
      </w:r>
      <w:r w:rsidR="00EB1D8C" w:rsidRPr="00C77071">
        <w:rPr>
          <w:lang w:val="ro-RO"/>
        </w:rPr>
        <w:t xml:space="preserve">    </w:t>
      </w:r>
      <w:r w:rsidRPr="00C77071">
        <w:rPr>
          <w:lang w:val="ro-RO"/>
        </w:rPr>
        <w:t xml:space="preserve">s-a automatizat un agent </w:t>
      </w:r>
      <w:r w:rsidR="00EB1D8C" w:rsidRPr="00C77071">
        <w:rPr>
          <w:lang w:val="ro-RO"/>
        </w:rPr>
        <w:t>folosind</w:t>
      </w:r>
      <w:r w:rsidRPr="00C77071">
        <w:rPr>
          <w:lang w:val="ro-RO"/>
        </w:rPr>
        <w:t xml:space="preserve"> </w:t>
      </w:r>
      <w:r w:rsidRPr="00C77071">
        <w:rPr>
          <w:b/>
          <w:bCs/>
          <w:lang w:val="ro-RO"/>
        </w:rPr>
        <w:t>algorimul A*</w:t>
      </w:r>
      <w:r w:rsidRPr="00C77071">
        <w:rPr>
          <w:lang w:val="ro-RO"/>
        </w:rPr>
        <w:t xml:space="preserve">. Pentru una dintre bile s-a dezvoltat un sistem bazat pe </w:t>
      </w:r>
      <w:r w:rsidRPr="00C77071">
        <w:rPr>
          <w:b/>
          <w:bCs/>
          <w:lang w:val="ro-RO"/>
        </w:rPr>
        <w:t>fuzzy logic</w:t>
      </w:r>
      <w:r w:rsidRPr="00C77071">
        <w:rPr>
          <w:lang w:val="ro-RO"/>
        </w:rPr>
        <w:t>, care este capabil să genereze puncte de intercepție pentru a prinde bila controlată de</w:t>
      </w:r>
      <w:r w:rsidR="009642DB" w:rsidRPr="00C77071">
        <w:rPr>
          <w:lang w:val="ro-RO"/>
        </w:rPr>
        <w:t xml:space="preserve"> către</w:t>
      </w:r>
      <w:r w:rsidRPr="00C77071">
        <w:rPr>
          <w:lang w:val="ro-RO"/>
        </w:rPr>
        <w:t xml:space="preserve"> utilizator. Prin folosirea acestui sistem, s-a crescut performanța în comparație cu sistemul convențional.</w:t>
      </w:r>
      <w:bookmarkStart w:id="78" w:name="ZOTERO_BREF_hLCxB6Oggafo"/>
      <w:r w:rsidR="00165C3F" w:rsidRPr="00C77071">
        <w:t>[25]</w:t>
      </w:r>
      <w:bookmarkEnd w:id="78"/>
    </w:p>
    <w:p w14:paraId="2D1FA769" w14:textId="452A2562" w:rsidR="00881CB7" w:rsidRPr="00C77071" w:rsidRDefault="00881CB7" w:rsidP="00881CB7">
      <w:pPr>
        <w:ind w:firstLine="14.40pt"/>
        <w:jc w:val="both"/>
      </w:pPr>
      <w:r w:rsidRPr="00C77071">
        <w:t>Un</w:t>
      </w:r>
      <w:r w:rsidR="00D259CD" w:rsidRPr="00C77071">
        <w:t xml:space="preserve"> alt tip</w:t>
      </w:r>
      <w:r w:rsidRPr="00C77071">
        <w:t xml:space="preserve"> de implementare</w:t>
      </w:r>
      <w:r w:rsidR="00E73F6F" w:rsidRPr="00C77071">
        <w:t xml:space="preserve"> este cea care</w:t>
      </w:r>
      <w:r w:rsidRPr="00C77071">
        <w:t xml:space="preserve"> folosește </w:t>
      </w:r>
      <w:commentRangeStart w:id="79"/>
      <w:commentRangeStart w:id="80"/>
      <w:r w:rsidRPr="00C77071">
        <w:rPr>
          <w:b/>
          <w:bCs/>
        </w:rPr>
        <w:t>Markov Decision Process for Decision Making (MDP)</w:t>
      </w:r>
      <w:commentRangeEnd w:id="79"/>
      <w:r w:rsidRPr="00C77071">
        <w:rPr>
          <w:rStyle w:val="Referincomentariu"/>
          <w:sz w:val="20"/>
          <w:szCs w:val="20"/>
          <w:rPrChange w:id="81" w:author="Alexandru Uicoabă" w:date="2021-01-18T14:02:00Z">
            <w:rPr>
              <w:rStyle w:val="Referincomentariu"/>
            </w:rPr>
          </w:rPrChange>
        </w:rPr>
        <w:commentReference w:id="79"/>
      </w:r>
      <w:commentRangeEnd w:id="80"/>
      <w:r w:rsidR="0086315F" w:rsidRPr="00C77071">
        <w:rPr>
          <w:rStyle w:val="Referincomentariu"/>
          <w:sz w:val="20"/>
          <w:szCs w:val="20"/>
          <w:rPrChange w:id="82" w:author="Alexandru Uicoabă" w:date="2021-01-18T14:02:00Z">
            <w:rPr>
              <w:rStyle w:val="Referincomentariu"/>
            </w:rPr>
          </w:rPrChange>
        </w:rPr>
        <w:commentReference w:id="80"/>
      </w:r>
      <w:r w:rsidRPr="00A215B9">
        <w:t xml:space="preserve">. Folosind acest algoritm, pornind de la comportamenul albinelor, s-au create grupuri cooperative de agenți inteligenți pentru jocuri de tip </w:t>
      </w:r>
      <w:r w:rsidRPr="00C77071">
        <w:rPr>
          <w:b/>
          <w:bCs/>
        </w:rPr>
        <w:t>Real-Time Strategy</w:t>
      </w:r>
      <w:r w:rsidRPr="00C77071">
        <w:t xml:space="preserve"> (RTS). Rezultatele au arătat un nivel ridicat de inteligență colectivă. Un lucru interesant a fost apariția temporară de așa numiți Team Leaders, care </w:t>
      </w:r>
      <w:r w:rsidR="0037213A" w:rsidRPr="00C77071">
        <w:t>au</w:t>
      </w:r>
      <w:r w:rsidRPr="00C77071">
        <w:t xml:space="preserve"> condu</w:t>
      </w:r>
      <w:r w:rsidR="0037213A" w:rsidRPr="00C77071">
        <w:t xml:space="preserve">s cu succes </w:t>
      </w:r>
      <w:r w:rsidRPr="00C77071">
        <w:t>echipa în b</w:t>
      </w:r>
      <w:r w:rsidR="00A6365C" w:rsidRPr="00C77071">
        <w:t>ă</w:t>
      </w:r>
      <w:r w:rsidRPr="00C77071">
        <w:t>tălie.</w:t>
      </w:r>
      <w:bookmarkStart w:id="83" w:name="ZOTERO_BREF_kly125d7LP7u"/>
      <w:r w:rsidR="00165C3F" w:rsidRPr="00C77071">
        <w:t>[26]</w:t>
      </w:r>
      <w:bookmarkEnd w:id="83"/>
    </w:p>
    <w:p w14:paraId="55E64859" w14:textId="77777777" w:rsidR="00D71B22" w:rsidRPr="001E1C68" w:rsidRDefault="00D71B22" w:rsidP="00D71B22">
      <w:pPr>
        <w:pStyle w:val="bulletlist"/>
        <w:numPr>
          <w:ilvl w:val="0"/>
          <w:numId w:val="0"/>
        </w:numPr>
        <w:rPr>
          <w:lang w:val="ro-RO"/>
        </w:rPr>
      </w:pPr>
    </w:p>
    <w:p w14:paraId="7E726248" w14:textId="77777777" w:rsidR="00D71B22" w:rsidRDefault="00D71B22" w:rsidP="00D71B22">
      <w:pPr>
        <w:pStyle w:val="Titlu1"/>
      </w:pPr>
      <w:r>
        <w:t>Discuții</w:t>
      </w:r>
    </w:p>
    <w:p w14:paraId="05317033" w14:textId="60A35751" w:rsidR="00D71B22" w:rsidRPr="00A215B9" w:rsidRDefault="00D71B22" w:rsidP="00D71B22">
      <w:pPr>
        <w:pStyle w:val="Corptext"/>
        <w:rPr>
          <w:ins w:id="84" w:author="Alexandru Uicoabă" w:date="2021-01-18T13:57:00Z"/>
          <w:lang w:val="ro-RO"/>
        </w:rPr>
      </w:pPr>
      <w:r w:rsidRPr="00A215B9">
        <w:rPr>
          <w:lang w:val="ro-RO"/>
        </w:rPr>
        <w:t xml:space="preserve">După cum reiese și din </w:t>
      </w:r>
      <w:r w:rsidR="00013234" w:rsidRPr="00A215B9">
        <w:rPr>
          <w:lang w:val="ro-RO"/>
        </w:rPr>
        <w:t>Tabelul 1</w:t>
      </w:r>
      <w:r w:rsidRPr="00C77071">
        <w:rPr>
          <w:lang w:val="ro-RO"/>
        </w:rPr>
        <w:t xml:space="preserve">, cel mai întâlnit algoritm folosit pentru Single Agent este algoritmul MTCS. </w:t>
      </w:r>
      <w:r w:rsidR="00921C0C" w:rsidRPr="00C77071">
        <w:rPr>
          <w:lang w:val="ro-RO"/>
        </w:rPr>
        <w:t xml:space="preserve">Acest algoritm a fost folosit și pentru crearea agenților capabili să joace mai multe jocuri, și nu unul </w:t>
      </w:r>
      <w:commentRangeStart w:id="85"/>
      <w:r w:rsidR="00921C0C" w:rsidRPr="00C77071">
        <w:rPr>
          <w:lang w:val="ro-RO"/>
        </w:rPr>
        <w:t>singur</w:t>
      </w:r>
      <w:commentRangeEnd w:id="85"/>
      <w:r w:rsidR="006F038F" w:rsidRPr="00C77071">
        <w:rPr>
          <w:rStyle w:val="Referincomentariu"/>
          <w:spacing w:val="0"/>
          <w:sz w:val="20"/>
          <w:szCs w:val="20"/>
          <w:lang w:val="ro-RO" w:eastAsia="en-US"/>
          <w:rPrChange w:id="86" w:author="Alexandru Uicoabă" w:date="2021-01-18T14:02:00Z">
            <w:rPr>
              <w:rStyle w:val="Referincomentariu"/>
              <w:spacing w:val="0"/>
              <w:lang w:val="ro-RO" w:eastAsia="en-US"/>
            </w:rPr>
          </w:rPrChange>
        </w:rPr>
        <w:commentReference w:id="85"/>
      </w:r>
      <w:r w:rsidR="00921C0C" w:rsidRPr="00A215B9">
        <w:rPr>
          <w:lang w:val="ro-RO"/>
        </w:rPr>
        <w:t xml:space="preserve">. </w:t>
      </w:r>
    </w:p>
    <w:p w14:paraId="75599E8E" w14:textId="0A24AF84" w:rsidR="000A0846" w:rsidRPr="00A215B9" w:rsidRDefault="000A0846" w:rsidP="00D71B22">
      <w:pPr>
        <w:pStyle w:val="Corptext"/>
        <w:rPr>
          <w:lang w:val="ro-RO"/>
        </w:rPr>
      </w:pPr>
      <w:moveToRangeStart w:id="87" w:author="Alexandru Uicoabă" w:date="2021-01-18T13:57:00Z" w:name="move61870692"/>
      <w:moveTo w:id="88" w:author="Alexandru Uicoabă" w:date="2021-01-18T13:57:00Z">
        <w:r w:rsidRPr="00C77071">
          <w:t xml:space="preserve">Spre deosebire de articolele în care s-au prezentat conceptul de Single Agent, unde cel mai utilizat algoritm a fost MTCS, se poate observa în Tabelul 1, </w:t>
        </w:r>
        <w:commentRangeStart w:id="89"/>
        <w:commentRangeEnd w:id="89"/>
        <w:r w:rsidRPr="00C77071">
          <w:rPr>
            <w:rStyle w:val="Referincomentariu"/>
            <w:sz w:val="20"/>
            <w:szCs w:val="20"/>
            <w:rPrChange w:id="90" w:author="Alexandru Uicoabă" w:date="2021-01-18T14:02:00Z">
              <w:rPr>
                <w:rStyle w:val="Referincomentariu"/>
              </w:rPr>
            </w:rPrChange>
          </w:rPr>
          <w:commentReference w:id="89"/>
        </w:r>
        <w:r w:rsidRPr="00A215B9">
          <w:t>că pentru Multi Agents cel mai preferat algoritm a fost RL, dar și forme derivate ale acestuia.</w:t>
        </w:r>
      </w:moveTo>
      <w:moveToRangeEnd w:id="87"/>
    </w:p>
    <w:p w14:paraId="421360CD" w14:textId="77777777" w:rsidR="00395D41" w:rsidRDefault="00395D41" w:rsidP="00395D41">
      <w:pPr>
        <w:jc w:val="start"/>
      </w:pPr>
      <w:r>
        <w:rPr>
          <w:noProof/>
        </w:rPr>
        <w:drawing>
          <wp:inline distT="0" distB="0" distL="0" distR="0" wp14:anchorId="3F4AC8C5" wp14:editId="5AD53896">
            <wp:extent cx="3050439" cy="1623975"/>
            <wp:effectExtent l="0" t="0" r="17145" b="14605"/>
            <wp:docPr id="4" name="Diagramă 4"/>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4180B48B" w14:textId="46695A5C" w:rsidR="00122B95" w:rsidRDefault="00395D41" w:rsidP="00C957D8">
      <w:pPr>
        <w:jc w:val="both"/>
      </w:pPr>
      <w:r>
        <w:t xml:space="preserve">Fig. </w:t>
      </w:r>
      <w:ins w:id="91" w:author="Bogdan Dragulescu" w:date="2021-01-18T08:43:00Z">
        <w:r w:rsidR="006F038F">
          <w:t>3</w:t>
        </w:r>
      </w:ins>
      <w:del w:id="92" w:author="Bogdan Dragulescu" w:date="2021-01-18T08:43:00Z">
        <w:r w:rsidDel="006F038F">
          <w:delText>5</w:delText>
        </w:r>
      </w:del>
      <w:r>
        <w:t xml:space="preserve">. Tipul de algoritmi utilizați în </w:t>
      </w:r>
      <w:commentRangeStart w:id="93"/>
      <w:r>
        <w:t>articole</w:t>
      </w:r>
      <w:commentRangeEnd w:id="93"/>
      <w:r w:rsidR="006F038F">
        <w:rPr>
          <w:rStyle w:val="Referincomentariu"/>
        </w:rPr>
        <w:commentReference w:id="93"/>
      </w:r>
    </w:p>
    <w:p w14:paraId="2434E9B2" w14:textId="5C310BEC" w:rsidR="004F58B7" w:rsidDel="000A0846" w:rsidRDefault="00D71B22" w:rsidP="00EC395D">
      <w:pPr>
        <w:spacing w:after="6pt"/>
        <w:ind w:firstLine="14.45pt"/>
        <w:jc w:val="both"/>
        <w:rPr>
          <w:moveFrom w:id="94" w:author="Alexandru Uicoabă" w:date="2021-01-18T13:57:00Z"/>
        </w:rPr>
      </w:pPr>
      <w:moveFromRangeStart w:id="95" w:author="Alexandru Uicoabă" w:date="2021-01-18T13:57:00Z" w:name="move61870692"/>
      <w:moveFrom w:id="96" w:author="Alexandru Uicoabă" w:date="2021-01-18T13:57:00Z">
        <w:r w:rsidDel="000A0846">
          <w:t>Spre deosebire de articolele în care s-au prezentat conceptul de Single Agent, unde cel mai utilizat algoritm a fost MTCS, se poate observa în Tabelul 1</w:t>
        </w:r>
        <w:r w:rsidR="006D2710" w:rsidDel="000A0846">
          <w:t xml:space="preserve">, </w:t>
        </w:r>
        <w:commentRangeStart w:id="97"/>
        <w:commentRangeEnd w:id="97"/>
        <w:r w:rsidDel="000A0846">
          <w:rPr>
            <w:rStyle w:val="Referincomentariu"/>
          </w:rPr>
          <w:commentReference w:id="97"/>
        </w:r>
        <w:r w:rsidDel="000A0846">
          <w:t xml:space="preserve">că pentru Multi Agents cel mai preferat algoritm a fost RL, dar și forme derivate ale acestuia. </w:t>
        </w:r>
      </w:moveFrom>
    </w:p>
    <w:moveFromRangeEnd w:id="95"/>
    <w:p w14:paraId="4C03370F" w14:textId="77777777" w:rsidR="00E52D53" w:rsidRDefault="00E52D53" w:rsidP="006F038F">
      <w:pPr>
        <w:spacing w:after="6pt"/>
        <w:ind w:firstLine="14.45pt"/>
        <w:jc w:val="both"/>
      </w:pPr>
    </w:p>
    <w:p w14:paraId="2BBC5071" w14:textId="7071D030" w:rsidR="00D71B22" w:rsidRPr="00C77071" w:rsidRDefault="00D71B22" w:rsidP="00EC395D">
      <w:pPr>
        <w:spacing w:after="6pt"/>
        <w:ind w:firstLine="14.45pt"/>
        <w:jc w:val="both"/>
      </w:pPr>
      <w:r w:rsidRPr="00A215B9">
        <w:lastRenderedPageBreak/>
        <w:t>În ambele cazuri, atât pentru Single Agent, cât și pentru Multi Agents, au fost preferate implementările de rețele neuronale pentru învățarea agenților. Acest lucru reiese din Tabelul 2</w:t>
      </w:r>
      <w:r w:rsidR="00E52D53" w:rsidRPr="00C77071">
        <w:t>,</w:t>
      </w:r>
      <w:r w:rsidRPr="00C77071">
        <w:t xml:space="preserve"> și ne sugerează că rețele neuronale sunt un pion important în acest domeniu.</w:t>
      </w:r>
    </w:p>
    <w:p w14:paraId="1514253A" w14:textId="5BDAFC62" w:rsidR="00D71B22" w:rsidRPr="00C77071" w:rsidRDefault="00D71B22" w:rsidP="00D71B22">
      <w:pPr>
        <w:ind w:firstLine="14.45pt"/>
        <w:jc w:val="both"/>
      </w:pPr>
      <w:r w:rsidRPr="00C77071">
        <w:t xml:space="preserve">Tabelul 1 și Tabelul </w:t>
      </w:r>
      <w:r w:rsidR="00F44331" w:rsidRPr="00C77071">
        <w:t>2</w:t>
      </w:r>
      <w:commentRangeStart w:id="98"/>
      <w:r w:rsidRPr="00C77071">
        <w:t xml:space="preserve"> </w:t>
      </w:r>
      <w:commentRangeEnd w:id="98"/>
      <w:r w:rsidRPr="00C77071">
        <w:rPr>
          <w:rStyle w:val="Referincomentariu"/>
          <w:sz w:val="20"/>
          <w:szCs w:val="20"/>
          <w:rPrChange w:id="99" w:author="Alexandru Uicoabă" w:date="2021-01-18T14:02:00Z">
            <w:rPr>
              <w:rStyle w:val="Referincomentariu"/>
            </w:rPr>
          </w:rPrChange>
        </w:rPr>
        <w:commentReference w:id="98"/>
      </w:r>
      <w:r w:rsidR="00F44331" w:rsidRPr="00A215B9">
        <w:t>indică</w:t>
      </w:r>
      <w:r w:rsidRPr="00A215B9">
        <w:t xml:space="preserve"> faptul că mai este nevoie de așteptare pentru a realiza un agent care să obțină rezultate foarte bune în mai multe jocuri. Majoritatea agenților descriși au obținut performanțe foarte bune doar într-un singur joc. Î</w:t>
      </w:r>
      <w:r w:rsidRPr="00C77071">
        <w:t>n articolele în care s-au prezentat agenți inteligenți care sunt capabili să concureze în mai multe jocuri, numărul acestor medii virtuale a fost unul scăzut, iar conceptul pe care se bazează jocurile au fost asemănător.</w:t>
      </w:r>
    </w:p>
    <w:p w14:paraId="40E4F145" w14:textId="77777777" w:rsidR="00D71B22" w:rsidRDefault="00D71B22" w:rsidP="00D71B22">
      <w:pPr>
        <w:pStyle w:val="Titlu3"/>
        <w:numPr>
          <w:ilvl w:val="0"/>
          <w:numId w:val="0"/>
        </w:numPr>
        <w:spacing w:before="6pt" w:after="3pt" w:line="12pt" w:lineRule="auto"/>
        <w:ind w:start="14.45pt"/>
      </w:pPr>
      <w:r>
        <w:t>Limitări</w:t>
      </w:r>
      <w:r w:rsidRPr="00445982">
        <w:t>.</w:t>
      </w:r>
    </w:p>
    <w:p w14:paraId="2A08BDAF" w14:textId="32953074" w:rsidR="00D71B22" w:rsidRPr="00BB629B" w:rsidRDefault="00D71B22" w:rsidP="000E71A2">
      <w:pPr>
        <w:ind w:firstLine="14.45pt"/>
        <w:jc w:val="both"/>
      </w:pPr>
      <w:r w:rsidRPr="00445982">
        <w:t xml:space="preserve">Având în vedere că în acest articol științific au fost introduse doar articole provenite din baza electronică a celor de la IEEE, este posibil ca unele articole să fie </w:t>
      </w:r>
      <w:r w:rsidR="00AF5657">
        <w:t>omise</w:t>
      </w:r>
      <w:r w:rsidRPr="00445982">
        <w:t xml:space="preserve">. Pe viitor se dorește extinderea </w:t>
      </w:r>
      <w:r w:rsidR="00CC2671">
        <w:t>articolelor</w:t>
      </w:r>
      <w:r w:rsidRPr="00445982">
        <w:t xml:space="preserve"> analizate, prin introducerea de articole </w:t>
      </w:r>
      <w:r>
        <w:t>provenite și din alte baze de date electronice,</w:t>
      </w:r>
      <w:r w:rsidRPr="00445982">
        <w:t xml:space="preserve"> </w:t>
      </w:r>
      <w:r>
        <w:t xml:space="preserve">diferite de </w:t>
      </w:r>
      <w:r w:rsidRPr="00445982">
        <w:t>IEEE</w:t>
      </w:r>
      <w:r>
        <w:t>.</w:t>
      </w:r>
    </w:p>
    <w:p w14:paraId="2C619F58" w14:textId="77777777" w:rsidR="00D71B22" w:rsidRDefault="00D71B22" w:rsidP="00D71B22">
      <w:pPr>
        <w:pStyle w:val="Titlu1"/>
      </w:pPr>
      <w:r>
        <w:t>Concluzie</w:t>
      </w:r>
    </w:p>
    <w:p w14:paraId="382AB25C" w14:textId="4EEA91C7" w:rsidR="00D71B22" w:rsidRDefault="00D71B22" w:rsidP="00D71B22">
      <w:pPr>
        <w:pStyle w:val="Corptext"/>
        <w:rPr>
          <w:lang w:val="ro-RO"/>
        </w:rPr>
      </w:pPr>
      <w:r>
        <w:rPr>
          <w:lang w:val="ro-RO"/>
        </w:rPr>
        <w:t xml:space="preserve">În această lucrare, s-a prezentat un studiu referitor la modul în care sunt implementați agenții inteligenți în medii virtuale. În rezultate se poate observa că în majoritatea articolelor incluse, </w:t>
      </w:r>
      <w:r w:rsidR="0054434E">
        <w:rPr>
          <w:lang w:val="ro-RO"/>
        </w:rPr>
        <w:t>aceștia</w:t>
      </w:r>
      <w:r>
        <w:rPr>
          <w:lang w:val="ro-RO"/>
        </w:rPr>
        <w:t xml:space="preserve"> au fost implementați folosind rețele neuronale. De asemenea, majoritatea agenților au fost utilizați doar într-un singur mediu virtual, cu câteva excepții. Platformele pe care au fost testați aceștia lipsesc, ceea ce poate însemna că, acestea nu au un rol esențial în performanțele </w:t>
      </w:r>
      <w:r w:rsidR="00FD6472">
        <w:rPr>
          <w:lang w:val="ro-RO"/>
        </w:rPr>
        <w:t>agenților</w:t>
      </w:r>
      <w:r>
        <w:rPr>
          <w:lang w:val="ro-RO"/>
        </w:rPr>
        <w:t xml:space="preserve">, fie că ne referim la jocuri pe calculator, consolă, </w:t>
      </w:r>
      <w:r w:rsidR="00970AFC">
        <w:rPr>
          <w:lang w:val="ro-RO"/>
        </w:rPr>
        <w:t>web</w:t>
      </w:r>
      <w:r>
        <w:rPr>
          <w:lang w:val="ro-RO"/>
        </w:rPr>
        <w:t xml:space="preserve"> sau dispozitive mobile.</w:t>
      </w:r>
    </w:p>
    <w:p w14:paraId="59094086" w14:textId="6E428FF9" w:rsidR="00D71B22" w:rsidRPr="00743A53" w:rsidRDefault="00D71B22" w:rsidP="00D71B22">
      <w:pPr>
        <w:pStyle w:val="Corptext"/>
        <w:rPr>
          <w:lang w:val="ro-RO"/>
        </w:rPr>
      </w:pPr>
      <w:commentRangeStart w:id="100"/>
      <w:commentRangeStart w:id="101"/>
      <w:r>
        <w:rPr>
          <w:lang w:val="ro-RO"/>
        </w:rPr>
        <w:t xml:space="preserve">Pe viitor se dorește continuarea acestui articol științific, prin implementarea unui agent inteligent într-un joc de curse de mașini, la un nivel ridicat. Jocul respectiv poate să fie unul existent, sau poate să fie creat de la zero. Din punct de vedere al algoritmului, se va utiliza RL, scopul </w:t>
      </w:r>
      <w:r w:rsidR="000438EE">
        <w:rPr>
          <w:lang w:val="ro-RO"/>
        </w:rPr>
        <w:t>agentului</w:t>
      </w:r>
      <w:r>
        <w:rPr>
          <w:lang w:val="ro-RO"/>
        </w:rPr>
        <w:t xml:space="preserve"> fiind să simuleze o mașină autonomă în diferite situații.</w:t>
      </w:r>
      <w:commentRangeEnd w:id="100"/>
      <w:r>
        <w:rPr>
          <w:rStyle w:val="Referincomentariu"/>
          <w:spacing w:val="0"/>
          <w:lang w:eastAsia="en-US"/>
        </w:rPr>
        <w:commentReference w:id="100"/>
      </w:r>
      <w:commentRangeEnd w:id="101"/>
      <w:r w:rsidR="005E0C2F">
        <w:rPr>
          <w:rStyle w:val="Referincomentariu"/>
          <w:spacing w:val="0"/>
          <w:lang w:val="ro-RO" w:eastAsia="en-US"/>
        </w:rPr>
        <w:commentReference w:id="101"/>
      </w:r>
    </w:p>
    <w:p w14:paraId="55675C11" w14:textId="50309093" w:rsidR="00D71B22" w:rsidRPr="00FB4C78" w:rsidRDefault="00D71B22" w:rsidP="00F51BD1">
      <w:pPr>
        <w:spacing w:after="6pt" w:line="11.40pt" w:lineRule="auto"/>
        <w:ind w:firstLine="14.45pt"/>
        <w:jc w:val="both"/>
        <w:rPr>
          <w:lang w:val="en-GB"/>
        </w:rPr>
      </w:pPr>
      <w:r>
        <w:t xml:space="preserve"> </w:t>
      </w:r>
    </w:p>
    <w:p w14:paraId="5EBEB94F" w14:textId="5D154D54" w:rsidR="009303D9" w:rsidRDefault="00D71B22" w:rsidP="00485B76">
      <w:pPr>
        <w:pStyle w:val="Titlu5"/>
      </w:pPr>
      <w:r>
        <w:t>Referințe</w:t>
      </w:r>
    </w:p>
    <w:p w14:paraId="384464AD" w14:textId="77777777" w:rsidR="007C685E" w:rsidRPr="007C685E" w:rsidRDefault="007C685E" w:rsidP="0030430D">
      <w:pPr>
        <w:pStyle w:val="Bibliografie"/>
        <w:jc w:val="both"/>
      </w:pPr>
      <w:bookmarkStart w:id="102" w:name="ZOTERO_BREF_Mym0ZIIayq6n"/>
      <w:r w:rsidRPr="007C685E">
        <w:t>[1]</w:t>
      </w:r>
      <w:r w:rsidRPr="007C685E">
        <w:tab/>
        <w:t>L. Padgham and M. Winikoff, Developing Intelligent Agent Systems: A Practical Guide, 1st ed. Wiley, 2004.</w:t>
      </w:r>
    </w:p>
    <w:p w14:paraId="32D71272" w14:textId="77777777" w:rsidR="007C685E" w:rsidRPr="007C685E" w:rsidRDefault="007C685E" w:rsidP="0030430D">
      <w:pPr>
        <w:pStyle w:val="Bibliografie"/>
        <w:jc w:val="both"/>
      </w:pPr>
      <w:r w:rsidRPr="007C685E">
        <w:t>[2]</w:t>
      </w:r>
      <w:r w:rsidRPr="007C685E">
        <w:tab/>
        <w:t>F. Safadi, R. Fonteneau, and D. Ernst, ‘Artificial intelligence in video games: Towards a unified framework’, Int. J. Comput. Games Technol., vol. 2015, 2015.</w:t>
      </w:r>
    </w:p>
    <w:p w14:paraId="7FEB71D5" w14:textId="77777777" w:rsidR="007C685E" w:rsidRPr="007C685E" w:rsidRDefault="007C685E" w:rsidP="0030430D">
      <w:pPr>
        <w:pStyle w:val="Bibliografie"/>
        <w:jc w:val="both"/>
      </w:pPr>
      <w:r w:rsidRPr="007C685E">
        <w:t>[3]</w:t>
      </w:r>
      <w:r w:rsidRPr="007C685E">
        <w:tab/>
        <w:t>D. A. Chentsov and S. A. Belyaev, ‘Monte Carlo Tree Search Modification for Computer Games’, in 2020 IEEE Conference of Russian Young Researchers in Electrical and Electronic Engineering (EIConRus), Jan. 2020, pp. 252–255, doi: 10.1109/EIConRus49466.2020.9039281.</w:t>
      </w:r>
    </w:p>
    <w:p w14:paraId="067AF118" w14:textId="713E6568" w:rsidR="007C685E" w:rsidRDefault="007C685E" w:rsidP="0030430D">
      <w:pPr>
        <w:pStyle w:val="Bibliografie"/>
        <w:jc w:val="both"/>
        <w:rPr>
          <w:ins w:id="103" w:author="Alexandru Uicoabă" w:date="2021-01-18T14:43:00Z"/>
        </w:rPr>
      </w:pPr>
      <w:r w:rsidRPr="007C685E">
        <w:t>[4]</w:t>
      </w:r>
      <w:r w:rsidRPr="007C685E">
        <w:tab/>
        <w:t>F. Dignum, J. Westra, W. A. van Doesburg, and M. Harbers, ‘Games and Agents: Designing Intelligent Gameplay’, Int. J. Comput. Games Technol., vol. 2009, pp. 1–18, 2009, doi: 10.1155/2009/837095.</w:t>
      </w:r>
    </w:p>
    <w:p w14:paraId="01C53BC0" w14:textId="0691D6B2" w:rsidR="001D7F57" w:rsidRDefault="001D7F57" w:rsidP="001D7F57">
      <w:pPr>
        <w:rPr>
          <w:ins w:id="104" w:author="Alexandru Uicoabă" w:date="2021-01-18T14:43:00Z"/>
        </w:rPr>
      </w:pPr>
    </w:p>
    <w:p w14:paraId="23E62902" w14:textId="77777777" w:rsidR="001D7F57" w:rsidRPr="001D7F57" w:rsidRDefault="001D7F57">
      <w:pPr>
        <w:pPrChange w:id="105" w:author="Alexandru Uicoabă" w:date="2021-01-18T14:43:00Z">
          <w:pPr>
            <w:pStyle w:val="Bibliografie"/>
            <w:jc w:val="both"/>
          </w:pPr>
        </w:pPrChange>
      </w:pPr>
    </w:p>
    <w:p w14:paraId="357FCACF" w14:textId="77777777" w:rsidR="007C685E" w:rsidRPr="007C685E" w:rsidRDefault="007C685E" w:rsidP="0030430D">
      <w:pPr>
        <w:pStyle w:val="Bibliografie"/>
        <w:jc w:val="both"/>
      </w:pPr>
      <w:r w:rsidRPr="007C685E">
        <w:t>[5]</w:t>
      </w:r>
      <w:r w:rsidRPr="007C685E">
        <w:tab/>
        <w:t>K. Petersen, S. Vakkalanka, and L. Kuzniarz, ‘Guidelines for conducting systematic mapping studies in software engineering: An update’, Inf. Softw. Technol., vol. 64, pp. 1–18, Aug. 2015, doi: 10.1016/j.infsof.2015.03.007.</w:t>
      </w:r>
    </w:p>
    <w:p w14:paraId="02943DAC" w14:textId="77777777" w:rsidR="007C685E" w:rsidRPr="007C685E" w:rsidRDefault="007C685E" w:rsidP="0030430D">
      <w:pPr>
        <w:pStyle w:val="Bibliografie"/>
        <w:jc w:val="both"/>
      </w:pPr>
      <w:r w:rsidRPr="007C685E">
        <w:t>[6]</w:t>
      </w:r>
      <w:r w:rsidRPr="007C685E">
        <w:tab/>
        <w:t>T. Pepels, M. H. M. Winands, and M. Lanctot, ‘Real-Time Monte Carlo Tree Search in Ms Pac-Man’, IEEE Trans. Comput. Intell. AI Games, vol. 6, no. 3, pp. 245–257, Sep. 2014, doi: 10.1109/TCIAIG.2013.2291577.</w:t>
      </w:r>
    </w:p>
    <w:p w14:paraId="0C0E9421" w14:textId="77777777" w:rsidR="007C685E" w:rsidRPr="007C685E" w:rsidRDefault="007C685E" w:rsidP="0030430D">
      <w:pPr>
        <w:pStyle w:val="Bibliografie"/>
        <w:jc w:val="both"/>
      </w:pPr>
      <w:r w:rsidRPr="007C685E">
        <w:t>[7]</w:t>
      </w:r>
      <w:r w:rsidRPr="007C685E">
        <w:tab/>
        <w:t>D. Perez-Liebana, J. Liu, A. Khalifa, R. D. Gaina, J. Togelius, and S. M. Lucas, ‘General Video Game AI: A Multitrack Framework for Evaluating Agents, Games, and Content Generation Algorithms’, IEEE Trans. Games, vol. 11, no. 3, pp. 195–214, Sep. 2019, doi: 10.1109/TG.2019.2901021.</w:t>
      </w:r>
    </w:p>
    <w:p w14:paraId="265562A6" w14:textId="77777777" w:rsidR="007C685E" w:rsidRPr="007C685E" w:rsidRDefault="007C685E" w:rsidP="0030430D">
      <w:pPr>
        <w:pStyle w:val="Bibliografie"/>
        <w:jc w:val="both"/>
      </w:pPr>
      <w:r w:rsidRPr="007C685E">
        <w:t>[8]</w:t>
      </w:r>
      <w:r w:rsidRPr="007C685E">
        <w:tab/>
        <w:t>C. F. Sironi and M. H. M. Winands, ‘Analysis of Self-Adaptive Monte Carlo Tree Search in General Video Game Playing’, in 2018 IEEE Conference on Computational Intelligence and Games (CIG), Aug. 2018, pp. 1–4, doi: 10.1109/CIG.2018.8490402.</w:t>
      </w:r>
    </w:p>
    <w:p w14:paraId="34B64EAA" w14:textId="77777777" w:rsidR="007C685E" w:rsidRPr="007C685E" w:rsidRDefault="007C685E" w:rsidP="0030430D">
      <w:pPr>
        <w:pStyle w:val="Bibliografie"/>
        <w:jc w:val="both"/>
      </w:pPr>
      <w:r w:rsidRPr="007C685E">
        <w:t>[9]</w:t>
      </w:r>
      <w:r w:rsidRPr="007C685E">
        <w:tab/>
        <w:t>H. Baier, A. Sattaur, E. J. Powley, S. Devlin, J. Rollason, and P. I. Cowling, ‘Emulating Human Play in a Leading Mobile Card Game’, IEEE Trans. Games, vol. 11, no. 4, pp. 386–395, Dec. 2019, doi: 10.1109/TG.2018.2835764.</w:t>
      </w:r>
    </w:p>
    <w:p w14:paraId="50F4AE94" w14:textId="77777777" w:rsidR="007C685E" w:rsidRPr="007C685E" w:rsidRDefault="007C685E" w:rsidP="0030430D">
      <w:pPr>
        <w:pStyle w:val="Bibliografie"/>
        <w:jc w:val="both"/>
      </w:pPr>
      <w:r w:rsidRPr="007C685E">
        <w:t>[10]</w:t>
      </w:r>
      <w:r w:rsidRPr="007C685E">
        <w:tab/>
        <w:t>Y. Kanagawa and T. Kaneko, ‘Rogue-Gym: A New Challenge for Generalization in Reinforcement Learning’, in 2019 IEEE Conference on Games (CoG), Aug. 2019, pp. 1–8, doi: 10.1109/CIG.2019.8848075.</w:t>
      </w:r>
    </w:p>
    <w:p w14:paraId="55DA4BA7" w14:textId="77777777" w:rsidR="007C685E" w:rsidRPr="007C685E" w:rsidRDefault="007C685E" w:rsidP="0030430D">
      <w:pPr>
        <w:pStyle w:val="Bibliografie"/>
        <w:jc w:val="both"/>
      </w:pPr>
      <w:r w:rsidRPr="007C685E">
        <w:t>[11]</w:t>
      </w:r>
      <w:r w:rsidRPr="007C685E">
        <w:tab/>
        <w:t>I. Fathy, M. Aref, O. Enayet, and A. Al-Ogail, ‘Intelligent online case-based planning agent model for real-time strategy games’, in 2010 10th International Conference on Intelligent Systems Design and Applications, Nov. 2010, pp. 445–450, doi: 10.1109/ISDA.2010.5687225.</w:t>
      </w:r>
    </w:p>
    <w:p w14:paraId="32952CC5" w14:textId="77777777" w:rsidR="007C685E" w:rsidRPr="007C685E" w:rsidRDefault="007C685E" w:rsidP="0030430D">
      <w:pPr>
        <w:pStyle w:val="Bibliografie"/>
        <w:jc w:val="both"/>
      </w:pPr>
      <w:r w:rsidRPr="007C685E">
        <w:t>[12]</w:t>
      </w:r>
      <w:r w:rsidRPr="007C685E">
        <w:tab/>
        <w:t>Z. Wei, D. Wang, M. Zhang, A. Tan, C. Miao, and Y. Zhou, ‘Autonomous Agents in Snake Game via Deep Reinforcement Learning’, in 2018 IEEE International Conference on Agents (ICA), Jul. 2018, pp. 20–25, doi: 10.1109/AGENTS.2018.8460004.</w:t>
      </w:r>
    </w:p>
    <w:p w14:paraId="1FE35903" w14:textId="77777777" w:rsidR="007C685E" w:rsidRPr="007C685E" w:rsidRDefault="007C685E" w:rsidP="0030430D">
      <w:pPr>
        <w:pStyle w:val="Bibliografie"/>
        <w:jc w:val="both"/>
      </w:pPr>
      <w:r w:rsidRPr="007C685E">
        <w:t>[13]</w:t>
      </w:r>
      <w:r w:rsidRPr="007C685E">
        <w:tab/>
        <w:t>F. D. M. A. Ali, E. Gimo, and S. M. Saide, ‘A MiniMax Agent for Playing Ntxuva Game – The Mozambican Variant of Mancala’, in 2020 International Conference on Artificial Intelligence, Big Data, Computing and Data Communication Systems (icABCD), Aug. 2020, pp. 1–5, doi: 10.1109/icABCD49160.2020.9183848.</w:t>
      </w:r>
    </w:p>
    <w:p w14:paraId="6FDA7A97" w14:textId="77777777" w:rsidR="007C685E" w:rsidRPr="007C685E" w:rsidRDefault="007C685E" w:rsidP="0030430D">
      <w:pPr>
        <w:pStyle w:val="Bibliografie"/>
        <w:jc w:val="both"/>
      </w:pPr>
      <w:r w:rsidRPr="007C685E">
        <w:t>[14]</w:t>
      </w:r>
      <w:r w:rsidRPr="007C685E">
        <w:tab/>
        <w:t>S. D. H. Permana, K. B. Y. Bintoro, B. Arifitama, A. Syahputra, and M. Cendana, ‘Improvisation of Minimax Algorithm with Multi Criteria Decision Maker (MCDM) in the Intelligent Agent of Card Battle Game’, in 2019 International Conference on Electrical Engineering and Computer Science (ICECOS), Oct. 2019, pp. 254–258, doi: 10.1109/ICECOS47637.2019.8984477.</w:t>
      </w:r>
    </w:p>
    <w:p w14:paraId="2B9DDD08" w14:textId="37DB1FB2" w:rsidR="007C685E" w:rsidRDefault="007C685E" w:rsidP="0030430D">
      <w:pPr>
        <w:pStyle w:val="Bibliografie"/>
        <w:jc w:val="both"/>
        <w:rPr>
          <w:ins w:id="106" w:author="Alexandru Uicoabă" w:date="2021-01-18T14:44:00Z"/>
        </w:rPr>
      </w:pPr>
      <w:r w:rsidRPr="007C685E">
        <w:t>[15]</w:t>
      </w:r>
      <w:r w:rsidRPr="007C685E">
        <w:tab/>
        <w:t>Z. Zhang, D. Wang, D. Zhao, Q. Han, and T. Song, ‘A Gradient-Based Reinforcement Learning Algorithm for Multiple Cooperative Agents’, IEEE Access, vol. 6, pp. 70223–70235, 2018, doi: 10.1109/ACCESS.2018.2878853.</w:t>
      </w:r>
    </w:p>
    <w:p w14:paraId="6C5BC7C7" w14:textId="77777777" w:rsidR="001D5A48" w:rsidRPr="001D5A48" w:rsidRDefault="001D5A48">
      <w:pPr>
        <w:pPrChange w:id="107" w:author="Alexandru Uicoabă" w:date="2021-01-18T14:44:00Z">
          <w:pPr>
            <w:pStyle w:val="Bibliografie"/>
            <w:jc w:val="both"/>
          </w:pPr>
        </w:pPrChange>
      </w:pPr>
    </w:p>
    <w:p w14:paraId="62353E37" w14:textId="77777777" w:rsidR="007C685E" w:rsidRPr="007C685E" w:rsidRDefault="007C685E" w:rsidP="0030430D">
      <w:pPr>
        <w:pStyle w:val="Bibliografie"/>
        <w:jc w:val="both"/>
      </w:pPr>
      <w:r w:rsidRPr="007C685E">
        <w:lastRenderedPageBreak/>
        <w:t>[16]</w:t>
      </w:r>
      <w:r w:rsidRPr="007C685E">
        <w:tab/>
        <w:t>D. Daylamani-Zad and M. C. Angelides, ‘Altruism and Selfishness in Believable Game Agents: Deep Reinforcement Learning in Modified Dictator Games’, IEEE Trans. Games, pp. 1–1, 2020, doi: 10.1109/TG.2020.2989636.</w:t>
      </w:r>
    </w:p>
    <w:p w14:paraId="2FA0BAAB" w14:textId="77777777" w:rsidR="007C685E" w:rsidRPr="007C685E" w:rsidRDefault="007C685E" w:rsidP="0030430D">
      <w:pPr>
        <w:pStyle w:val="Bibliografie"/>
        <w:jc w:val="both"/>
      </w:pPr>
      <w:r w:rsidRPr="007C685E">
        <w:t>[17]</w:t>
      </w:r>
      <w:r w:rsidRPr="007C685E">
        <w:tab/>
        <w:t>Y. Takano, S. Ito, T. Harada, and R. Thawonmas, ‘Utilizing Multiple Agents for Decision Making in a Fighting Game’, in 2018 IEEE 7th Global Conference on Consumer Electronics (GCCE), Oct. 2018, pp. 594–595, doi: 10.1109/GCCE.2018.8574675.</w:t>
      </w:r>
    </w:p>
    <w:p w14:paraId="4426012C" w14:textId="77777777" w:rsidR="007C685E" w:rsidRPr="007C685E" w:rsidRDefault="007C685E" w:rsidP="0030430D">
      <w:pPr>
        <w:pStyle w:val="Bibliografie"/>
        <w:jc w:val="both"/>
      </w:pPr>
      <w:r w:rsidRPr="007C685E">
        <w:t>[18]</w:t>
      </w:r>
      <w:r w:rsidRPr="007C685E">
        <w:tab/>
        <w:t>P. B. S. Serafim, Y. L. B. Nogueira, C. A. Vidal, and J. B. C. Neto, ‘Evaluating Competition in Training of Deep Reinforcement Learning Agents in First-Person Shooter Games’, in 2018 17th Brazilian Symposium on Computer Games and Digital Entertainment (SBGames), Oct. 2018, pp. 117–11709, doi: 10.1109/SBGAMES.2018.00023.</w:t>
      </w:r>
    </w:p>
    <w:p w14:paraId="0107C0AB" w14:textId="77777777" w:rsidR="007C685E" w:rsidRPr="007C685E" w:rsidRDefault="007C685E" w:rsidP="0030430D">
      <w:pPr>
        <w:pStyle w:val="Bibliografie"/>
        <w:jc w:val="both"/>
      </w:pPr>
      <w:r w:rsidRPr="007C685E">
        <w:t>[19]</w:t>
      </w:r>
      <w:r w:rsidRPr="007C685E">
        <w:tab/>
        <w:t>J. Abukhait, A. Aljaafreh, and N. Al-Oudat, ‘A Multi-agent Design of a Computer Player for Nine Men’s Morris Board Game using Deep Reinforcement Learning’, in 2019 Sixth International Conference on Social Networks Analysis, Management and Security (SNAMS), Oct. 2019, pp. 489–493, doi: 10.1109/SNAMS.2019.8931879.</w:t>
      </w:r>
    </w:p>
    <w:p w14:paraId="2176FEC5" w14:textId="77777777" w:rsidR="007C685E" w:rsidRPr="007C685E" w:rsidRDefault="007C685E" w:rsidP="0030430D">
      <w:pPr>
        <w:pStyle w:val="Bibliografie"/>
        <w:jc w:val="both"/>
      </w:pPr>
      <w:r w:rsidRPr="007C685E">
        <w:t>[20]</w:t>
      </w:r>
      <w:r w:rsidRPr="007C685E">
        <w:tab/>
        <w:t>C. Wang, H. Chen, C. Yan, and X. Xiang, ‘Reinforcement Learning with an Extended Classifier System in Zero-sum Markov Games’, in 2019 IEEE International Conference on Agents (ICA), Oct. 2019, pp. 44–49, doi: 10.1109/AGENTS.2019.8929148.</w:t>
      </w:r>
    </w:p>
    <w:p w14:paraId="6FD1E09B" w14:textId="16C9F913" w:rsidR="00B03977" w:rsidRDefault="007C685E" w:rsidP="00962CA6">
      <w:pPr>
        <w:pStyle w:val="Bibliografie"/>
        <w:jc w:val="both"/>
        <w:rPr>
          <w:ins w:id="108" w:author="Alexandru Uicoabă" w:date="2021-01-18T14:44:00Z"/>
        </w:rPr>
      </w:pPr>
      <w:r w:rsidRPr="007C685E">
        <w:t>[21]</w:t>
      </w:r>
      <w:r w:rsidRPr="007C685E">
        <w:tab/>
        <w:t>E. A. O. Diallo, A. Sugiyama, and T. Sugawara, ‘Learning to Coordinate with Deep Reinforcement Learning in Doubles Pong Game’, in 2017 16th IEEE International Conference on Machine Learning and Applications (ICMLA), Dec. 2017, pp. 14–19, doi: 10.1109/ICMLA.2017.0-184.</w:t>
      </w:r>
    </w:p>
    <w:p w14:paraId="5D650C77" w14:textId="77777777" w:rsidR="00962CA6" w:rsidRPr="00962CA6" w:rsidRDefault="00962CA6">
      <w:pPr>
        <w:pPrChange w:id="109" w:author="Alexandru Uicoabă" w:date="2021-01-18T14:44:00Z">
          <w:pPr>
            <w:pStyle w:val="Bibliografie"/>
            <w:jc w:val="both"/>
          </w:pPr>
        </w:pPrChange>
      </w:pPr>
    </w:p>
    <w:p w14:paraId="617AF2E6" w14:textId="77777777" w:rsidR="007C685E" w:rsidRPr="007C685E" w:rsidRDefault="007C685E" w:rsidP="0030430D">
      <w:pPr>
        <w:pStyle w:val="Bibliografie"/>
        <w:jc w:val="both"/>
      </w:pPr>
      <w:r w:rsidRPr="007C685E">
        <w:t>[22]</w:t>
      </w:r>
      <w:r w:rsidRPr="007C685E">
        <w:tab/>
        <w:t>J. Zhang, G. Wang, S. Yue, Y. Song, J. Liu, and X. Yao, ‘Multi-agent system application in accordance with game theory in bi-directional coordination network model’, J. Syst. Eng. Electron., vol. 31, no. 2, pp. 279–289, Apr. 2020, doi: 10.23919/JSEE.2020.000006.</w:t>
      </w:r>
    </w:p>
    <w:p w14:paraId="44C5497B" w14:textId="77777777" w:rsidR="007C685E" w:rsidRPr="007C685E" w:rsidRDefault="007C685E" w:rsidP="0030430D">
      <w:pPr>
        <w:pStyle w:val="Bibliografie"/>
        <w:jc w:val="both"/>
      </w:pPr>
      <w:r w:rsidRPr="007C685E">
        <w:t>[23]</w:t>
      </w:r>
      <w:r w:rsidRPr="007C685E">
        <w:tab/>
        <w:t>M. Rezende and L. Chaimowicz, ‘A Methodology for Creating Generic Game Playing Agents for Board Games’, in 2017 16th Brazilian Symposium on Computer Games and Digital Entertainment (SBGames), Nov. 2017, pp. 19–28, doi: 10.1109/SBGames.2017.00011.</w:t>
      </w:r>
    </w:p>
    <w:p w14:paraId="5FA0CB0C" w14:textId="77777777" w:rsidR="007C685E" w:rsidRPr="007C685E" w:rsidRDefault="007C685E" w:rsidP="0030430D">
      <w:pPr>
        <w:pStyle w:val="Bibliografie"/>
        <w:jc w:val="both"/>
      </w:pPr>
      <w:r w:rsidRPr="007C685E">
        <w:t>[24]</w:t>
      </w:r>
      <w:r w:rsidRPr="007C685E">
        <w:tab/>
        <w:t>M. P. P. Faria, R. M. S. Julia, and L. B. P. Tomaz, ‘Evaluating the Performance of the Deep Active Imitation Learning Algorithm in the Dynamic Environment of FIFA Player Agents’, in 2019 18th IEEE International Conference On Machine Learning And Applications (ICMLA), Dec. 2019, pp. 228–233, doi: 10.1109/ICMLA.2019.00043.</w:t>
      </w:r>
    </w:p>
    <w:p w14:paraId="369A839F" w14:textId="77777777" w:rsidR="007C685E" w:rsidRPr="007C685E" w:rsidRDefault="007C685E" w:rsidP="0030430D">
      <w:pPr>
        <w:pStyle w:val="Bibliografie"/>
        <w:jc w:val="both"/>
      </w:pPr>
      <w:r w:rsidRPr="007C685E">
        <w:t>[25]</w:t>
      </w:r>
      <w:r w:rsidRPr="007C685E">
        <w:tab/>
        <w:t>İ. Şahin and T. Kumbasar, ‘Catch me if you can: A pursuit-evasion game with intelligent agents in the Unity 3D game environment’, in 2020 International Conference on Electrical Engineering (ICEE), Sep. 2020, pp. 1–6, doi: 10.1109/ICEE49691.2020.9249828.</w:t>
      </w:r>
    </w:p>
    <w:p w14:paraId="60B832B1" w14:textId="77777777" w:rsidR="007C685E" w:rsidRPr="007C685E" w:rsidDel="00962CA6" w:rsidRDefault="007C685E" w:rsidP="0030430D">
      <w:pPr>
        <w:pStyle w:val="Bibliografie"/>
        <w:jc w:val="both"/>
        <w:rPr>
          <w:del w:id="110" w:author="Alexandru Uicoabă" w:date="2021-01-18T14:44:00Z"/>
        </w:rPr>
      </w:pPr>
      <w:r w:rsidRPr="007C685E">
        <w:t>[26]</w:t>
      </w:r>
      <w:r w:rsidRPr="007C685E">
        <w:tab/>
        <w:t>D. Daylamani-Zad, L. B. Graham, and I. T. Paraskevopoulos, ‘Swarm intelligence for autonomous cooperative agents in battles for real-time strategy games’, in 2017 9th International Conference on Virtual Worlds and Games for Serious Applications (VS-Games), Sep. 2017, pp. 39–46, doi: 10.1109/VS-GAMES.2017.8055809.</w:t>
      </w:r>
    </w:p>
    <w:bookmarkEnd w:id="102"/>
    <w:p w14:paraId="49D7E5B7" w14:textId="77777777" w:rsidR="00485B76" w:rsidRDefault="00485B76">
      <w:pPr>
        <w:pStyle w:val="Bibliografie"/>
        <w:jc w:val="both"/>
        <w:sectPr w:rsidR="00485B76" w:rsidSect="00485B76">
          <w:type w:val="continuous"/>
          <w:pgSz w:w="595.30pt" w:h="841.90pt" w:code="9"/>
          <w:pgMar w:top="54pt" w:right="45.35pt" w:bottom="72pt" w:left="45.35pt" w:header="36pt" w:footer="36pt" w:gutter="0pt"/>
          <w:cols w:num="2" w:space="18pt"/>
          <w:docGrid w:linePitch="360"/>
        </w:sectPr>
        <w:pPrChange w:id="111" w:author="Alexandru Uicoabă" w:date="2021-01-18T14:44:00Z">
          <w:pPr>
            <w:jc w:val="both"/>
          </w:pPr>
        </w:pPrChange>
      </w:pPr>
    </w:p>
    <w:p w14:paraId="4CF4F880" w14:textId="77777777" w:rsidR="00962CA6" w:rsidRPr="00485B76" w:rsidRDefault="00962CA6" w:rsidP="00485B76">
      <w:pPr>
        <w:jc w:val="both"/>
      </w:pPr>
    </w:p>
    <w:sectPr w:rsidR="00962CA6" w:rsidRPr="00485B76" w:rsidSect="00D71B22">
      <w:type w:val="continuous"/>
      <w:pgSz w:w="595.30pt" w:h="841.90pt" w:code="9"/>
      <w:pgMar w:top="54pt" w:right="45.35pt" w:bottom="72pt" w:left="45.35pt" w:header="36pt" w:footer="36pt" w:gutter="0pt"/>
      <w:cols w:num="2" w:space="18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mment w:id="6" w:author="Bogdan Dragulescu" w:date="2021-01-11T10:25:00Z" w:initials="BD">
    <w:p w14:paraId="1475B26D" w14:textId="77777777" w:rsidR="00D71B22" w:rsidRDefault="00D71B22" w:rsidP="00D71B22">
      <w:pPr>
        <w:pStyle w:val="Textcomentariu"/>
      </w:pPr>
      <w:r>
        <w:rPr>
          <w:rStyle w:val="Referincomentariu"/>
        </w:rPr>
        <w:annotationRef/>
      </w:r>
      <w:r>
        <w:t xml:space="preserve">Intrebarile de cercetare vor fi deasupra la finalul sectiunii Introduction. </w:t>
      </w:r>
    </w:p>
  </w:comment>
  <w:comment w:id="8" w:author="Bogdan Dragulescu" w:date="2021-01-11T10:26:00Z" w:initials="BD">
    <w:p w14:paraId="024AAD88" w14:textId="77777777" w:rsidR="00D71B22" w:rsidRDefault="00D71B22" w:rsidP="00D71B22">
      <w:pPr>
        <w:pStyle w:val="Textcomentariu"/>
      </w:pPr>
      <w:r>
        <w:rPr>
          <w:rStyle w:val="Referincomentariu"/>
        </w:rPr>
        <w:annotationRef/>
      </w:r>
      <w:r>
        <w:t>Precizeaza ca urmezi metodologia introdusa de Peterson si citeaza.</w:t>
      </w:r>
    </w:p>
  </w:comment>
  <w:comment w:id="11" w:author="Bogdan Dragulescu" w:date="2021-01-15T14:26:00Z" w:initials="BD">
    <w:p w14:paraId="299691A9" w14:textId="77777777" w:rsidR="00D71B22" w:rsidRDefault="00D71B22" w:rsidP="00D71B22">
      <w:pPr>
        <w:pStyle w:val="Textcomentariu"/>
      </w:pPr>
      <w:r>
        <w:rPr>
          <w:rStyle w:val="Referincomentariu"/>
        </w:rPr>
        <w:annotationRef/>
      </w:r>
      <w:r>
        <w:t>Nu ai referire la figura 1 in text.</w:t>
      </w:r>
    </w:p>
  </w:comment>
  <w:comment w:id="15" w:author="Bogdan Dragulescu" w:date="2021-01-11T10:27:00Z" w:initials="BD">
    <w:p w14:paraId="105EC51B" w14:textId="77777777" w:rsidR="00D71B22" w:rsidRDefault="00D71B22" w:rsidP="00D71B22">
      <w:pPr>
        <w:pStyle w:val="Textcomentariu"/>
      </w:pPr>
      <w:r>
        <w:rPr>
          <w:rStyle w:val="Referincomentariu"/>
        </w:rPr>
        <w:annotationRef/>
      </w:r>
      <w:r>
        <w:t>Asta intra la rezultate.</w:t>
      </w:r>
      <w:r>
        <w:br/>
      </w:r>
      <w:r w:rsidRPr="00B805B8">
        <w:rPr>
          <w:i/>
          <w:iCs/>
        </w:rPr>
        <w:t>In urma aplicarii metodologiei de cautare am indentificat ....</w:t>
      </w:r>
    </w:p>
  </w:comment>
  <w:comment w:id="23" w:author="Bogdan Dragulescu" w:date="2021-01-11T10:31:00Z" w:initials="BD">
    <w:p w14:paraId="1EBC65F1" w14:textId="77777777" w:rsidR="00D71B22" w:rsidRDefault="00D71B22" w:rsidP="00D71B22">
      <w:pPr>
        <w:pStyle w:val="Textcomentariu"/>
      </w:pPr>
      <w:r>
        <w:rPr>
          <w:rStyle w:val="Referincomentariu"/>
        </w:rPr>
        <w:annotationRef/>
      </w:r>
      <w:r>
        <w:t>Fa referire la tabelul 1 pentru a vizualiza per ansamblu ce articole au fost incluse in aceasta categorie.</w:t>
      </w:r>
      <w:r>
        <w:br/>
        <w:t>O solutie ar fi sa ai doua tabele: unul pentru aceasta sectiune si unul pentru multi-agents.</w:t>
      </w:r>
    </w:p>
  </w:comment>
  <w:comment w:id="30" w:author="Bogdan Dragulescu" w:date="2021-01-15T14:35:00Z" w:initials="BD">
    <w:p w14:paraId="3C9F8CD1" w14:textId="77777777" w:rsidR="00D71B22" w:rsidRDefault="00D71B22" w:rsidP="00D71B22">
      <w:pPr>
        <w:pStyle w:val="Textcomentariu"/>
      </w:pPr>
      <w:r>
        <w:rPr>
          <w:rStyle w:val="Referincomentariu"/>
        </w:rPr>
        <w:annotationRef/>
      </w:r>
      <w:r>
        <w:t>Nu e un algoritm ci mai degraba o tehnica de ML</w:t>
      </w:r>
    </w:p>
  </w:comment>
  <w:comment w:id="35" w:author="Bogdan Dragulescu" w:date="2021-01-15T14:39:00Z" w:initials="BD">
    <w:p w14:paraId="4FEA0597" w14:textId="77777777" w:rsidR="00D71B22" w:rsidRDefault="00D71B22" w:rsidP="00D71B22">
      <w:pPr>
        <w:pStyle w:val="Textcomentariu"/>
      </w:pPr>
      <w:r>
        <w:rPr>
          <w:rStyle w:val="Referincomentariu"/>
        </w:rPr>
        <w:annotationRef/>
      </w:r>
      <w:r>
        <w:t>2 + 8 = 10</w:t>
      </w:r>
      <w:r>
        <w:br/>
        <w:t>Ai precizat ca sunt 9 din 21 pentru Single Agent.</w:t>
      </w:r>
      <w:r>
        <w:br/>
        <w:t>De unde vine diferenta: un articol are si neronale si minimax? Sunt doar  7 pentru neuronale? Din tabelul 1 asa rezulta</w:t>
      </w:r>
    </w:p>
  </w:comment>
  <w:comment w:id="39" w:author="Bogdan Dragulescu" w:date="2021-01-15T14:44:00Z" w:initials="BD">
    <w:p w14:paraId="6BBE84C8" w14:textId="77777777" w:rsidR="00D71B22" w:rsidRDefault="00D71B22" w:rsidP="00D71B22">
      <w:pPr>
        <w:pStyle w:val="Textcomentariu"/>
      </w:pPr>
      <w:r>
        <w:rPr>
          <w:rStyle w:val="Referincomentariu"/>
        </w:rPr>
        <w:annotationRef/>
      </w:r>
      <w:r>
        <w:t>Cred ca tabelul 2</w:t>
      </w:r>
    </w:p>
  </w:comment>
  <w:comment w:id="41" w:author="Bogdan Dragulescu" w:date="2021-01-11T10:36:00Z" w:initials="BD">
    <w:p w14:paraId="06F8E1FF" w14:textId="77777777" w:rsidR="00D71B22" w:rsidRDefault="00D71B22" w:rsidP="00D71B22">
      <w:pPr>
        <w:pStyle w:val="Textcomentariu"/>
      </w:pPr>
      <w:r>
        <w:rPr>
          <w:rStyle w:val="Referincomentariu"/>
        </w:rPr>
        <w:annotationRef/>
      </w:r>
      <w:r>
        <w:t>La fel ca la sectiunea precedenta. Referinta la tabel sau tabele separate</w:t>
      </w:r>
    </w:p>
    <w:p w14:paraId="1502B880" w14:textId="77777777" w:rsidR="00D71B22" w:rsidRDefault="00D71B22" w:rsidP="00D71B22">
      <w:pPr>
        <w:pStyle w:val="Textcomentariu"/>
        <w:jc w:val="both"/>
      </w:pPr>
    </w:p>
  </w:comment>
  <w:comment w:id="46" w:author="Bogdan Dragulescu" w:date="2021-01-15T14:57:00Z" w:initials="BD">
    <w:p w14:paraId="327FEBC9" w14:textId="77777777" w:rsidR="00D71B22" w:rsidRDefault="00D71B22" w:rsidP="00D71B22">
      <w:pPr>
        <w:pStyle w:val="Textcomentariu"/>
      </w:pPr>
      <w:r>
        <w:rPr>
          <w:rStyle w:val="Referincomentariu"/>
        </w:rPr>
        <w:annotationRef/>
      </w:r>
      <w:r>
        <w:t>Poti muta tabelele pe pagina precedenta sa faca totusi parte din rezultate. Atentie sa fie la finalul paginii si sa fie pe doua pagini tabelul.</w:t>
      </w:r>
    </w:p>
  </w:comment>
  <w:comment w:id="52" w:author="Bogdan Dragulescu" w:date="2021-01-18T08:37:00Z" w:initials="BD">
    <w:p w14:paraId="2F646550" w14:textId="049AEC56" w:rsidR="00B9610B" w:rsidRDefault="00B9610B">
      <w:pPr>
        <w:pStyle w:val="Textcomentariu"/>
      </w:pPr>
      <w:r>
        <w:rPr>
          <w:rStyle w:val="Referincomentariu"/>
        </w:rPr>
        <w:annotationRef/>
      </w:r>
      <w:r>
        <w:t>Acuma am vazut ca ai pus si titlu la tabel si nume de figura</w:t>
      </w:r>
      <w:r w:rsidR="006F038F">
        <w:t>. Nu este o figura prin urmare nu are nume de figura</w:t>
      </w:r>
      <w:r>
        <w:t>. Tabelele au doar titlu si referinta in text se face de genu: in tabelul 1 ...</w:t>
      </w:r>
    </w:p>
  </w:comment>
  <w:comment w:id="76" w:author="Bogdan Dragulescu" w:date="2021-01-11T10:45:00Z" w:initials="BD">
    <w:p w14:paraId="3B2A0344" w14:textId="77777777" w:rsidR="00D71B22" w:rsidRDefault="00D71B22" w:rsidP="00D71B22">
      <w:pPr>
        <w:pStyle w:val="Textcomentariu"/>
      </w:pPr>
      <w:r>
        <w:rPr>
          <w:rStyle w:val="Referincomentariu"/>
        </w:rPr>
        <w:annotationRef/>
      </w:r>
      <w:r>
        <w:t>Nu erau 12?</w:t>
      </w:r>
    </w:p>
  </w:comment>
  <w:comment w:id="79" w:author="Bogdan Dragulescu" w:date="2021-01-15T14:48:00Z" w:initials="BD">
    <w:p w14:paraId="16ACE2AC" w14:textId="77777777" w:rsidR="00881CB7" w:rsidRDefault="00881CB7" w:rsidP="00881CB7">
      <w:pPr>
        <w:pStyle w:val="Textcomentariu"/>
      </w:pPr>
      <w:r>
        <w:rPr>
          <w:rStyle w:val="Referincomentariu"/>
        </w:rPr>
        <w:annotationRef/>
      </w:r>
      <w:r>
        <w:t>Din cate stiu eu asta nu e neuronal. Au mai multe straturi in producerea modelului? Este implementat Markov Chain in retea neuronala?</w:t>
      </w:r>
    </w:p>
  </w:comment>
  <w:comment w:id="80" w:author="Alexandru Uicoabă" w:date="2021-01-16T21:31:00Z" w:initials="AU">
    <w:p w14:paraId="4EB18CF0" w14:textId="34B8F7B9" w:rsidR="0086315F" w:rsidRDefault="0086315F" w:rsidP="0086315F">
      <w:pPr>
        <w:pStyle w:val="Textcomentariu"/>
      </w:pPr>
      <w:r>
        <w:rPr>
          <w:rStyle w:val="Referincomentariu"/>
        </w:rPr>
        <w:annotationRef/>
      </w:r>
      <w:r>
        <w:t>l-am mutat la categoria alt tip</w:t>
      </w:r>
    </w:p>
  </w:comment>
  <w:comment w:id="85" w:author="Bogdan Dragulescu" w:date="2021-01-18T08:45:00Z" w:initials="BD">
    <w:p w14:paraId="52BC6153" w14:textId="1FEE8831" w:rsidR="006F038F" w:rsidRDefault="006F038F">
      <w:pPr>
        <w:pStyle w:val="Textcomentariu"/>
      </w:pPr>
      <w:r>
        <w:rPr>
          <w:rStyle w:val="Referincomentariu"/>
        </w:rPr>
        <w:annotationRef/>
      </w:r>
    </w:p>
  </w:comment>
  <w:comment w:id="89" w:author="Bogdan Dragulescu" w:date="2021-01-15T14:59:00Z" w:initials="BD">
    <w:p w14:paraId="3C6E0D3B" w14:textId="77777777" w:rsidR="000A0846" w:rsidRDefault="000A0846" w:rsidP="000A0846">
      <w:pPr>
        <w:pStyle w:val="Textcomentariu"/>
      </w:pPr>
      <w:r>
        <w:rPr>
          <w:rStyle w:val="Referincomentariu"/>
        </w:rPr>
        <w:annotationRef/>
      </w:r>
      <w:r>
        <w:t>? Care e figura 4</w:t>
      </w:r>
    </w:p>
  </w:comment>
  <w:comment w:id="93" w:author="Bogdan Dragulescu" w:date="2021-01-18T08:45:00Z" w:initials="BD">
    <w:p w14:paraId="1CEB8DE1" w14:textId="341DC281" w:rsidR="006F038F" w:rsidRDefault="006F038F">
      <w:pPr>
        <w:pStyle w:val="Textcomentariu"/>
      </w:pPr>
      <w:r>
        <w:rPr>
          <w:rStyle w:val="Referincomentariu"/>
        </w:rPr>
        <w:annotationRef/>
      </w:r>
      <w:r>
        <w:t>Ca si in cazul tabelelor, incerca sa fie la inceput sau la final de pagina figurile</w:t>
      </w:r>
    </w:p>
  </w:comment>
  <w:comment w:id="97" w:author="Bogdan Dragulescu" w:date="2021-01-15T14:59:00Z" w:initials="BD">
    <w:p w14:paraId="7A276E36" w14:textId="77777777" w:rsidR="00D71B22" w:rsidRDefault="00D71B22" w:rsidP="00D71B22">
      <w:pPr>
        <w:pStyle w:val="Textcomentariu"/>
      </w:pPr>
      <w:r>
        <w:rPr>
          <w:rStyle w:val="Referincomentariu"/>
        </w:rPr>
        <w:annotationRef/>
      </w:r>
      <w:r>
        <w:t>? Care e figura 4</w:t>
      </w:r>
    </w:p>
  </w:comment>
  <w:comment w:id="98" w:author="Bogdan Dragulescu" w:date="2021-01-15T15:05:00Z" w:initials="BD">
    <w:p w14:paraId="576BA111" w14:textId="77777777" w:rsidR="00D71B22" w:rsidRDefault="00D71B22" w:rsidP="00D71B22">
      <w:pPr>
        <w:pStyle w:val="Textcomentariu"/>
      </w:pPr>
      <w:r>
        <w:rPr>
          <w:rStyle w:val="Referincomentariu"/>
        </w:rPr>
        <w:annotationRef/>
      </w:r>
      <w:r>
        <w:t>La fel</w:t>
      </w:r>
    </w:p>
  </w:comment>
  <w:comment w:id="100" w:author="Bogdan Dragulescu" w:date="2021-01-15T15:06:00Z" w:initials="BD">
    <w:p w14:paraId="570EEBA1" w14:textId="77777777" w:rsidR="00D71B22" w:rsidRDefault="00D71B22" w:rsidP="00D71B22">
      <w:pPr>
        <w:pStyle w:val="Textcomentariu"/>
      </w:pPr>
      <w:r>
        <w:rPr>
          <w:rStyle w:val="Referincomentariu"/>
        </w:rPr>
        <w:annotationRef/>
      </w:r>
      <w:r>
        <w:t xml:space="preserve">Ai hotarat si scenariul experimentului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01" w:author="Alexandru Uicoabă" w:date="2021-01-16T21:39:00Z" w:initials="AU">
    <w:p w14:paraId="250B9D11" w14:textId="0E6F7A37" w:rsidR="005E0C2F" w:rsidRPr="005E0C2F" w:rsidRDefault="005E0C2F">
      <w:pPr>
        <w:pStyle w:val="Textcomentariu"/>
        <w:rPr>
          <w:lang w:val="en-GB"/>
        </w:rPr>
      </w:pPr>
      <w:r>
        <w:rPr>
          <w:rStyle w:val="Referincomentariu"/>
        </w:rPr>
        <w:annotationRef/>
      </w:r>
      <w:r>
        <w:t xml:space="preserve">E doar o idee. Oricum o sa discutam ce este mai fezabil de facut. </w:t>
      </w:r>
      <w:r w:rsidRPr="005E0C2F">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commentEx w15:paraId="1475B26D" w15:done="1"/>
  <w15:commentEx w15:paraId="024AAD88" w15:done="1"/>
  <w15:commentEx w15:paraId="299691A9" w15:done="1"/>
  <w15:commentEx w15:paraId="105EC51B" w15:done="1"/>
  <w15:commentEx w15:paraId="1EBC65F1" w15:done="1"/>
  <w15:commentEx w15:paraId="3C9F8CD1" w15:done="1"/>
  <w15:commentEx w15:paraId="4FEA0597" w15:done="1"/>
  <w15:commentEx w15:paraId="6BBE84C8" w15:done="1"/>
  <w15:commentEx w15:paraId="1502B880" w15:done="1"/>
  <w15:commentEx w15:paraId="327FEBC9" w15:done="1"/>
  <w15:commentEx w15:paraId="2F646550" w15:done="1"/>
  <w15:commentEx w15:paraId="3B2A0344" w15:done="1"/>
  <w15:commentEx w15:paraId="16ACE2AC" w15:done="1"/>
  <w15:commentEx w15:paraId="4EB18CF0" w15:paraIdParent="16ACE2AC" w15:done="1"/>
  <w15:commentEx w15:paraId="52BC6153" w15:done="0"/>
  <w15:commentEx w15:paraId="3C6E0D3B" w15:done="1"/>
  <w15:commentEx w15:paraId="1CEB8DE1" w15:done="0"/>
  <w15:commentEx w15:paraId="7A276E36" w15:done="1"/>
  <w15:commentEx w15:paraId="576BA111" w15:done="1"/>
  <w15:commentEx w15:paraId="570EEBA1" w15:done="1"/>
  <w15:commentEx w15:paraId="250B9D11" w15:paraIdParent="570EEBA1"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ex:commentExtensible w16cex:durableId="23A6A620" w16cex:dateUtc="2021-01-11T08:25:00Z"/>
  <w16cex:commentExtensible w16cex:durableId="23A6A65C" w16cex:dateUtc="2021-01-11T08:26:00Z"/>
  <w16cex:commentExtensible w16cex:durableId="23AC2493" w16cex:dateUtc="2021-01-15T12:26:00Z"/>
  <w16cex:commentExtensible w16cex:durableId="23A6A6A3" w16cex:dateUtc="2021-01-11T08:27:00Z"/>
  <w16cex:commentExtensible w16cex:durableId="23A6A776" w16cex:dateUtc="2021-01-11T08:31:00Z"/>
  <w16cex:commentExtensible w16cex:durableId="23AC26CA" w16cex:dateUtc="2021-01-15T12:35:00Z"/>
  <w16cex:commentExtensible w16cex:durableId="23AC2788" w16cex:dateUtc="2021-01-15T12:39:00Z"/>
  <w16cex:commentExtensible w16cex:durableId="23AC28CA" w16cex:dateUtc="2021-01-15T12:44:00Z"/>
  <w16cex:commentExtensible w16cex:durableId="23A6A8CA" w16cex:dateUtc="2021-01-11T08:36:00Z"/>
  <w16cex:commentExtensible w16cex:durableId="23AC2BDD" w16cex:dateUtc="2021-01-15T12:57:00Z"/>
  <w16cex:commentExtensible w16cex:durableId="23AFC737" w16cex:dateUtc="2021-01-18T06:37:00Z"/>
  <w16cex:commentExtensible w16cex:durableId="23A6AAE7" w16cex:dateUtc="2021-01-11T08:45:00Z"/>
  <w16cex:commentExtensible w16cex:durableId="23AC29A1" w16cex:dateUtc="2021-01-15T12:48:00Z"/>
  <w16cex:commentExtensible w16cex:durableId="23ADD9B3" w16cex:dateUtc="2021-01-16T19:31:00Z"/>
  <w16cex:commentExtensible w16cex:durableId="23AFC93E" w16cex:dateUtc="2021-01-18T06:45:00Z"/>
  <w16cex:commentExtensible w16cex:durableId="23B01264" w16cex:dateUtc="2021-01-15T12:59:00Z"/>
  <w16cex:commentExtensible w16cex:durableId="23AFC943" w16cex:dateUtc="2021-01-18T06:45:00Z"/>
  <w16cex:commentExtensible w16cex:durableId="23AC2C60" w16cex:dateUtc="2021-01-15T12:59:00Z"/>
  <w16cex:commentExtensible w16cex:durableId="23AC2DBC" w16cex:dateUtc="2021-01-15T13:05:00Z"/>
  <w16cex:commentExtensible w16cex:durableId="23AC2DF0" w16cex:dateUtc="2021-01-15T13:06:00Z"/>
  <w16cex:commentExtensible w16cex:durableId="23ADDB92" w16cex:dateUtc="2021-01-16T19:39: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1475B26D" w16cid:durableId="23A6A620"/>
  <w16cid:commentId w16cid:paraId="024AAD88" w16cid:durableId="23A6A65C"/>
  <w16cid:commentId w16cid:paraId="299691A9" w16cid:durableId="23AC2493"/>
  <w16cid:commentId w16cid:paraId="105EC51B" w16cid:durableId="23A6A6A3"/>
  <w16cid:commentId w16cid:paraId="1EBC65F1" w16cid:durableId="23A6A776"/>
  <w16cid:commentId w16cid:paraId="3C9F8CD1" w16cid:durableId="23AC26CA"/>
  <w16cid:commentId w16cid:paraId="4FEA0597" w16cid:durableId="23AC2788"/>
  <w16cid:commentId w16cid:paraId="6BBE84C8" w16cid:durableId="23AC28CA"/>
  <w16cid:commentId w16cid:paraId="1502B880" w16cid:durableId="23A6A8CA"/>
  <w16cid:commentId w16cid:paraId="327FEBC9" w16cid:durableId="23AC2BDD"/>
  <w16cid:commentId w16cid:paraId="2F646550" w16cid:durableId="23AFC737"/>
  <w16cid:commentId w16cid:paraId="3B2A0344" w16cid:durableId="23A6AAE7"/>
  <w16cid:commentId w16cid:paraId="16ACE2AC" w16cid:durableId="23AC29A1"/>
  <w16cid:commentId w16cid:paraId="4EB18CF0" w16cid:durableId="23ADD9B3"/>
  <w16cid:commentId w16cid:paraId="52BC6153" w16cid:durableId="23AFC93E"/>
  <w16cid:commentId w16cid:paraId="3C6E0D3B" w16cid:durableId="23B01264"/>
  <w16cid:commentId w16cid:paraId="1CEB8DE1" w16cid:durableId="23AFC943"/>
  <w16cid:commentId w16cid:paraId="7A276E36" w16cid:durableId="23AC2C60"/>
  <w16cid:commentId w16cid:paraId="576BA111" w16cid:durableId="23AC2DBC"/>
  <w16cid:commentId w16cid:paraId="570EEBA1" w16cid:durableId="23AC2DF0"/>
  <w16cid:commentId w16cid:paraId="250B9D11" w16cid:durableId="23ADDB92"/>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E2D7CEF" w14:textId="77777777" w:rsidR="00EA6719" w:rsidRDefault="00EA6719" w:rsidP="001A3B3D">
      <w:r>
        <w:separator/>
      </w:r>
    </w:p>
  </w:endnote>
  <w:endnote w:type="continuationSeparator" w:id="0">
    <w:p w14:paraId="7E2D369E" w14:textId="77777777" w:rsidR="00EA6719" w:rsidRDefault="00EA671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D7B5768" w14:textId="6A9A16AA" w:rsidR="001A3B3D" w:rsidRPr="006F6D3D" w:rsidRDefault="001A3B3D" w:rsidP="0056610F">
    <w:pPr>
      <w:pStyle w:val="Subsol"/>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32E3A5C" w14:textId="77777777" w:rsidR="00EA6719" w:rsidRDefault="00EA6719" w:rsidP="001A3B3D">
      <w:r>
        <w:separator/>
      </w:r>
    </w:p>
  </w:footnote>
  <w:footnote w:type="continuationSeparator" w:id="0">
    <w:p w14:paraId="46799491" w14:textId="77777777" w:rsidR="00EA6719" w:rsidRDefault="00EA671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lu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lu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lu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lu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Alexandru Uicoabă">
    <w15:presenceInfo w15:providerId="None" w15:userId="Alexandru Uicoabă"/>
  </w15:person>
  <w15:person w15:author="Bogdan Dragulescu">
    <w15:presenceInfo w15:providerId="Windows Live" w15:userId="df3b5ea8d7b4b203"/>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trackRevision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BYnNzM3NLQwtzSyUdpeDU4uLM/DyQAqNaAM/heMIsAAAA"/>
  </w:docVars>
  <w:rsids>
    <w:rsidRoot w:val="009303D9"/>
    <w:rsid w:val="00007CA0"/>
    <w:rsid w:val="00013234"/>
    <w:rsid w:val="00014334"/>
    <w:rsid w:val="00023C64"/>
    <w:rsid w:val="000438EE"/>
    <w:rsid w:val="0004781E"/>
    <w:rsid w:val="000835F3"/>
    <w:rsid w:val="0008758A"/>
    <w:rsid w:val="000A0846"/>
    <w:rsid w:val="000C1E68"/>
    <w:rsid w:val="000C754F"/>
    <w:rsid w:val="000D58A5"/>
    <w:rsid w:val="000E0972"/>
    <w:rsid w:val="000E71A2"/>
    <w:rsid w:val="000F7878"/>
    <w:rsid w:val="0011027A"/>
    <w:rsid w:val="00122B95"/>
    <w:rsid w:val="001623C8"/>
    <w:rsid w:val="00165C3F"/>
    <w:rsid w:val="001814E2"/>
    <w:rsid w:val="001A29C9"/>
    <w:rsid w:val="001A2EFD"/>
    <w:rsid w:val="001A3B3D"/>
    <w:rsid w:val="001B160F"/>
    <w:rsid w:val="001B67DC"/>
    <w:rsid w:val="001C0FCC"/>
    <w:rsid w:val="001C6A1D"/>
    <w:rsid w:val="001D5A48"/>
    <w:rsid w:val="001D7F57"/>
    <w:rsid w:val="00220A76"/>
    <w:rsid w:val="002254A9"/>
    <w:rsid w:val="00233D97"/>
    <w:rsid w:val="002347A2"/>
    <w:rsid w:val="002747ED"/>
    <w:rsid w:val="00276EAC"/>
    <w:rsid w:val="002850E3"/>
    <w:rsid w:val="002A1459"/>
    <w:rsid w:val="002B64C1"/>
    <w:rsid w:val="002C46A4"/>
    <w:rsid w:val="002D0B37"/>
    <w:rsid w:val="002F76F4"/>
    <w:rsid w:val="003015BC"/>
    <w:rsid w:val="0030430D"/>
    <w:rsid w:val="00321F70"/>
    <w:rsid w:val="00331DDD"/>
    <w:rsid w:val="003451B2"/>
    <w:rsid w:val="00354FCF"/>
    <w:rsid w:val="00355624"/>
    <w:rsid w:val="0037213A"/>
    <w:rsid w:val="00384149"/>
    <w:rsid w:val="00395D41"/>
    <w:rsid w:val="003A19E2"/>
    <w:rsid w:val="003B2B40"/>
    <w:rsid w:val="003B4E04"/>
    <w:rsid w:val="003F5A08"/>
    <w:rsid w:val="00420716"/>
    <w:rsid w:val="00420BED"/>
    <w:rsid w:val="004325FB"/>
    <w:rsid w:val="00441A3F"/>
    <w:rsid w:val="004432BA"/>
    <w:rsid w:val="0044407E"/>
    <w:rsid w:val="00446614"/>
    <w:rsid w:val="00447BB9"/>
    <w:rsid w:val="0046031D"/>
    <w:rsid w:val="00473AC9"/>
    <w:rsid w:val="00485B76"/>
    <w:rsid w:val="0048702B"/>
    <w:rsid w:val="004A18C1"/>
    <w:rsid w:val="004A74C3"/>
    <w:rsid w:val="004A7EBB"/>
    <w:rsid w:val="004B1A75"/>
    <w:rsid w:val="004B24B7"/>
    <w:rsid w:val="004C5F4E"/>
    <w:rsid w:val="004D72B5"/>
    <w:rsid w:val="004F58B7"/>
    <w:rsid w:val="004F68A2"/>
    <w:rsid w:val="00520C47"/>
    <w:rsid w:val="00533BD1"/>
    <w:rsid w:val="0053542A"/>
    <w:rsid w:val="0054434E"/>
    <w:rsid w:val="00544EB1"/>
    <w:rsid w:val="00551B7F"/>
    <w:rsid w:val="005614E4"/>
    <w:rsid w:val="00562462"/>
    <w:rsid w:val="0056610F"/>
    <w:rsid w:val="00575BCA"/>
    <w:rsid w:val="005768E1"/>
    <w:rsid w:val="00595F62"/>
    <w:rsid w:val="005973EA"/>
    <w:rsid w:val="005B0344"/>
    <w:rsid w:val="005B520E"/>
    <w:rsid w:val="005D6244"/>
    <w:rsid w:val="005E0C2F"/>
    <w:rsid w:val="005E2800"/>
    <w:rsid w:val="005F382F"/>
    <w:rsid w:val="00605825"/>
    <w:rsid w:val="00634DE7"/>
    <w:rsid w:val="00645D22"/>
    <w:rsid w:val="006518BD"/>
    <w:rsid w:val="00651A08"/>
    <w:rsid w:val="00654204"/>
    <w:rsid w:val="00670434"/>
    <w:rsid w:val="00686251"/>
    <w:rsid w:val="006964D7"/>
    <w:rsid w:val="006A5E2E"/>
    <w:rsid w:val="006B0E67"/>
    <w:rsid w:val="006B6B66"/>
    <w:rsid w:val="006B7DD0"/>
    <w:rsid w:val="006C2EC8"/>
    <w:rsid w:val="006D2710"/>
    <w:rsid w:val="006E54C3"/>
    <w:rsid w:val="006F038F"/>
    <w:rsid w:val="006F1357"/>
    <w:rsid w:val="006F6D3D"/>
    <w:rsid w:val="00715A59"/>
    <w:rsid w:val="00715BEA"/>
    <w:rsid w:val="007262D4"/>
    <w:rsid w:val="00730886"/>
    <w:rsid w:val="00740EEA"/>
    <w:rsid w:val="00775FE3"/>
    <w:rsid w:val="00792B8A"/>
    <w:rsid w:val="00794804"/>
    <w:rsid w:val="007A7D87"/>
    <w:rsid w:val="007B33F1"/>
    <w:rsid w:val="007B6DDA"/>
    <w:rsid w:val="007C0308"/>
    <w:rsid w:val="007C2FF2"/>
    <w:rsid w:val="007C685E"/>
    <w:rsid w:val="007D6232"/>
    <w:rsid w:val="007F1F99"/>
    <w:rsid w:val="007F768F"/>
    <w:rsid w:val="0080791D"/>
    <w:rsid w:val="0083436F"/>
    <w:rsid w:val="008359C8"/>
    <w:rsid w:val="00836367"/>
    <w:rsid w:val="00862FEB"/>
    <w:rsid w:val="0086315F"/>
    <w:rsid w:val="0086494F"/>
    <w:rsid w:val="00873603"/>
    <w:rsid w:val="00875149"/>
    <w:rsid w:val="00881CB7"/>
    <w:rsid w:val="00881F79"/>
    <w:rsid w:val="00884DCB"/>
    <w:rsid w:val="008A2C7D"/>
    <w:rsid w:val="008B0A4A"/>
    <w:rsid w:val="008B6524"/>
    <w:rsid w:val="008C1307"/>
    <w:rsid w:val="008C4B23"/>
    <w:rsid w:val="008C5F92"/>
    <w:rsid w:val="008F6E2C"/>
    <w:rsid w:val="0090751B"/>
    <w:rsid w:val="009153A4"/>
    <w:rsid w:val="00921C0C"/>
    <w:rsid w:val="009303D9"/>
    <w:rsid w:val="00933C64"/>
    <w:rsid w:val="00937AD5"/>
    <w:rsid w:val="00953C78"/>
    <w:rsid w:val="00962CA6"/>
    <w:rsid w:val="009642DB"/>
    <w:rsid w:val="00970AFC"/>
    <w:rsid w:val="00972203"/>
    <w:rsid w:val="00975D67"/>
    <w:rsid w:val="009A7A87"/>
    <w:rsid w:val="009B5A5F"/>
    <w:rsid w:val="009F1D79"/>
    <w:rsid w:val="009F6307"/>
    <w:rsid w:val="00A059B3"/>
    <w:rsid w:val="00A11209"/>
    <w:rsid w:val="00A130E3"/>
    <w:rsid w:val="00A13753"/>
    <w:rsid w:val="00A215B9"/>
    <w:rsid w:val="00A267F0"/>
    <w:rsid w:val="00A3299B"/>
    <w:rsid w:val="00A6365C"/>
    <w:rsid w:val="00A63874"/>
    <w:rsid w:val="00A654EF"/>
    <w:rsid w:val="00A774E9"/>
    <w:rsid w:val="00A92052"/>
    <w:rsid w:val="00A93140"/>
    <w:rsid w:val="00AD757A"/>
    <w:rsid w:val="00AE3409"/>
    <w:rsid w:val="00AF5657"/>
    <w:rsid w:val="00B03977"/>
    <w:rsid w:val="00B10AED"/>
    <w:rsid w:val="00B11A60"/>
    <w:rsid w:val="00B22613"/>
    <w:rsid w:val="00B251D4"/>
    <w:rsid w:val="00B44A76"/>
    <w:rsid w:val="00B714A1"/>
    <w:rsid w:val="00B768D1"/>
    <w:rsid w:val="00B82A33"/>
    <w:rsid w:val="00B9610B"/>
    <w:rsid w:val="00BA1025"/>
    <w:rsid w:val="00BA2732"/>
    <w:rsid w:val="00BA7BE5"/>
    <w:rsid w:val="00BC3420"/>
    <w:rsid w:val="00BC5829"/>
    <w:rsid w:val="00BD670B"/>
    <w:rsid w:val="00BE7D3C"/>
    <w:rsid w:val="00BF5FF6"/>
    <w:rsid w:val="00C0207F"/>
    <w:rsid w:val="00C03BA6"/>
    <w:rsid w:val="00C070F7"/>
    <w:rsid w:val="00C100E6"/>
    <w:rsid w:val="00C16117"/>
    <w:rsid w:val="00C3075A"/>
    <w:rsid w:val="00C443CA"/>
    <w:rsid w:val="00C46DDC"/>
    <w:rsid w:val="00C57C14"/>
    <w:rsid w:val="00C754C9"/>
    <w:rsid w:val="00C77071"/>
    <w:rsid w:val="00C803E8"/>
    <w:rsid w:val="00C8044A"/>
    <w:rsid w:val="00C8403B"/>
    <w:rsid w:val="00C919A4"/>
    <w:rsid w:val="00C91C41"/>
    <w:rsid w:val="00C957D8"/>
    <w:rsid w:val="00CA4392"/>
    <w:rsid w:val="00CC2671"/>
    <w:rsid w:val="00CC393F"/>
    <w:rsid w:val="00CE3FC8"/>
    <w:rsid w:val="00CE65B5"/>
    <w:rsid w:val="00CF7D04"/>
    <w:rsid w:val="00D01E6E"/>
    <w:rsid w:val="00D02821"/>
    <w:rsid w:val="00D2176E"/>
    <w:rsid w:val="00D259CD"/>
    <w:rsid w:val="00D262A4"/>
    <w:rsid w:val="00D61C5F"/>
    <w:rsid w:val="00D632BE"/>
    <w:rsid w:val="00D71B22"/>
    <w:rsid w:val="00D72D06"/>
    <w:rsid w:val="00D7522C"/>
    <w:rsid w:val="00D7536F"/>
    <w:rsid w:val="00D76668"/>
    <w:rsid w:val="00D806CD"/>
    <w:rsid w:val="00D85396"/>
    <w:rsid w:val="00D857DF"/>
    <w:rsid w:val="00DA58F6"/>
    <w:rsid w:val="00DB623E"/>
    <w:rsid w:val="00DB7074"/>
    <w:rsid w:val="00DC6060"/>
    <w:rsid w:val="00DD0295"/>
    <w:rsid w:val="00DE43B7"/>
    <w:rsid w:val="00DF297B"/>
    <w:rsid w:val="00DF4CD7"/>
    <w:rsid w:val="00DF5F7F"/>
    <w:rsid w:val="00E04257"/>
    <w:rsid w:val="00E04E38"/>
    <w:rsid w:val="00E07383"/>
    <w:rsid w:val="00E165BC"/>
    <w:rsid w:val="00E453FD"/>
    <w:rsid w:val="00E52D53"/>
    <w:rsid w:val="00E61E12"/>
    <w:rsid w:val="00E73F6F"/>
    <w:rsid w:val="00E7596C"/>
    <w:rsid w:val="00E85BBC"/>
    <w:rsid w:val="00E878F2"/>
    <w:rsid w:val="00EA5316"/>
    <w:rsid w:val="00EA6719"/>
    <w:rsid w:val="00EB1D8C"/>
    <w:rsid w:val="00EC395D"/>
    <w:rsid w:val="00EC73B7"/>
    <w:rsid w:val="00ED0149"/>
    <w:rsid w:val="00EE4E48"/>
    <w:rsid w:val="00EF7DE3"/>
    <w:rsid w:val="00F03103"/>
    <w:rsid w:val="00F147E8"/>
    <w:rsid w:val="00F16B96"/>
    <w:rsid w:val="00F271DE"/>
    <w:rsid w:val="00F44331"/>
    <w:rsid w:val="00F51BD1"/>
    <w:rsid w:val="00F5677C"/>
    <w:rsid w:val="00F627DA"/>
    <w:rsid w:val="00F7288F"/>
    <w:rsid w:val="00F72B29"/>
    <w:rsid w:val="00F847A6"/>
    <w:rsid w:val="00F848C2"/>
    <w:rsid w:val="00F84989"/>
    <w:rsid w:val="00F9441B"/>
    <w:rsid w:val="00FA3B1B"/>
    <w:rsid w:val="00FA4C32"/>
    <w:rsid w:val="00FA6C98"/>
    <w:rsid w:val="00FB4C78"/>
    <w:rsid w:val="00FD6472"/>
    <w:rsid w:val="00FE03BF"/>
    <w:rsid w:val="00FE1C00"/>
    <w:rsid w:val="00FE7114"/>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3602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ro-RO"/>
    </w:rPr>
  </w:style>
  <w:style w:type="paragraph" w:styleId="Titlu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lu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lu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lu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lu5">
    <w:name w:val="heading 5"/>
    <w:basedOn w:val="Normal"/>
    <w:next w:val="Normal"/>
    <w:qFormat/>
    <w:pPr>
      <w:tabs>
        <w:tab w:val="start" w:pos="18pt"/>
      </w:tabs>
      <w:spacing w:before="8pt" w:after="4pt"/>
      <w:outlineLvl w:val="4"/>
    </w:pPr>
    <w:rPr>
      <w:smallCaps/>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FrListar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text">
    <w:name w:val="Body Text"/>
    <w:basedOn w:val="Normal"/>
    <w:link w:val="CorptextCaracter"/>
    <w:rsid w:val="00E7596C"/>
    <w:pPr>
      <w:tabs>
        <w:tab w:val="start" w:pos="14.40pt"/>
      </w:tabs>
      <w:spacing w:after="6pt" w:line="11.40pt" w:lineRule="auto"/>
      <w:ind w:firstLine="14.40pt"/>
      <w:jc w:val="both"/>
    </w:pPr>
    <w:rPr>
      <w:spacing w:val="-1"/>
      <w:lang w:val="x-none" w:eastAsia="x-none"/>
    </w:rPr>
  </w:style>
  <w:style w:type="character" w:customStyle="1" w:styleId="CorptextCaracter">
    <w:name w:val="Corp text Caracter"/>
    <w:link w:val="Corptext"/>
    <w:rsid w:val="00E7596C"/>
    <w:rPr>
      <w:spacing w:val="-1"/>
      <w:lang w:val="x-none" w:eastAsia="x-none"/>
    </w:rPr>
  </w:style>
  <w:style w:type="paragraph" w:customStyle="1" w:styleId="bulletlist">
    <w:name w:val="bullet list"/>
    <w:basedOn w:val="Corp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ntet">
    <w:name w:val="header"/>
    <w:basedOn w:val="Normal"/>
    <w:link w:val="AntetCaracter"/>
    <w:rsid w:val="001A3B3D"/>
    <w:pPr>
      <w:tabs>
        <w:tab w:val="center" w:pos="234pt"/>
        <w:tab w:val="end" w:pos="468pt"/>
      </w:tabs>
    </w:pPr>
  </w:style>
  <w:style w:type="character" w:customStyle="1" w:styleId="AntetCaracter">
    <w:name w:val="Antet Caracter"/>
    <w:basedOn w:val="Fontdeparagrafimplicit"/>
    <w:link w:val="Antet"/>
    <w:rsid w:val="001A3B3D"/>
  </w:style>
  <w:style w:type="paragraph" w:styleId="Subsol">
    <w:name w:val="footer"/>
    <w:basedOn w:val="Normal"/>
    <w:link w:val="SubsolCaracter"/>
    <w:rsid w:val="001A3B3D"/>
    <w:pPr>
      <w:tabs>
        <w:tab w:val="center" w:pos="234pt"/>
        <w:tab w:val="end" w:pos="468pt"/>
      </w:tabs>
    </w:pPr>
  </w:style>
  <w:style w:type="character" w:customStyle="1" w:styleId="SubsolCaracter">
    <w:name w:val="Subsol Caracter"/>
    <w:basedOn w:val="Fontdeparagrafimplicit"/>
    <w:link w:val="Subsol"/>
    <w:rsid w:val="001A3B3D"/>
  </w:style>
  <w:style w:type="character" w:styleId="Referincomentariu">
    <w:name w:val="annotation reference"/>
    <w:basedOn w:val="Fontdeparagrafimplicit"/>
    <w:rsid w:val="00D71B22"/>
    <w:rPr>
      <w:sz w:val="16"/>
      <w:szCs w:val="16"/>
    </w:rPr>
  </w:style>
  <w:style w:type="paragraph" w:styleId="Textcomentariu">
    <w:name w:val="annotation text"/>
    <w:basedOn w:val="Normal"/>
    <w:link w:val="TextcomentariuCaracter"/>
    <w:rsid w:val="00D71B22"/>
  </w:style>
  <w:style w:type="character" w:customStyle="1" w:styleId="TextcomentariuCaracter">
    <w:name w:val="Text comentariu Caracter"/>
    <w:basedOn w:val="Fontdeparagrafimplicit"/>
    <w:link w:val="Textcomentariu"/>
    <w:rsid w:val="00D71B22"/>
    <w:rPr>
      <w:lang w:val="ro-RO"/>
    </w:rPr>
  </w:style>
  <w:style w:type="table" w:styleId="Tabelgril">
    <w:name w:val="Table Grid"/>
    <w:basedOn w:val="TabelNormal"/>
    <w:rsid w:val="00D71B2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ibliografie">
    <w:name w:val="Bibliography"/>
    <w:basedOn w:val="Normal"/>
    <w:next w:val="Normal"/>
    <w:uiPriority w:val="37"/>
    <w:unhideWhenUsed/>
    <w:rsid w:val="00D71B22"/>
    <w:pPr>
      <w:tabs>
        <w:tab w:val="start" w:pos="25.20pt"/>
      </w:tabs>
      <w:ind w:start="25.20pt" w:hanging="25.20pt"/>
    </w:pPr>
  </w:style>
  <w:style w:type="paragraph" w:styleId="SubiectComentariu">
    <w:name w:val="annotation subject"/>
    <w:basedOn w:val="Textcomentariu"/>
    <w:next w:val="Textcomentariu"/>
    <w:link w:val="SubiectComentariuCaracter"/>
    <w:semiHidden/>
    <w:unhideWhenUsed/>
    <w:rsid w:val="0086315F"/>
    <w:rPr>
      <w:b/>
      <w:bCs/>
    </w:rPr>
  </w:style>
  <w:style w:type="character" w:customStyle="1" w:styleId="SubiectComentariuCaracter">
    <w:name w:val="Subiect Comentariu Caracter"/>
    <w:basedOn w:val="TextcomentariuCaracter"/>
    <w:link w:val="SubiectComentariu"/>
    <w:semiHidden/>
    <w:rsid w:val="0086315F"/>
    <w:rPr>
      <w:b/>
      <w:bCs/>
      <w:lang w:val="ro-RO"/>
    </w:rPr>
  </w:style>
  <w:style w:type="paragraph" w:styleId="Listparagraf">
    <w:name w:val="List Paragraph"/>
    <w:basedOn w:val="Normal"/>
    <w:uiPriority w:val="34"/>
    <w:qFormat/>
    <w:rsid w:val="0035562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17" Type="http://schemas.microsoft.com/office/2011/relationships/people" Target="people.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chart" Target="charts/chart3.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purl.oclc.org/ooxml/officeDocument/relationships/chart" Target="charts/chart2.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ro-RO"/>
              <a:t>Tipul de agent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pieChart>
        <c:varyColors val="1"/>
        <c:ser>
          <c:idx val="0"/>
          <c:order val="0"/>
          <c:tx>
            <c:strRef>
              <c:f>Foaie1!$B$1</c:f>
              <c:strCache>
                <c:ptCount val="1"/>
                <c:pt idx="0">
                  <c:v>Vânzări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61-440A-A314-D93F205A44B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61-440A-A314-D93F205A44BA}"/>
              </c:ext>
            </c:extLst>
          </c:dPt>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1"/>
            <c:showBubbleSize val="0"/>
            <c:separator>
</c:separator>
            <c:showLeaderLines val="1"/>
            <c:leaderLines>
              <c:spPr>
                <a:ln w="9525" cap="flat" cmpd="sng" algn="ctr">
                  <a:solidFill>
                    <a:schemeClr val="tx1">
                      <a:lumMod val="35%"/>
                      <a:lumOff val="65%"/>
                    </a:schemeClr>
                  </a:solidFill>
                  <a:round/>
                </a:ln>
                <a:effectLst/>
              </c:spPr>
            </c:leaderLines>
            <c:extLst>
              <c:ext xmlns:c15="http://schemas.microsoft.com/office/drawing/2012/chart" uri="{CE6537A1-D6FC-4f65-9D91-7224C49458BB}"/>
            </c:extLst>
          </c:dLbls>
          <c:cat>
            <c:strRef>
              <c:f>Foaie1!$A$2:$A$5</c:f>
              <c:strCache>
                <c:ptCount val="2"/>
                <c:pt idx="0">
                  <c:v>Single Agent</c:v>
                </c:pt>
                <c:pt idx="1">
                  <c:v>Multi Agent</c:v>
                </c:pt>
              </c:strCache>
              <c:extLst/>
            </c:strRef>
          </c:cat>
          <c:val>
            <c:numRef>
              <c:f>Foaie1!$B$2:$B$5</c:f>
              <c:numCache>
                <c:formatCode>General</c:formatCode>
                <c:ptCount val="2"/>
                <c:pt idx="0">
                  <c:v>9</c:v>
                </c:pt>
                <c:pt idx="1">
                  <c:v>12</c:v>
                </c:pt>
              </c:numCache>
              <c:extLst/>
            </c:numRef>
          </c:val>
          <c:extLst>
            <c:ext xmlns:c16="http://schemas.microsoft.com/office/drawing/2014/chart" uri="{C3380CC4-5D6E-409C-BE32-E72D297353CC}">
              <c16:uniqueId val="{00000004-A661-440A-A314-D93F205A44B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lgn="just">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Foaie1!$B$1</c:f>
              <c:strCache>
                <c:ptCount val="1"/>
                <c:pt idx="0">
                  <c:v>2011</c:v>
                </c:pt>
              </c:strCache>
            </c:strRef>
          </c:tx>
          <c:spPr>
            <a:solidFill>
              <a:schemeClr val="accent1"/>
            </a:solidFill>
            <a:ln>
              <a:noFill/>
            </a:ln>
            <a:effectLst/>
          </c:spPr>
          <c:invertIfNegative val="0"/>
          <c:cat>
            <c:strRef>
              <c:f>Foaie1!$A$2:$A$5</c:f>
              <c:strCache>
                <c:ptCount val="1"/>
                <c:pt idx="0">
                  <c:v>Anul</c:v>
                </c:pt>
              </c:strCache>
              <c:extLst/>
            </c:strRef>
          </c:cat>
          <c:val>
            <c:numRef>
              <c:f>Foaie1!$B$2:$B$5</c:f>
              <c:numCache>
                <c:formatCode>General</c:formatCode>
                <c:ptCount val="1"/>
                <c:pt idx="0">
                  <c:v>1</c:v>
                </c:pt>
              </c:numCache>
              <c:extLst/>
            </c:numRef>
          </c:val>
          <c:extLst>
            <c:ext xmlns:c16="http://schemas.microsoft.com/office/drawing/2014/chart" uri="{C3380CC4-5D6E-409C-BE32-E72D297353CC}">
              <c16:uniqueId val="{00000000-E35C-4196-A728-9160B58E142A}"/>
            </c:ext>
          </c:extLst>
        </c:ser>
        <c:ser>
          <c:idx val="1"/>
          <c:order val="1"/>
          <c:tx>
            <c:strRef>
              <c:f>Foaie1!$C$1</c:f>
              <c:strCache>
                <c:ptCount val="1"/>
                <c:pt idx="0">
                  <c:v>2014</c:v>
                </c:pt>
              </c:strCache>
            </c:strRef>
          </c:tx>
          <c:spPr>
            <a:solidFill>
              <a:schemeClr val="accent2"/>
            </a:solidFill>
            <a:ln>
              <a:noFill/>
            </a:ln>
            <a:effectLst/>
          </c:spPr>
          <c:invertIfNegative val="0"/>
          <c:cat>
            <c:strRef>
              <c:f>Foaie1!$A$2:$A$5</c:f>
              <c:strCache>
                <c:ptCount val="1"/>
                <c:pt idx="0">
                  <c:v>Anul</c:v>
                </c:pt>
              </c:strCache>
              <c:extLst/>
            </c:strRef>
          </c:cat>
          <c:val>
            <c:numRef>
              <c:f>Foaie1!$C$2:$C$5</c:f>
              <c:numCache>
                <c:formatCode>General</c:formatCode>
                <c:ptCount val="1"/>
                <c:pt idx="0">
                  <c:v>1</c:v>
                </c:pt>
              </c:numCache>
              <c:extLst/>
            </c:numRef>
          </c:val>
          <c:extLst>
            <c:ext xmlns:c16="http://schemas.microsoft.com/office/drawing/2014/chart" uri="{C3380CC4-5D6E-409C-BE32-E72D297353CC}">
              <c16:uniqueId val="{00000001-E35C-4196-A728-9160B58E142A}"/>
            </c:ext>
          </c:extLst>
        </c:ser>
        <c:ser>
          <c:idx val="2"/>
          <c:order val="2"/>
          <c:tx>
            <c:strRef>
              <c:f>Foaie1!$D$1</c:f>
              <c:strCache>
                <c:ptCount val="1"/>
                <c:pt idx="0">
                  <c:v>2017</c:v>
                </c:pt>
              </c:strCache>
            </c:strRef>
          </c:tx>
          <c:spPr>
            <a:solidFill>
              <a:schemeClr val="accent3"/>
            </a:solidFill>
            <a:ln>
              <a:noFill/>
            </a:ln>
            <a:effectLst/>
          </c:spPr>
          <c:invertIfNegative val="0"/>
          <c:cat>
            <c:strRef>
              <c:f>Foaie1!$A$2:$A$5</c:f>
              <c:strCache>
                <c:ptCount val="1"/>
                <c:pt idx="0">
                  <c:v>Anul</c:v>
                </c:pt>
              </c:strCache>
              <c:extLst/>
            </c:strRef>
          </c:cat>
          <c:val>
            <c:numRef>
              <c:f>Foaie1!$D$2:$D$5</c:f>
              <c:numCache>
                <c:formatCode>General</c:formatCode>
                <c:ptCount val="1"/>
                <c:pt idx="0">
                  <c:v>2</c:v>
                </c:pt>
              </c:numCache>
              <c:extLst/>
            </c:numRef>
          </c:val>
          <c:extLst>
            <c:ext xmlns:c16="http://schemas.microsoft.com/office/drawing/2014/chart" uri="{C3380CC4-5D6E-409C-BE32-E72D297353CC}">
              <c16:uniqueId val="{00000002-E35C-4196-A728-9160B58E142A}"/>
            </c:ext>
          </c:extLst>
        </c:ser>
        <c:ser>
          <c:idx val="3"/>
          <c:order val="3"/>
          <c:tx>
            <c:strRef>
              <c:f>Foaie1!$E$1</c:f>
              <c:strCache>
                <c:ptCount val="1"/>
                <c:pt idx="0">
                  <c:v>2018</c:v>
                </c:pt>
              </c:strCache>
            </c:strRef>
          </c:tx>
          <c:spPr>
            <a:solidFill>
              <a:schemeClr val="accent4"/>
            </a:solidFill>
            <a:ln>
              <a:noFill/>
            </a:ln>
            <a:effectLst/>
          </c:spPr>
          <c:invertIfNegative val="0"/>
          <c:cat>
            <c:strRef>
              <c:f>Foaie1!$A$2:$A$5</c:f>
              <c:strCache>
                <c:ptCount val="1"/>
                <c:pt idx="0">
                  <c:v>Anul</c:v>
                </c:pt>
              </c:strCache>
              <c:extLst/>
            </c:strRef>
          </c:cat>
          <c:val>
            <c:numRef>
              <c:f>Foaie1!$E$2:$E$5</c:f>
              <c:numCache>
                <c:formatCode>General</c:formatCode>
                <c:ptCount val="1"/>
                <c:pt idx="0">
                  <c:v>7</c:v>
                </c:pt>
              </c:numCache>
              <c:extLst/>
            </c:numRef>
          </c:val>
          <c:extLst>
            <c:ext xmlns:c16="http://schemas.microsoft.com/office/drawing/2014/chart" uri="{C3380CC4-5D6E-409C-BE32-E72D297353CC}">
              <c16:uniqueId val="{00000003-E35C-4196-A728-9160B58E142A}"/>
            </c:ext>
          </c:extLst>
        </c:ser>
        <c:ser>
          <c:idx val="4"/>
          <c:order val="4"/>
          <c:tx>
            <c:strRef>
              <c:f>Foaie1!$F$1</c:f>
              <c:strCache>
                <c:ptCount val="1"/>
                <c:pt idx="0">
                  <c:v>2019</c:v>
                </c:pt>
              </c:strCache>
            </c:strRef>
          </c:tx>
          <c:spPr>
            <a:solidFill>
              <a:schemeClr val="accent5"/>
            </a:solidFill>
            <a:ln>
              <a:noFill/>
            </a:ln>
            <a:effectLst/>
          </c:spPr>
          <c:invertIfNegative val="0"/>
          <c:cat>
            <c:strRef>
              <c:f>Foaie1!$A$2:$A$5</c:f>
              <c:strCache>
                <c:ptCount val="1"/>
                <c:pt idx="0">
                  <c:v>Anul</c:v>
                </c:pt>
              </c:strCache>
              <c:extLst/>
            </c:strRef>
          </c:cat>
          <c:val>
            <c:numRef>
              <c:f>Foaie1!$F$2:$F$5</c:f>
              <c:numCache>
                <c:formatCode>General</c:formatCode>
                <c:ptCount val="1"/>
                <c:pt idx="0">
                  <c:v>5</c:v>
                </c:pt>
              </c:numCache>
              <c:extLst/>
            </c:numRef>
          </c:val>
          <c:extLst>
            <c:ext xmlns:c16="http://schemas.microsoft.com/office/drawing/2014/chart" uri="{C3380CC4-5D6E-409C-BE32-E72D297353CC}">
              <c16:uniqueId val="{00000004-E35C-4196-A728-9160B58E142A}"/>
            </c:ext>
          </c:extLst>
        </c:ser>
        <c:ser>
          <c:idx val="5"/>
          <c:order val="5"/>
          <c:tx>
            <c:strRef>
              <c:f>Foaie1!$G$1</c:f>
              <c:strCache>
                <c:ptCount val="1"/>
                <c:pt idx="0">
                  <c:v>2020</c:v>
                </c:pt>
              </c:strCache>
            </c:strRef>
          </c:tx>
          <c:spPr>
            <a:solidFill>
              <a:schemeClr val="accent6"/>
            </a:solidFill>
            <a:ln>
              <a:noFill/>
            </a:ln>
            <a:effectLst/>
          </c:spPr>
          <c:invertIfNegative val="0"/>
          <c:cat>
            <c:strRef>
              <c:f>Foaie1!$A$2:$A$5</c:f>
              <c:strCache>
                <c:ptCount val="1"/>
                <c:pt idx="0">
                  <c:v>Anul</c:v>
                </c:pt>
              </c:strCache>
              <c:extLst/>
            </c:strRef>
          </c:cat>
          <c:val>
            <c:numRef>
              <c:f>Foaie1!$G$2:$G$5</c:f>
              <c:numCache>
                <c:formatCode>General</c:formatCode>
                <c:ptCount val="1"/>
                <c:pt idx="0">
                  <c:v>5</c:v>
                </c:pt>
              </c:numCache>
              <c:extLst/>
            </c:numRef>
          </c:val>
          <c:extLst>
            <c:ext xmlns:c16="http://schemas.microsoft.com/office/drawing/2014/chart" uri="{C3380CC4-5D6E-409C-BE32-E72D297353CC}">
              <c16:uniqueId val="{00000005-E35C-4196-A728-9160B58E142A}"/>
            </c:ext>
          </c:extLst>
        </c:ser>
        <c:dLbls>
          <c:showLegendKey val="0"/>
          <c:showVal val="0"/>
          <c:showCatName val="0"/>
          <c:showSerName val="0"/>
          <c:showPercent val="0"/>
          <c:showBubbleSize val="0"/>
        </c:dLbls>
        <c:gapWidth val="219"/>
        <c:axId val="1080837263"/>
        <c:axId val="1080836431"/>
      </c:barChart>
      <c:catAx>
        <c:axId val="1080837263"/>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0836431"/>
        <c:crosses val="autoZero"/>
        <c:auto val="1"/>
        <c:lblAlgn val="ctr"/>
        <c:lblOffset val="100"/>
        <c:noMultiLvlLbl val="0"/>
      </c:catAx>
      <c:valAx>
        <c:axId val="1080836431"/>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ro-RO"/>
                  <a:t>Număr articole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083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ro-RO"/>
              <a:t>Algoritmi</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pieChart>
        <c:varyColors val="1"/>
        <c:ser>
          <c:idx val="0"/>
          <c:order val="0"/>
          <c:tx>
            <c:strRef>
              <c:f>Foaie1!$B$1</c:f>
              <c:strCache>
                <c:ptCount val="1"/>
                <c:pt idx="0">
                  <c:v>Algoritmi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2E1-4B52-AC11-65AB6C85333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2E1-4B52-AC11-65AB6C85333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2E1-4B52-AC11-65AB6C85333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2E1-4B52-AC11-65AB6C853330}"/>
              </c:ext>
            </c:extLst>
          </c:dPt>
          <c:dLbls>
            <c:dLbl>
              <c:idx val="0"/>
              <c:layout>
                <c:manualLayout>
                  <c:x val="6.98725852856555E-2"/>
                  <c:y val="-0.1408946812257838"/>
                </c:manualLayout>
              </c:layout>
              <c:dLblPos val="bestFit"/>
              <c:showLegendKey val="0"/>
              <c:showVal val="1"/>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92E1-4B52-AC11-65AB6C853330}"/>
                </c:ext>
              </c:extLst>
            </c:dLbl>
            <c:dLbl>
              <c:idx val="1"/>
              <c:layout>
                <c:manualLayout>
                  <c:x val="-6.1652281134402014E-2"/>
                  <c:y val="0.11271574498062698"/>
                </c:manualLayout>
              </c:layout>
              <c:dLblPos val="bestFit"/>
              <c:showLegendKey val="0"/>
              <c:showVal val="1"/>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92E1-4B52-AC11-65AB6C853330}"/>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1"/>
            <c:showBubbleSize val="0"/>
            <c:separator>
</c:separator>
            <c:showLeaderLines val="0"/>
            <c:extLst>
              <c:ext xmlns:c15="http://schemas.microsoft.com/office/drawing/2012/chart" uri="{CE6537A1-D6FC-4f65-9D91-7224C49458BB}"/>
            </c:extLst>
          </c:dLbls>
          <c:cat>
            <c:strRef>
              <c:f>Foaie1!$A$2:$A$5</c:f>
              <c:strCache>
                <c:ptCount val="2"/>
                <c:pt idx="0">
                  <c:v>Rețele neuronale</c:v>
                </c:pt>
                <c:pt idx="1">
                  <c:v>altele</c:v>
                </c:pt>
              </c:strCache>
            </c:strRef>
          </c:cat>
          <c:val>
            <c:numRef>
              <c:f>Foaie1!$B$2:$B$5</c:f>
              <c:numCache>
                <c:formatCode>General</c:formatCode>
                <c:ptCount val="4"/>
                <c:pt idx="0">
                  <c:v>17</c:v>
                </c:pt>
                <c:pt idx="1">
                  <c:v>4</c:v>
                </c:pt>
              </c:numCache>
            </c:numRef>
          </c:val>
          <c:extLst>
            <c:ext xmlns:c16="http://schemas.microsoft.com/office/drawing/2014/chart" uri="{C3380CC4-5D6E-409C-BE32-E72D297353CC}">
              <c16:uniqueId val="{00000008-92E1-4B52-AC11-65AB6C853330}"/>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288</TotalTime>
  <Pages>6</Pages>
  <Words>4550</Words>
  <Characters>25937</Characters>
  <Application>Microsoft Office Word</Application>
  <DocSecurity>0</DocSecurity>
  <Lines>216</Lines>
  <Paragraphs>60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Alexandru Uicoabă</cp:lastModifiedBy>
  <cp:revision>189</cp:revision>
  <cp:lastPrinted>2021-01-18T12:43:00Z</cp:lastPrinted>
  <dcterms:created xsi:type="dcterms:W3CDTF">2020-12-14T13:15:00Z</dcterms:created>
  <dcterms:modified xsi:type="dcterms:W3CDTF">2021-01-31T08:00:00Z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BREF_8ACunXfNHPOj_1">
    <vt:lpwstr>ZOTERO_ITEM CSL_CITATION {"citationID":"q7iFAYli","properties":{"formattedCitation":"[2]","plainCitation":"[2]","noteIndex":0},"citationItems":[{"id":223,"uris":["http://zotero.org/users/6649884/items/QAQMHVPK"],"uri":["http://zotero.org/users/6649884/ite</vt:lpwstr>
  </property>
  <property fmtid="{D5CDD505-2E9C-101B-9397-08002B2CF9AE}" pid="3" name="ZOTERO_BREF_8ACunXfNHPOj_2">
    <vt:lpwstr>ms/QAQMHVPK"],"itemData":{"id":223,"type":"article-journal","container-title":"International Journal of Computer Games Technology","note":"publisher: Hindawi","source":"Google Scholar","title":"Artificial intelligence in video games: Towards a unified fra</vt:lpwstr>
  </property>
  <property fmtid="{D5CDD505-2E9C-101B-9397-08002B2CF9AE}" pid="4" name="ZOTERO_BREF_8ACunXfNHPOj_3">
    <vt:lpwstr>mework","title-short":"Artificial intelligence in video games","volume":"2015","author":[{"family":"Safadi","given":"Firas"},{"family":"Fonteneau","given":"Raphael"},{"family":"Ernst","given":"Damien"}],"issued":{"date-parts":[["2015"]]}}}],"schema":"http</vt:lpwstr>
  </property>
  <property fmtid="{D5CDD505-2E9C-101B-9397-08002B2CF9AE}" pid="5" name="ZOTERO_BREF_8ACunXfNHPOj_4">
    <vt:lpwstr>s://github.com/citation-style-language/schema/raw/master/csl-citation.json"}</vt:lpwstr>
  </property>
  <property fmtid="{D5CDD505-2E9C-101B-9397-08002B2CF9AE}" pid="6" name="ZOTERO_PREF_1">
    <vt:lpwstr>&lt;data data-version="3" zotero-version="5.0.95"&gt;&lt;session id="UfROgel4"/&gt;&lt;style id="http://www.zotero.org/styles/ieee" locale="en-GB" hasBibliography="1" bibliographyStyleHasBeenSet="1"/&gt;&lt;prefs&gt;&lt;pref name="fieldType" value="Bookmark"/&gt;&lt;pref name="automaticJ</vt:lpwstr>
  </property>
  <property fmtid="{D5CDD505-2E9C-101B-9397-08002B2CF9AE}" pid="7" name="ZOTERO_PREF_2">
    <vt:lpwstr>ournalAbbreviations" value="true"/&gt;&lt;/prefs&gt;&lt;/data&gt;</vt:lpwstr>
  </property>
  <property fmtid="{D5CDD505-2E9C-101B-9397-08002B2CF9AE}" pid="8" name="ZOTERO_BREF_mQuAQhlQxgB1_1">
    <vt:lpwstr>ZOTERO_ITEM CSL_CITATION {"citationID":"mKMBTZcr","properties":{"formattedCitation":"[5]","plainCitation":"[5]","noteIndex":0},"citationItems":[{"id":219,"uris":["http://zotero.org/users/6649884/items/SW4MVUMI"],"uri":["http://zotero.org/users/6649884/ite</vt:lpwstr>
  </property>
  <property fmtid="{D5CDD505-2E9C-101B-9397-08002B2CF9AE}" pid="9" name="ZOTERO_BREF_mQuAQhlQxgB1_2">
    <vt:lpwstr>ms/SW4MVUMI"],"itemData":{"id":219,"type":"article-journal","abstract":"Objective: To identify how the systematic mapping process is conducted (including search, study selection, analysis and presentation of data, etc.); to identify improvement potentials</vt:lpwstr>
  </property>
  <property fmtid="{D5CDD505-2E9C-101B-9397-08002B2CF9AE}" pid="10" name="ZOTERO_BREF_mQuAQhlQxgB1_3">
    <vt:lpwstr> in conducting the systematic mapping process and updating the guidelines accordingly.\nMethod: We conducted a systematic mapping study of systematic maps, considering some practices of systematic review guidelines as well (in particular in relation to de</vt:lpwstr>
  </property>
  <property fmtid="{D5CDD505-2E9C-101B-9397-08002B2CF9AE}" pid="11" name="ZOTERO_BREF_mQuAQhlQxgB1_4">
    <vt:lpwstr>ﬁning the search and to conduct a quality assessment).\nResults: In a large number of studies multiple guidelines are used and combined, which leads to different ways in conducting mapping studies. The reason for combining guidelines was that they differe</vt:lpwstr>
  </property>
  <property fmtid="{D5CDD505-2E9C-101B-9397-08002B2CF9AE}" pid="12" name="ZOTERO_BREF_mQuAQhlQxgB1_5">
    <vt:lpwstr>d in the recommendations given.\nConclusion: The most frequently followed guidelines are not sufﬁcient alone. Hence, there was a need to provide an update of how to conduct systematic mapping studies. New guidelines have been proposed consolidating existi</vt:lpwstr>
  </property>
  <property fmtid="{D5CDD505-2E9C-101B-9397-08002B2CF9AE}" pid="13" name="ZOTERO_BREF_mQuAQhlQxgB1_6">
    <vt:lpwstr>ng ﬁndings.","container-title":"Information and Software Technology","DOI":"10.1016/j.infsof.2015.03.007","ISSN":"09505849","journalAbbreviation":"Information and Software Technology","language":"en","page":"1-18","source":"DOI.org (Crossref)","title":"Gu</vt:lpwstr>
  </property>
  <property fmtid="{D5CDD505-2E9C-101B-9397-08002B2CF9AE}" pid="14" name="ZOTERO_BREF_mQuAQhlQxgB1_7">
    <vt:lpwstr>idelines for conducting systematic mapping studies in software engineering: An update","title-short":"Guidelines for conducting systematic mapping studies in software engineering","volume":"64","author":[{"family":"Petersen","given":"Kai"},{"family":"Vakk</vt:lpwstr>
  </property>
  <property fmtid="{D5CDD505-2E9C-101B-9397-08002B2CF9AE}" pid="15" name="ZOTERO_BREF_mQuAQhlQxgB1_8">
    <vt:lpwstr>alanka","given":"Sairam"},{"family":"Kuzniarz","given":"Ludwik"}],"issued":{"date-parts":[["2015",8]]}}}],"schema":"https://github.com/citation-style-language/schema/raw/master/csl-citation.json"}</vt:lpwstr>
  </property>
  <property fmtid="{D5CDD505-2E9C-101B-9397-08002B2CF9AE}" pid="16" name="ZOTERO_BREF_HdT1UM5M73b8_1">
    <vt:lpwstr>ZOTERO_ITEM CSL_CITATION {"citationID":"zxXKiNC8","properties":{"formattedCitation":"[6]","plainCitation":"[6]","noteIndex":0},"citationItems":[{"id":1,"uris":["http://zotero.org/users/6649884/items/Z386VRQP"],"uri":["http://zotero.org/users/6649884/items</vt:lpwstr>
  </property>
  <property fmtid="{D5CDD505-2E9C-101B-9397-08002B2CF9AE}" pid="17" name="ZOTERO_BREF_HdT1UM5M73b8_2">
    <vt:lpwstr>/Z386VRQP"],"itemData":{"id":1,"type":"article-journal","abstract":"In this paper, Monte Carlo tree search (MCTS) is introduced for controlling the Pac-Man character in the real-time game Ms Pac-Man. MCTS is used to find an optimal path for an agent at ea</vt:lpwstr>
  </property>
  <property fmtid="{D5CDD505-2E9C-101B-9397-08002B2CF9AE}" pid="18" name="ZOTERO_BREF_HdT1UM5M73b8_3">
    <vt:lpwstr>ch turn, determining the move to make based on the results of numerous randomized simulations. Several enhancements are introduced in order to adapt MCTS to the real-time domain. Ms Pac-Man is an arcade game, in which the protagonist has several goals but</vt:lpwstr>
  </property>
  <property fmtid="{D5CDD505-2E9C-101B-9397-08002B2CF9AE}" pid="19" name="ZOTERO_BREF_HdT1UM5M73b8_4">
    <vt:lpwstr> no conclusive terminal state. Unlike games such as Chess or Go there is no state in which the player wins the game. Instead, the game has two subgoals, 1) surviving and 2) scoring as many points as possible. Decisions must be made in a strict time constr</vt:lpwstr>
  </property>
  <property fmtid="{D5CDD505-2E9C-101B-9397-08002B2CF9AE}" pid="20" name="ZOTERO_BREF_HdT1UM5M73b8_5">
    <vt:lpwstr>aint of 40 ms. The Pac-Man agent has to compete with a range of different ghost teams, hence limited assumptions can be made about their behavior. In order to expand the capabilities of existing MCTS agents, four enhancements are discussed: 1) a variable-</vt:lpwstr>
  </property>
  <property fmtid="{D5CDD505-2E9C-101B-9397-08002B2CF9AE}" pid="21" name="ZOTERO_BREF_HdT1UM5M73b8_6">
    <vt:lpwstr>depth tree; 2) simulation strategies for the ghost team and Pac-Man; 3) including long-term goals in scoring; and 4) reusing the search tree for several moves with a decay factor γ. The agent described in this paper was entered in both the 2012 World Cong</vt:lpwstr>
  </property>
  <property fmtid="{D5CDD505-2E9C-101B-9397-08002B2CF9AE}" pid="22" name="ZOTERO_BREF_HdT1UM5M73b8_7">
    <vt:lpwstr>ress on Computational Intelligence (WCCI'12, Brisbane, Qld., Australia) and the 2012 IEEE Conference on Computational Intelligence and Games (CIG'12, Granada, Spain) Pac-Man Versus Ghost Team competitions, where it achieved second and first places, respec</vt:lpwstr>
  </property>
  <property fmtid="{D5CDD505-2E9C-101B-9397-08002B2CF9AE}" pid="23" name="ZOTERO_BREF_HdT1UM5M73b8_8">
    <vt:lpwstr>tively. In the experiments, we show that using MCTS is a viable technique for the Pac-Man agent. Moreover, the enhancements improve overall performance against four different ghost teams.","container-title":"IEEE Transactions on Computational Intelligence</vt:lpwstr>
  </property>
  <property fmtid="{D5CDD505-2E9C-101B-9397-08002B2CF9AE}" pid="24" name="ZOTERO_BREF_HdT1UM5M73b8_9">
    <vt:lpwstr> and AI in Games","DOI":"10.1109/TCIAIG.2013.2291577","ISSN":"1943-0698","issue":"3","note":"event: IEEE Transactions on Computational Intelligence and AI in Games","page":"245-257","source":"IEEE Xplore","title":"Real-Time Monte Carlo Tree Search in Ms P</vt:lpwstr>
  </property>
  <property fmtid="{D5CDD505-2E9C-101B-9397-08002B2CF9AE}" pid="25" name="ZOTERO_BREF_HdT1UM5M73b8_10">
    <vt:lpwstr>ac-Man","volume":"6","author":[{"family":"Pepels","given":"T."},{"family":"Winands","given":"M. H. M."},{"family":"Lanctot","given":"M."}],"issued":{"date-parts":[["2014",9]]}}}],"schema":"https://github.com/citation-style-language/schema/raw/master/csl-c</vt:lpwstr>
  </property>
  <property fmtid="{D5CDD505-2E9C-101B-9397-08002B2CF9AE}" pid="26" name="ZOTERO_BREF_HdT1UM5M73b8_11">
    <vt:lpwstr>itation.json"}</vt:lpwstr>
  </property>
  <property fmtid="{D5CDD505-2E9C-101B-9397-08002B2CF9AE}" pid="27" name="ZOTERO_BREF_sUhmnjPTtWJy_1">
    <vt:lpwstr>ZOTERO_ITEM CSL_CITATION {"citationID":"0Gk8EoGZ","properties":{"formattedCitation":"[6]","plainCitation":"[6]","noteIndex":0},"citationItems":[{"id":1,"uris":["http://zotero.org/users/6649884/items/Z386VRQP"],"uri":["http://zotero.org/users/6649884/items</vt:lpwstr>
  </property>
  <property fmtid="{D5CDD505-2E9C-101B-9397-08002B2CF9AE}" pid="28" name="ZOTERO_BREF_sUhmnjPTtWJy_2">
    <vt:lpwstr>/Z386VRQP"],"itemData":{"id":1,"type":"article-journal","abstract":"In this paper, Monte Carlo tree search (MCTS) is introduced for controlling the Pac-Man character in the real-time game Ms Pac-Man. MCTS is used to find an optimal path for an agent at ea</vt:lpwstr>
  </property>
  <property fmtid="{D5CDD505-2E9C-101B-9397-08002B2CF9AE}" pid="29" name="ZOTERO_BREF_sUhmnjPTtWJy_3">
    <vt:lpwstr>ch turn, determining the move to make based on the results of numerous randomized simulations. Several enhancements are introduced in order to adapt MCTS to the real-time domain. Ms Pac-Man is an arcade game, in which the protagonist has several goals but</vt:lpwstr>
  </property>
  <property fmtid="{D5CDD505-2E9C-101B-9397-08002B2CF9AE}" pid="30" name="ZOTERO_BREF_sUhmnjPTtWJy_4">
    <vt:lpwstr> no conclusive terminal state. Unlike games such as Chess or Go there is no state in which the player wins the game. Instead, the game has two subgoals, 1) surviving and 2) scoring as many points as possible. Decisions must be made in a strict time constr</vt:lpwstr>
  </property>
  <property fmtid="{D5CDD505-2E9C-101B-9397-08002B2CF9AE}" pid="31" name="ZOTERO_BREF_sUhmnjPTtWJy_5">
    <vt:lpwstr>aint of 40 ms. The Pac-Man agent has to compete with a range of different ghost teams, hence limited assumptions can be made about their behavior. In order to expand the capabilities of existing MCTS agents, four enhancements are discussed: 1) a variable-</vt:lpwstr>
  </property>
  <property fmtid="{D5CDD505-2E9C-101B-9397-08002B2CF9AE}" pid="32" name="ZOTERO_BREF_sUhmnjPTtWJy_6">
    <vt:lpwstr>depth tree; 2) simulation strategies for the ghost team and Pac-Man; 3) including long-term goals in scoring; and 4) reusing the search tree for several moves with a decay factor γ. The agent described in this paper was entered in both the 2012 World Cong</vt:lpwstr>
  </property>
  <property fmtid="{D5CDD505-2E9C-101B-9397-08002B2CF9AE}" pid="33" name="ZOTERO_BREF_sUhmnjPTtWJy_7">
    <vt:lpwstr>ress on Computational Intelligence (WCCI'12, Brisbane, Qld., Australia) and the 2012 IEEE Conference on Computational Intelligence and Games (CIG'12, Granada, Spain) Pac-Man Versus Ghost Team competitions, where it achieved second and first places, respec</vt:lpwstr>
  </property>
  <property fmtid="{D5CDD505-2E9C-101B-9397-08002B2CF9AE}" pid="34" name="ZOTERO_BREF_sUhmnjPTtWJy_8">
    <vt:lpwstr>tively. In the experiments, we show that using MCTS is a viable technique for the Pac-Man agent. Moreover, the enhancements improve overall performance against four different ghost teams.","container-title":"IEEE Transactions on Computational Intelligence</vt:lpwstr>
  </property>
  <property fmtid="{D5CDD505-2E9C-101B-9397-08002B2CF9AE}" pid="35" name="ZOTERO_BREF_sUhmnjPTtWJy_9">
    <vt:lpwstr> and AI in Games","DOI":"10.1109/TCIAIG.2013.2291577","ISSN":"1943-0698","issue":"3","note":"event: IEEE Transactions on Computational Intelligence and AI in Games","page":"245-257","source":"IEEE Xplore","title":"Real-Time Monte Carlo Tree Search in Ms P</vt:lpwstr>
  </property>
  <property fmtid="{D5CDD505-2E9C-101B-9397-08002B2CF9AE}" pid="36" name="ZOTERO_BREF_sUhmnjPTtWJy_10">
    <vt:lpwstr>ac-Man","volume":"6","author":[{"family":"Pepels","given":"T."},{"family":"Winands","given":"M. H. M."},{"family":"Lanctot","given":"M."}],"issued":{"date-parts":[["2014",9]]}}}],"schema":"https://github.com/citation-style-language/schema/raw/master/csl-c</vt:lpwstr>
  </property>
  <property fmtid="{D5CDD505-2E9C-101B-9397-08002B2CF9AE}" pid="37" name="ZOTERO_BREF_sUhmnjPTtWJy_11">
    <vt:lpwstr>itation.json"}</vt:lpwstr>
  </property>
  <property fmtid="{D5CDD505-2E9C-101B-9397-08002B2CF9AE}" pid="38" name="ZOTERO_BREF_cSO1iRRFDznV_1">
    <vt:lpwstr>ZOTERO_ITEM CSL_CITATION {"citationID":"E2M1mSUO","properties":{"formattedCitation":"[7]","plainCitation":"[7]","noteIndex":0},"citationItems":[{"id":163,"uris":["http://zotero.org/users/6649884/items/ZSMIY273"],"uri":["http://zotero.org/users/6649884/ite</vt:lpwstr>
  </property>
  <property fmtid="{D5CDD505-2E9C-101B-9397-08002B2CF9AE}" pid="39" name="ZOTERO_BREF_cSO1iRRFDznV_2">
    <vt:lpwstr>ms/ZSMIY273"],"itemData":{"id":163,"type":"article-journal","abstract":"General video game playing aims at designing an agent that is capable of playing multiple video games with no human intervention. In 2014, the General Video Game Artificial Intelligen</vt:lpwstr>
  </property>
  <property fmtid="{D5CDD505-2E9C-101B-9397-08002B2CF9AE}" pid="40" name="ZOTERO_BREF_cSO1iRRFDznV_3">
    <vt:lpwstr>ce (GVGAI) competition framework was created and released with the purpose of providing researchers a common open-source and easy-to-use platform for testing their artificial intelligence (AI) methods with potentially infinity of games created using the v</vt:lpwstr>
  </property>
  <property fmtid="{D5CDD505-2E9C-101B-9397-08002B2CF9AE}" pid="41" name="ZOTERO_BREF_cSO1iRRFDznV_4">
    <vt:lpwstr>ideo game description language (VGDL). The framework has been expanded into several tracks during the last few years to meet the demands of different research directions. The agents are required either to play multiple unknown games with or without access</vt:lpwstr>
  </property>
  <property fmtid="{D5CDD505-2E9C-101B-9397-08002B2CF9AE}" pid="42" name="ZOTERO_BREF_cSO1iRRFDznV_5">
    <vt:lpwstr> to game simulations, or to design new game levels or rules. This survey paper presents the VGDL, the GVGAI framework, existing tracks, and reviews the wide use of GVGAI framework in research, education, and competitions five years after its birth. A futu</vt:lpwstr>
  </property>
  <property fmtid="{D5CDD505-2E9C-101B-9397-08002B2CF9AE}" pid="43" name="ZOTERO_BREF_cSO1iRRFDznV_6">
    <vt:lpwstr>re plan of framework improvements is also described.","container-title":"IEEE Transactions on Games","DOI":"10.1109/TG.2019.2901021","ISSN":"2475-1510","issue":"3","note":"event: IEEE Transactions on Games","page":"195-214","source":"IEEE Xplore","title":</vt:lpwstr>
  </property>
  <property fmtid="{D5CDD505-2E9C-101B-9397-08002B2CF9AE}" pid="44" name="ZOTERO_BREF_cSO1iRRFDznV_7">
    <vt:lpwstr>"General Video Game AI: A Multitrack Framework for Evaluating Agents, Games, and Content Generation Algorithms","title-short":"General Video Game AI","volume":"11","author":[{"family":"Perez-Liebana","given":"D."},{"family":"Liu","given":"J."},{"family":"</vt:lpwstr>
  </property>
  <property fmtid="{D5CDD505-2E9C-101B-9397-08002B2CF9AE}" pid="45" name="ZOTERO_BREF_cSO1iRRFDznV_8">
    <vt:lpwstr>Khalifa","given":"A."},{"family":"Gaina","given":"R. D."},{"family":"Togelius","given":"J."},{"family":"Lucas","given":"S. M."}],"issued":{"date-parts":[["2019",9]]}}}],"schema":"https://github.com/citation-style-language/schema/raw/master/csl-citation.js</vt:lpwstr>
  </property>
  <property fmtid="{D5CDD505-2E9C-101B-9397-08002B2CF9AE}" pid="46" name="ZOTERO_BREF_cSO1iRRFDznV_9">
    <vt:lpwstr>on"}</vt:lpwstr>
  </property>
  <property fmtid="{D5CDD505-2E9C-101B-9397-08002B2CF9AE}" pid="47" name="ZOTERO_BREF_hmy4GCHnGYUD_1">
    <vt:lpwstr>ZOTERO_ITEM CSL_CITATION {"citationID":"MkK4zIRp","properties":{"formattedCitation":"[8]","plainCitation":"[8]","noteIndex":0},"citationItems":[{"id":160,"uris":["http://zotero.org/users/6649884/items/YA2I3E8W"],"uri":["http://zotero.org/users/6649884/ite</vt:lpwstr>
  </property>
  <property fmtid="{D5CDD505-2E9C-101B-9397-08002B2CF9AE}" pid="48" name="ZOTERO_BREF_hmy4GCHnGYUD_2">
    <vt:lpwstr>ms/YA2I3E8W"],"itemData":{"id":160,"type":"paper-conference","abstract":"A purpose of General Video Game Playing (GVGP) is to create agents capable of playing many different real-time video games. Instead of using a fixed general strategy, a challenging a</vt:lpwstr>
  </property>
  <property fmtid="{D5CDD505-2E9C-101B-9397-08002B2CF9AE}" pid="49" name="ZOTERO_BREF_hmy4GCHnGYUD_3">
    <vt:lpwstr>spect is devising strategies that adapt the search to each video game being played. Recent work showed that on-line parameter tuning can be used to adapt Monte-Carlo Tree Search (MCTS) in real-time. This paper extends prior work on Self-adaptive Monte-Car</vt:lpwstr>
  </property>
  <property fmtid="{D5CDD505-2E9C-101B-9397-08002B2CF9AE}" pid="50" name="ZOTERO_BREF_hmy4GCHnGYUD_4">
    <vt:lpwstr>lo Tree Search (SA-MCTS) by further testing one of the previously proposed on-line parameter tuning strategies, based on the N-Tuple Bandit Evolutionary Algorithm (NTBEA). Results show that, both for a simple and a more advanced MCTS agent, on-line parame</vt:lpwstr>
  </property>
  <property fmtid="{D5CDD505-2E9C-101B-9397-08002B2CF9AE}" pid="51" name="ZOTERO_BREF_hmy4GCHnGYUD_5">
    <vt:lpwstr>ter tuning has impact on performance only for a few GVGP games. Moreover, an informed strategy as NTBEA shows a significant performance increase only in one case. In a real-time domain as GVGP, advanced parameter tuning does not seem very promising. Rando</vt:lpwstr>
  </property>
  <property fmtid="{D5CDD505-2E9C-101B-9397-08002B2CF9AE}" pid="52" name="ZOTERO_BREF_hmy4GCHnGYUD_6">
    <vt:lpwstr>mizing pre-selected parameters for each simulation appears to be a robust approach.","container-title":"2018 IEEE Conference on Computational Intelligence and Games (CIG)","DOI":"10.1109/CIG.2018.8490402","event":"2018 IEEE Conference on Computational Int</vt:lpwstr>
  </property>
  <property fmtid="{D5CDD505-2E9C-101B-9397-08002B2CF9AE}" pid="53" name="ZOTERO_BREF_hmy4GCHnGYUD_7">
    <vt:lpwstr>elligence and Games (CIG)","note":"ISSN: 2325-4289","page":"1-4","source":"IEEE Xplore","title":"Analysis of Self-Adaptive Monte Carlo Tree Search in General Video Game Playing","author":[{"family":"Sironi","given":"C. F."},{"family":"Winands","given":"M.</vt:lpwstr>
  </property>
  <property fmtid="{D5CDD505-2E9C-101B-9397-08002B2CF9AE}" pid="54" name="ZOTERO_BREF_hmy4GCHnGYUD_8">
    <vt:lpwstr> H. M."}],"issued":{"date-parts":[["2018",8]]}}}],"schema":"https://github.com/citation-style-language/schema/raw/master/csl-citation.json"}</vt:lpwstr>
  </property>
  <property fmtid="{D5CDD505-2E9C-101B-9397-08002B2CF9AE}" pid="55" name="ZOTERO_BREF_hJSpbwtqzQGw_1">
    <vt:lpwstr>ZOTERO_ITEM CSL_CITATION {"citationID":"vxIcplTM","properties":{"formattedCitation":"[9]","plainCitation":"[9]","noteIndex":0},"citationItems":[{"id":181,"uris":["http://zotero.org/users/6649884/items/LA63TUF9"],"uri":["http://zotero.org/users/6649884/ite</vt:lpwstr>
  </property>
  <property fmtid="{D5CDD505-2E9C-101B-9397-08002B2CF9AE}" pid="56" name="ZOTERO_BREF_hJSpbwtqzQGw_2">
    <vt:lpwstr>ms/LA63TUF9"],"itemData":{"id":181,"type":"article-journal","abstract":"Monte Carlo tree search (MCTS) has become a popular solution for game artificial intelligence (AI), capable of creating strong game playing opponents. However, the emergent playstyle </vt:lpwstr>
  </property>
  <property fmtid="{D5CDD505-2E9C-101B-9397-08002B2CF9AE}" pid="57" name="ZOTERO_BREF_hJSpbwtqzQGw_3">
    <vt:lpwstr>of agents using MCTS is not necessarily human-like, believable or enjoyable. AI Factory Spades, currently the top rated Spades game in the Google Play store, uses a variant of MCTS to control AI allies and opponents. In collaboration with the developers, </vt:lpwstr>
  </property>
  <property fmtid="{D5CDD505-2E9C-101B-9397-08002B2CF9AE}" pid="58" name="ZOTERO_BREF_hJSpbwtqzQGw_4">
    <vt:lpwstr>we showed in a previous study that the playstyle of human players significantly differed from that of the AI players. This paper presents a method for player modeling using gameplay data and neural networks that does not require domain knowledge, and a me</vt:lpwstr>
  </property>
  <property fmtid="{D5CDD505-2E9C-101B-9397-08002B2CF9AE}" pid="59" name="ZOTERO_BREF_hJSpbwtqzQGw_5">
    <vt:lpwstr>thod of biasing MCTS with such a player model to create Spades playing agents that emulate human play whilst maintaining strong, competitive performance. The methods of player modeling and biasing MCTS presented in this study are applied to the commercial</vt:lpwstr>
  </property>
  <property fmtid="{D5CDD505-2E9C-101B-9397-08002B2CF9AE}" pid="60" name="ZOTERO_BREF_hJSpbwtqzQGw_6">
    <vt:lpwstr> codebase of AI Factory Spades, and are transferable to MCTS implementations for discrete-action games where relevant gameplay data are available.","container-title":"IEEE Transactions on Games","DOI":"10.1109/TG.2018.2835764","ISSN":"2475-1510","issue":"</vt:lpwstr>
  </property>
  <property fmtid="{D5CDD505-2E9C-101B-9397-08002B2CF9AE}" pid="61" name="ZOTERO_BREF_hJSpbwtqzQGw_7">
    <vt:lpwstr>4","note":"event: IEEE Transactions on Games","page":"386-395","source":"IEEE Xplore","title":"Emulating Human Play in a Leading Mobile Card Game","volume":"11","author":[{"family":"Baier","given":"H."},{"family":"Sattaur","given":"A."},{"family":"Powley"</vt:lpwstr>
  </property>
  <property fmtid="{D5CDD505-2E9C-101B-9397-08002B2CF9AE}" pid="62" name="ZOTERO_BREF_hJSpbwtqzQGw_8">
    <vt:lpwstr>,"given":"E. J."},{"family":"Devlin","given":"S."},{"family":"Rollason","given":"J."},{"family":"Cowling","given":"P. I."}],"issued":{"date-parts":[["2019",12]]}}}],"schema":"https://github.com/citation-style-language/schema/raw/master/csl-citation.json"}</vt:lpwstr>
  </property>
  <property fmtid="{D5CDD505-2E9C-101B-9397-08002B2CF9AE}" pid="63" name="ZOTERO_BREF_Su8H2bLf4BSF_1">
    <vt:lpwstr>ZOTERO_ITEM CSL_CITATION {"citationID":"HF444Zjc","properties":{"formattedCitation":"[10]","plainCitation":"[10]","noteIndex":0},"citationItems":[{"id":212,"uris":["http://zotero.org/users/6649884/items/2A8XI8YD"],"uri":["http://zotero.org/users/6649884/i</vt:lpwstr>
  </property>
  <property fmtid="{D5CDD505-2E9C-101B-9397-08002B2CF9AE}" pid="64" name="ZOTERO_BREF_Su8H2bLf4BSF_2">
    <vt:lpwstr>tems/2A8XI8YD"],"itemData":{"id":212,"type":"paper-conference","abstract":"In this paper, we propose Rogue-Gym, a simple and classic style roguelike game built for evaluating generalization in reinforcement learning (RL). Combined with the recent progress</vt:lpwstr>
  </property>
  <property fmtid="{D5CDD505-2E9C-101B-9397-08002B2CF9AE}" pid="65" name="ZOTERO_BREF_Su8H2bLf4BSF_3">
    <vt:lpwstr> of deep neural networks, RL has successfully trained humanlevel agents without human knowledge in many games such as those for Atari 2600. However, it has been pointed out that agents trained with RL methods often overfit the training environment, and th</vt:lpwstr>
  </property>
  <property fmtid="{D5CDD505-2E9C-101B-9397-08002B2CF9AE}" pid="66" name="ZOTERO_BREF_Su8H2bLf4BSF_4">
    <vt:lpwstr>ey work poorly in slightly different environments. To investigate this problem, some research environments with procedural content generation have been proposed. Following these studies, we propose the use of roguelikes as a benchmark for evaluating the g</vt:lpwstr>
  </property>
  <property fmtid="{D5CDD505-2E9C-101B-9397-08002B2CF9AE}" pid="67" name="ZOTERO_BREF_Su8H2bLf4BSF_5">
    <vt:lpwstr>eneralization ability of RL agents. In our Rogue-Gym, agents need to explore dungeons that are structured differently each time they start a new game. Thanks to the very diverse structures of the dungeons, we believe that the generalization benchmark of R</vt:lpwstr>
  </property>
  <property fmtid="{D5CDD505-2E9C-101B-9397-08002B2CF9AE}" pid="68" name="ZOTERO_BREF_Su8H2bLf4BSF_6">
    <vt:lpwstr>ogue-Gym is sufficiently fair. In our experiments, we evaluate a standard reinforcement learning method, PPO, with and without enhancements for generalization. The results show that some enhancements believed to be effective fail to mitigate the overfitti</vt:lpwstr>
  </property>
  <property fmtid="{D5CDD505-2E9C-101B-9397-08002B2CF9AE}" pid="69" name="ZOTERO_BREF_Su8H2bLf4BSF_7">
    <vt:lpwstr>ng in Rogue-Gym, although others slightly improve the generalization ability.","container-title":"2019 IEEE Conference on Games (CoG)","DOI":"10.1109/CIG.2019.8848075","event":"2019 IEEE Conference on Games (CoG)","note":"ISSN: 2325-4289","page":"1-8","so</vt:lpwstr>
  </property>
  <property fmtid="{D5CDD505-2E9C-101B-9397-08002B2CF9AE}" pid="70" name="ZOTERO_BREF_Su8H2bLf4BSF_8">
    <vt:lpwstr>urce":"IEEE Xplore","title":"Rogue-Gym: A New Challenge for Generalization in Reinforcement Learning","title-short":"Rogue-Gym","author":[{"family":"Kanagawa","given":"Y."},{"family":"Kaneko","given":"T."}],"issued":{"date-parts":[["2019",8]]}}}],"schema"</vt:lpwstr>
  </property>
  <property fmtid="{D5CDD505-2E9C-101B-9397-08002B2CF9AE}" pid="71" name="ZOTERO_BREF_Su8H2bLf4BSF_9">
    <vt:lpwstr>:"https://github.com/citation-style-language/schema/raw/master/csl-citation.json"}</vt:lpwstr>
  </property>
  <property fmtid="{D5CDD505-2E9C-101B-9397-08002B2CF9AE}" pid="72" name="ZOTERO_BREF_RGX3JJVdHJEn_1">
    <vt:lpwstr>ZOTERO_ITEM CSL_CITATION {"citationID":"mVh16pMT","properties":{"formattedCitation":"[8]","plainCitation":"[8]","noteIndex":0},"citationItems":[{"id":169,"uris":["http://zotero.org/users/6649884/items/UAV5GVCP"],"uri":["http://zotero.org/users/6649884/ite</vt:lpwstr>
  </property>
  <property fmtid="{D5CDD505-2E9C-101B-9397-08002B2CF9AE}" pid="73" name="ZOTERO_BREF_RGX3JJVdHJEn_2">
    <vt:lpwstr>ms/UAV5GVCP"],"itemData":{"id":169,"type":"paper-conference","abstract":"Since DeepMind pioneered a deep reinforcement learning (DRL) model to play the Atari games, DRL has become a commonly adopted method to enable the agents to learn complex control pol</vt:lpwstr>
  </property>
  <property fmtid="{D5CDD505-2E9C-101B-9397-08002B2CF9AE}" pid="74" name="ZOTERO_BREF_RGX3JJVdHJEn_3">
    <vt:lpwstr>icies in various video games. However, similar approaches may still need to be improved when applied to more challenging scenarios, where reward signals are sparse and delayed. In this paper, we develop a refined DRL model to enable our autonomous agent t</vt:lpwstr>
  </property>
  <property fmtid="{D5CDD505-2E9C-101B-9397-08002B2CF9AE}" pid="75" name="ZOTERO_BREF_RGX3JJVdHJEn_4">
    <vt:lpwstr>o play the classical Snake Game, whose constraint gets stricter as the game progresses. Specifically, we employ a convolutional neural network (CNN) trained with a variant of Q-learning. Moreover, we propose a carefully designed reward mechanism to proper</vt:lpwstr>
  </property>
  <property fmtid="{D5CDD505-2E9C-101B-9397-08002B2CF9AE}" pid="76" name="ZOTERO_BREF_RGX3JJVdHJEn_5">
    <vt:lpwstr>ly train the network, adopt a training gap strategy to temporarily bypass training after the location of the target changes, and introduce a dual experience replay method to categorize different experiences for better training efficacy. The experimental r</vt:lpwstr>
  </property>
  <property fmtid="{D5CDD505-2E9C-101B-9397-08002B2CF9AE}" pid="77" name="ZOTERO_BREF_RGX3JJVdHJEn_6">
    <vt:lpwstr>esults show that our agent outperforms the baseline model and surpasses human-level performance in terms of playing the Snake Game.","container-title":"2018 IEEE International Conference on Agents (ICA)","DOI":"10.1109/AGENTS.2018.8460004","event":"2018 I</vt:lpwstr>
  </property>
  <property fmtid="{D5CDD505-2E9C-101B-9397-08002B2CF9AE}" pid="78" name="ZOTERO_BREF_RGX3JJVdHJEn_7">
    <vt:lpwstr>EEE International Conference on Agents (ICA)","page":"20-25","source":"IEEE Xplore","title":"Autonomous Agents in Snake Game via Deep Reinforcement Learning","author":[{"family":"Wei","given":"Z."},{"family":"Wang","given":"D."},{"family":"Zhang","given":</vt:lpwstr>
  </property>
  <property fmtid="{D5CDD505-2E9C-101B-9397-08002B2CF9AE}" pid="79" name="ZOTERO_BREF_RGX3JJVdHJEn_8">
    <vt:lpwstr>"M."},{"family":"Tan","given":"A."},{"family":"Miao","given":"C."},{"family":"Zhou","given":"Y."}],"issued":{"date-parts":[["2018",7]]}}}],"schema":"https://github.com/citation-style-language/schema/raw/master/csl-citation.json"}</vt:lpwstr>
  </property>
  <property fmtid="{D5CDD505-2E9C-101B-9397-08002B2CF9AE}" pid="80" name="ZOTERO_BREF_0Jym9Bddiqnp_1">
    <vt:lpwstr>ZOTERO_ITEM CSL_CITATION {"citationID":"tWQoXtMk","properties":{"formattedCitation":"[12]","plainCitation":"[12]","noteIndex":0},"citationItems":[{"id":169,"uris":["http://zotero.org/users/6649884/items/UAV5GVCP"],"uri":["http://zotero.org/users/6649884/i</vt:lpwstr>
  </property>
  <property fmtid="{D5CDD505-2E9C-101B-9397-08002B2CF9AE}" pid="81" name="ZOTERO_BREF_0Jym9Bddiqnp_2">
    <vt:lpwstr>tems/UAV5GVCP"],"itemData":{"id":169,"type":"paper-conference","abstract":"Since DeepMind pioneered a deep reinforcement learning (DRL) model to play the Atari games, DRL has become a commonly adopted method to enable the agents to learn complex control p</vt:lpwstr>
  </property>
  <property fmtid="{D5CDD505-2E9C-101B-9397-08002B2CF9AE}" pid="82" name="ZOTERO_BREF_0Jym9Bddiqnp_3">
    <vt:lpwstr>olicies in various video games. However, similar approaches may still need to be improved when applied to more challenging scenarios, where reward signals are sparse and delayed. In this paper, we develop a refined DRL model to enable our autonomous agent</vt:lpwstr>
  </property>
  <property fmtid="{D5CDD505-2E9C-101B-9397-08002B2CF9AE}" pid="83" name="ZOTERO_BREF_0Jym9Bddiqnp_4">
    <vt:lpwstr> to play the classical Snake Game, whose constraint gets stricter as the game progresses. Specifically, we employ a convolutional neural network (CNN) trained with a variant of Q-learning. Moreover, we propose a carefully designed reward mechanism to prop</vt:lpwstr>
  </property>
  <property fmtid="{D5CDD505-2E9C-101B-9397-08002B2CF9AE}" pid="84" name="ZOTERO_BREF_0Jym9Bddiqnp_5">
    <vt:lpwstr>erly train the network, adopt a training gap strategy to temporarily bypass training after the location of the target changes, and introduce a dual experience replay method to categorize different experiences for better training efficacy. The experimental</vt:lpwstr>
  </property>
  <property fmtid="{D5CDD505-2E9C-101B-9397-08002B2CF9AE}" pid="85" name="ZOTERO_BREF_0Jym9Bddiqnp_6">
    <vt:lpwstr> results show that our agent outperforms the baseline model and surpasses human-level performance in terms of playing the Snake Game.","container-title":"2018 IEEE International Conference on Agents (ICA)","DOI":"10.1109/AGENTS.2018.8460004","event":"2018</vt:lpwstr>
  </property>
  <property fmtid="{D5CDD505-2E9C-101B-9397-08002B2CF9AE}" pid="86" name="ZOTERO_BREF_0Jym9Bddiqnp_7">
    <vt:lpwstr> IEEE International Conference on Agents (ICA)","page":"20-25","source":"IEEE Xplore","title":"Autonomous Agents in Snake Game via Deep Reinforcement Learning","author":[{"family":"Wei","given":"Z."},{"family":"Wang","given":"D."},{"family":"Zhang","given</vt:lpwstr>
  </property>
  <property fmtid="{D5CDD505-2E9C-101B-9397-08002B2CF9AE}" pid="87" name="ZOTERO_BREF_0Jym9Bddiqnp_8">
    <vt:lpwstr>":"M."},{"family":"Tan","given":"A."},{"family":"Miao","given":"C."},{"family":"Zhou","given":"Y."}],"issued":{"date-parts":[["2018",7]]}}}],"schema":"https://github.com/citation-style-language/schema/raw/master/csl-citation.json"}</vt:lpwstr>
  </property>
  <property fmtid="{D5CDD505-2E9C-101B-9397-08002B2CF9AE}" pid="88" name="ZOTERO_BREF_8WsnOsjDAeF7_1">
    <vt:lpwstr>ZOTERO_ITEM CSL_CITATION {"citationID":"cyxGY2TA","properties":{"formattedCitation":"[11]","plainCitation":"[11]","noteIndex":0},"citationItems":[{"id":199,"uris":["http://zotero.org/users/6649884/items/GBB3NVG2"],"uri":["http://zotero.org/users/6649884/i</vt:lpwstr>
  </property>
  <property fmtid="{D5CDD505-2E9C-101B-9397-08002B2CF9AE}" pid="89" name="ZOTERO_BREF_8WsnOsjDAeF7_2">
    <vt:lpwstr>tems/GBB3NVG2"],"itemData":{"id":199,"type":"paper-conference","abstract":"Research in learning and planning in real-time strategy (RTS) games is very interesting in several industries such as military industry, robotics, and most importantly game industr</vt:lpwstr>
  </property>
  <property fmtid="{D5CDD505-2E9C-101B-9397-08002B2CF9AE}" pid="90" name="ZOTERO_BREF_8WsnOsjDAeF7_3">
    <vt:lpwstr>y. A recent published work on online case-based planning in RTS Games does not include the capability of online learning from experience, so the knowledge certainty remains constant, which leads to inefficient decisions. In this paper, an intelligent agen</vt:lpwstr>
  </property>
  <property fmtid="{D5CDD505-2E9C-101B-9397-08002B2CF9AE}" pid="91" name="ZOTERO_BREF_8WsnOsjDAeF7_4">
    <vt:lpwstr>t model based on both online case-based planning (OLCBP) and reinforcement learning (RL) techniques is proposed. In addition, the proposed model has been evaluated using empirical simulation on Wargus (an open-source clone of the well known RTS game Warcr</vt:lpwstr>
  </property>
  <property fmtid="{D5CDD505-2E9C-101B-9397-08002B2CF9AE}" pid="92" name="ZOTERO_BREF_8WsnOsjDAeF7_5">
    <vt:lpwstr>aft 2). This evaluation shows that the proposed model increases the certainty of the case base by learning from experience, and hence the process of decision making for selecting more efficient, effective and successful plans.","container-title":"2010 10t</vt:lpwstr>
  </property>
  <property fmtid="{D5CDD505-2E9C-101B-9397-08002B2CF9AE}" pid="93" name="ZOTERO_BREF_8WsnOsjDAeF7_6">
    <vt:lpwstr>h International Conference on Intelligent Systems Design and Applications","DOI":"10.1109/ISDA.2010.5687225","event":"2010 10th International Conference on Intelligent Systems Design and Applications","note":"ISSN: 2164-7151","page":"445-450","source":"IE</vt:lpwstr>
  </property>
  <property fmtid="{D5CDD505-2E9C-101B-9397-08002B2CF9AE}" pid="94" name="ZOTERO_BREF_8WsnOsjDAeF7_7">
    <vt:lpwstr>EE Xplore","title":"Intelligent online case-based planning agent model for real-time strategy games","author":[{"family":"Fathy","given":"I."},{"family":"Aref","given":"M."},{"family":"Enayet","given":"O."},{"family":"Al-Ogail","given":"A."}],"issued":{"d</vt:lpwstr>
  </property>
  <property fmtid="{D5CDD505-2E9C-101B-9397-08002B2CF9AE}" pid="95" name="ZOTERO_BREF_8WsnOsjDAeF7_8">
    <vt:lpwstr>ate-parts":[["2010",11]]}}}],"schema":"https://github.com/citation-style-language/schema/raw/master/csl-citation.json"}</vt:lpwstr>
  </property>
  <property fmtid="{D5CDD505-2E9C-101B-9397-08002B2CF9AE}" pid="96" name="ZOTERO_BREF_m2oBkskZ2p0Q_1">
    <vt:lpwstr>ZOTERO_ITEM CSL_CITATION {"citationID":"Xh3Xclmp","properties":{"formattedCitation":"[13]","plainCitation":"[13]","noteIndex":0},"citationItems":[{"id":175,"uris":["http://zotero.org/users/6649884/items/K95YSBQA"],"uri":["http://zotero.org/users/6649884/i</vt:lpwstr>
  </property>
  <property fmtid="{D5CDD505-2E9C-101B-9397-08002B2CF9AE}" pid="97" name="ZOTERO_BREF_m2oBkskZ2p0Q_2">
    <vt:lpwstr>tems/K95YSBQA"],"itemData":{"id":175,"type":"paper-conference","abstract":"Since the earliest development of Artificial Intelligence (AI), the AI community has been attracted by games. Because, the task of deciding which move is best to take in a given st</vt:lpwstr>
  </property>
  <property fmtid="{D5CDD505-2E9C-101B-9397-08002B2CF9AE}" pid="98" name="ZOTERO_BREF_m2oBkskZ2p0Q_3">
    <vt:lpwstr>ate of a game, requires the involvement of some strategies which can be seen as a form of intelligence. In games such as Chess, researchers have been able to develop an AI opponent which can defeat a human opponent by using the Tree Search algorithm. The </vt:lpwstr>
  </property>
  <property fmtid="{D5CDD505-2E9C-101B-9397-08002B2CF9AE}" pid="99" name="ZOTERO_BREF_m2oBkskZ2p0Q_4">
    <vt:lpwstr>Tree Search algorithm has been also applied in some Mancala's family games, but there is around 200 variant of the game. Even though they are governed by almost the same rules and principle, they differ in terms of configurations and complexity. To our kn</vt:lpwstr>
  </property>
  <property fmtid="{D5CDD505-2E9C-101B-9397-08002B2CF9AE}" pid="100" name="ZOTERO_BREF_m2oBkskZ2p0Q_5">
    <vt:lpwstr>owledge, Ntxuva is one of the variants of Mancala that has not been explored by the AI community. This paper reports the finding of using AI methods to create intelligent agents to play Ntxuva. Different agents were created namely, a Minimax agent, Alpha-</vt:lpwstr>
  </property>
  <property fmtid="{D5CDD505-2E9C-101B-9397-08002B2CF9AE}" pid="101" name="ZOTERO_BREF_m2oBkskZ2p0Q_6">
    <vt:lpwstr>beta pruning agent, as well as a Random agent. Then, they were put into play in a round-robin tournament where the statistics of their winning rate were collected. By applying Minimax Algorithm to the computer agent, it becomes intelligent enough to play </vt:lpwstr>
  </property>
  <property fmtid="{D5CDD505-2E9C-101B-9397-08002B2CF9AE}" pid="102" name="ZOTERO_BREF_m2oBkskZ2p0Q_7">
    <vt:lpwstr>Ntxuva as a good opponent like a professional human player.","container-title":"2020 International Conference on Artificial Intelligence, Big Data, Computing and Data Communication Systems (icABCD)","DOI":"10.1109/icABCD49160.2020.9183848","event":"2020 I</vt:lpwstr>
  </property>
  <property fmtid="{D5CDD505-2E9C-101B-9397-08002B2CF9AE}" pid="103" name="ZOTERO_BREF_m2oBkskZ2p0Q_8">
    <vt:lpwstr>nternational Conference on Artificial Intelligence, Big Data, Computing and Data Communication Systems (icABCD)","page":"1-5","source":"IEEE Xplore","title":"A MiniMax Agent for Playing Ntxuva Game – The Mozambican Variant of Mancala","author":[{"family":</vt:lpwstr>
  </property>
  <property fmtid="{D5CDD505-2E9C-101B-9397-08002B2CF9AE}" pid="104" name="ZOTERO_BREF_m2oBkskZ2p0Q_9">
    <vt:lpwstr>"Ali","given":"F. D. M. A."},{"family":"Gimo","given":"E."},{"family":"Saide","given":"S. M."}],"issued":{"date-parts":[["2020",8]]}}}],"schema":"https://github.com/citation-style-language/schema/raw/master/csl-citation.json"}</vt:lpwstr>
  </property>
  <property fmtid="{D5CDD505-2E9C-101B-9397-08002B2CF9AE}" pid="105" name="ZOTERO_BREF_0a7D46e0vLkh_1">
    <vt:lpwstr>ZOTERO_ITEM CSL_CITATION {"citationID":"AVqI9si9","properties":{"formattedCitation":"[14]","plainCitation":"[14]","noteIndex":0},"citationItems":[{"id":178,"uris":["http://zotero.org/users/6649884/items/PNM587RS"],"uri":["http://zotero.org/users/6649884/i</vt:lpwstr>
  </property>
  <property fmtid="{D5CDD505-2E9C-101B-9397-08002B2CF9AE}" pid="106" name="ZOTERO_BREF_0a7D46e0vLkh_2">
    <vt:lpwstr>tems/PNM587RS"],"itemData":{"id":178,"type":"paper-conference","abstract":"Choosing the right algorithm for Intelligent Agent is very important in determining the next step. Actions taken by an Intelligent Agent with less optimum algorithm can be figured </vt:lpwstr>
  </property>
  <property fmtid="{D5CDD505-2E9C-101B-9397-08002B2CF9AE}" pid="107" name="ZOTERO_BREF_0a7D46e0vLkh_3">
    <vt:lpwstr>out easily by the player competing with it. This certainly makes it easier for the player to win the game. Card Battle is a game that compares the strength of both card decks. They competed to determine who has the best cards on deck to reduce the enemy h</vt:lpwstr>
  </property>
  <property fmtid="{D5CDD505-2E9C-101B-9397-08002B2CF9AE}" pid="108" name="ZOTERO_BREF_0a7D46e0vLkh_4">
    <vt:lpwstr>ealth point. Intelligent Agent need to act as the competing enemy called Non-Player Character (NPC). Presently, Intelligent Agent on Card Battle Games still use the Minimax Algorithm. This algorithm thinks only to counter enemy summoned card without consi</vt:lpwstr>
  </property>
  <property fmtid="{D5CDD505-2E9C-101B-9397-08002B2CF9AE}" pid="109" name="ZOTERO_BREF_0a7D46e0vLkh_5">
    <vt:lpwstr>dering other things such as enemy health point left, the cost for summoning a card, etc. Improvisation of Minimax Algorithm with Multi Criteria Decision Maker (MCDM) provides a new way of thinking for the decision making during the game. The results of th</vt:lpwstr>
  </property>
  <property fmtid="{D5CDD505-2E9C-101B-9397-08002B2CF9AE}" pid="110" name="ZOTERO_BREF_0a7D46e0vLkh_6">
    <vt:lpwstr>is study increase the difficulty of the NPC by making it possible for the Intelligent Agent to consider more game properties and counter the player cards.","container-title":"2019 International Conference on Electrical Engineering and Computer Science (IC</vt:lpwstr>
  </property>
  <property fmtid="{D5CDD505-2E9C-101B-9397-08002B2CF9AE}" pid="111" name="ZOTERO_BREF_0a7D46e0vLkh_7">
    <vt:lpwstr>ECOS)","DOI":"10.1109/ICECOS47637.2019.8984477","event":"2019 International Conference on Electrical Engineering and Computer Science (ICECOS)","page":"254-258","source":"IEEE Xplore","title":"Improvisation of Minimax Algorithm with Multi Criteria Decisio</vt:lpwstr>
  </property>
  <property fmtid="{D5CDD505-2E9C-101B-9397-08002B2CF9AE}" pid="112" name="ZOTERO_BREF_0a7D46e0vLkh_8">
    <vt:lpwstr>n Maker (MCDM) in the Intelligent Agent of Card Battle Game","author":[{"family":"Permana","given":"S. D. Handy"},{"family":"Bintoro","given":"K. Bayu Yogha"},{"family":"Arifitama","given":"B."},{"family":"Syahputra","given":"A."},{"family":"Cendana","giv</vt:lpwstr>
  </property>
  <property fmtid="{D5CDD505-2E9C-101B-9397-08002B2CF9AE}" pid="113" name="ZOTERO_BREF_0a7D46e0vLkh_9">
    <vt:lpwstr>en":"M."}],"issued":{"date-parts":[["2019",10]]}}}],"schema":"https://github.com/citation-style-language/schema/raw/master/csl-citation.json"}</vt:lpwstr>
  </property>
  <property fmtid="{D5CDD505-2E9C-101B-9397-08002B2CF9AE}" pid="114" name="ZOTERO_BREF_8GGs1fwFp23D_1">
    <vt:lpwstr>ZOTERO_ITEM CSL_CITATION {"citationID":"VkyNPBjS","properties":{"formattedCitation":"[15]","plainCitation":"[15]","noteIndex":0},"citationItems":[{"id":11,"uris":["http://zotero.org/users/6649884/items/MNQ8V5NN"],"uri":["http://zotero.org/users/6649884/it</vt:lpwstr>
  </property>
  <property fmtid="{D5CDD505-2E9C-101B-9397-08002B2CF9AE}" pid="115" name="ZOTERO_BREF_8GGs1fwFp23D_2">
    <vt:lpwstr>ems/MNQ8V5NN"],"itemData":{"id":11,"type":"article-journal","abstract":"Multi-agent reinforcement learning (MARL) can be used to design intelligent agents for solving cooperative tasks. Within the MARL category, this paper proposes the probability of maxi</vt:lpwstr>
  </property>
  <property fmtid="{D5CDD505-2E9C-101B-9397-08002B2CF9AE}" pid="116" name="ZOTERO_BREF_8GGs1fwFp23D_3">
    <vt:lpwstr>mal reward based on the infinitesimal gradient ascent (PMR-IGA) algorithm to reach the maximal total reward in repeated games. Theoretical analyses show that in a finite-player-finite-action repeated game with two pure optimal joint actions where no commo</vt:lpwstr>
  </property>
  <property fmtid="{D5CDD505-2E9C-101B-9397-08002B2CF9AE}" pid="117" name="ZOTERO_BREF_8GGs1fwFp23D_4">
    <vt:lpwstr>n component action exists, both the optimal joint actions are stable critical points of the PMR-IGA model. Furthermore, we apply the Q-value function to estimate the gradient and derive the probability of maximal reward based on estimated gradient ascent </vt:lpwstr>
  </property>
  <property fmtid="{D5CDD505-2E9C-101B-9397-08002B2CF9AE}" pid="118" name="ZOTERO_BREF_8GGs1fwFp23D_5">
    <vt:lpwstr>(PMR-EGA) algorithm. Theoretical analyses and simulations of case studies of repeated games show that the maximal total reward can be achieved under any initial conditions. The PMR-EGA can be naturally extended to optimize cooperative stochastic games. Tw</vt:lpwstr>
  </property>
  <property fmtid="{D5CDD505-2E9C-101B-9397-08002B2CF9AE}" pid="119" name="ZOTERO_BREF_8GGs1fwFp23D_6">
    <vt:lpwstr>o stochastic games, i.e., box pushing and a distributed sensor network, are used as test beds. The simulations show that the PMR-EGA displays consistently an excellent performance for both stochastic games.","container-title":"IEEE Access","DOI":"10.1109/</vt:lpwstr>
  </property>
  <property fmtid="{D5CDD505-2E9C-101B-9397-08002B2CF9AE}" pid="120" name="ZOTERO_BREF_8GGs1fwFp23D_7">
    <vt:lpwstr>ACCESS.2018.2878853","ISSN":"2169-3536","note":"event: IEEE Access","page":"70223-70235","source":"IEEE Xplore","title":"A Gradient-Based Reinforcement Learning Algorithm for Multiple Cooperative Agents","volume":"6","author":[{"family":"Zhang","given":"Z</vt:lpwstr>
  </property>
  <property fmtid="{D5CDD505-2E9C-101B-9397-08002B2CF9AE}" pid="121" name="ZOTERO_BREF_8GGs1fwFp23D_8">
    <vt:lpwstr>."},{"family":"Wang","given":"D."},{"family":"Zhao","given":"D."},{"family":"Han","given":"Q."},{"family":"Song","given":"T."}],"issued":{"date-parts":[["2018"]]}}}],"schema":"https://github.com/citation-style-language/schema/raw/master/csl-citation.json"</vt:lpwstr>
  </property>
  <property fmtid="{D5CDD505-2E9C-101B-9397-08002B2CF9AE}" pid="122" name="ZOTERO_BREF_8GGs1fwFp23D_9">
    <vt:lpwstr>}</vt:lpwstr>
  </property>
  <property fmtid="{D5CDD505-2E9C-101B-9397-08002B2CF9AE}" pid="123" name="ZOTERO_BREF_84tzWbzOZ0xs_1">
    <vt:lpwstr>ZOTERO_ITEM CSL_CITATION {"citationID":"M5wPPz4y","properties":{"formattedCitation":"[16]","plainCitation":"[16]","noteIndex":0},"citationItems":[{"id":2,"uris":["http://zotero.org/users/6649884/items/FRXH9A2I"],"uri":["http://zotero.org/users/6649884/ite</vt:lpwstr>
  </property>
  <property fmtid="{D5CDD505-2E9C-101B-9397-08002B2CF9AE}" pid="124" name="ZOTERO_BREF_84tzWbzOZ0xs_2">
    <vt:lpwstr>ms/FRXH9A2I"],"itemData":{"id":2,"type":"article-journal","abstract":"This paper focuses on using Deep Reinforcement Learning, specifically Proximity Policy Optimization to train agents in a social dilemma game, modified Dictator Game, in order to investi</vt:lpwstr>
  </property>
  <property fmtid="{D5CDD505-2E9C-101B-9397-08002B2CF9AE}" pid="125" name="ZOTERO_BREF_84tzWbzOZ0xs_3">
    <vt:lpwstr>gate the effect of selfishness and altruism on the believability of the game agents. We present the design and implementation of the training environment, including the reward functions which are based on the findings of established empirical research, wi</vt:lpwstr>
  </property>
  <property fmtid="{D5CDD505-2E9C-101B-9397-08002B2CF9AE}" pid="126" name="ZOTERO_BREF_84tzWbzOZ0xs_4">
    <vt:lpwstr>th three agent profiles mapped to the three standard Constant Elasticity of Substitution (CES) utility functions, i.e. selfish, perfect substitutes and Leontief which measure different levels of selfishness/altruism. The trained models are validated and t</vt:lpwstr>
  </property>
  <property fmtid="{D5CDD505-2E9C-101B-9397-08002B2CF9AE}" pid="127" name="ZOTERO_BREF_84tzWbzOZ0xs_5">
    <vt:lpwstr>hen used in a sample game, which is used to evaluate the believability of the three agent profiles using the agent believability metrics. The results indicate that players find altruistic behaviour more believable and consider selfishness less so. Analysi</vt:lpwstr>
  </property>
  <property fmtid="{D5CDD505-2E9C-101B-9397-08002B2CF9AE}" pid="128" name="ZOTERO_BREF_84tzWbzOZ0xs_6">
    <vt:lpwstr>s of the results indicate that human-like behaviour resulting from the application of AI evolves from perceived human behaviour rather than the observed. The analysis also indicates that selfishness/altruism may be considered as an extra dimension to be i</vt:lpwstr>
  </property>
  <property fmtid="{D5CDD505-2E9C-101B-9397-08002B2CF9AE}" pid="129" name="ZOTERO_BREF_84tzWbzOZ0xs_7">
    <vt:lpwstr>ncluded in the believability metrics.","container-title":"IEEE Transactions on Games","DOI":"10.1109/TG.2020.2989636","ISSN":"2475-1510","note":"event: IEEE Transactions on Games","page":"1-1","source":"IEEE Xplore","title":"Altruism and Selfishness in Be</vt:lpwstr>
  </property>
  <property fmtid="{D5CDD505-2E9C-101B-9397-08002B2CF9AE}" pid="130" name="ZOTERO_BREF_84tzWbzOZ0xs_8">
    <vt:lpwstr>lievable Game Agents: Deep Reinforcement Learning in Modified Dictator Games","title-short":"Altruism and Selfishness in Believable Game Agents","author":[{"family":"Daylamani-Zad","given":"D."},{"family":"Angelides","given":"M. C."}],"issued":{"date-part</vt:lpwstr>
  </property>
  <property fmtid="{D5CDD505-2E9C-101B-9397-08002B2CF9AE}" pid="131" name="ZOTERO_BREF_84tzWbzOZ0xs_9">
    <vt:lpwstr>s":[["2020"]]}}}],"schema":"https://github.com/citation-style-language/schema/raw/master/csl-citation.json"}</vt:lpwstr>
  </property>
  <property fmtid="{D5CDD505-2E9C-101B-9397-08002B2CF9AE}" pid="132" name="ZOTERO_BREF_kly125d7LP7u_1">
    <vt:lpwstr>ZOTERO_ITEM CSL_CITATION {"citationID":"r0SwpPmv","properties":{"formattedCitation":"[26]","plainCitation":"[26]","noteIndex":0},"citationItems":[{"id":155,"uris":["http://zotero.org/users/6649884/items/XZYHA9WX"],"uri":["http://zotero.org/users/6649884/i</vt:lpwstr>
  </property>
  <property fmtid="{D5CDD505-2E9C-101B-9397-08002B2CF9AE}" pid="133" name="ZOTERO_BREF_kly125d7LP7u_2">
    <vt:lpwstr>tems/XZYHA9WX"],"itemData":{"id":155,"type":"paper-conference","abstract":"This paper investigates the use the swarm intelligence of honey bees to create groups of co-operative AI for an RTS game in order to create and re-enact battle simulations. The beh</vt:lpwstr>
  </property>
  <property fmtid="{D5CDD505-2E9C-101B-9397-08002B2CF9AE}" pid="134" name="ZOTERO_BREF_kly125d7LP7u_3">
    <vt:lpwstr>aviour of the agents are based on the foraging and defensive behaviours of honey bees, adapted to a human environment. The groups consist of multiple model-based reflex agents, with individual blackboards for working memory, with a colony level blackboard</vt:lpwstr>
  </property>
  <property fmtid="{D5CDD505-2E9C-101B-9397-08002B2CF9AE}" pid="135" name="ZOTERO_BREF_kly125d7LP7u_4">
    <vt:lpwstr> to mimic the foraging patterns. An agent architecture and environment is proposed that allows for creation of autonomous cooperative agents. The behaviour of agents is then evaluated and their intelligence is tested using an adaptation of Anytime Univers</vt:lpwstr>
  </property>
  <property fmtid="{D5CDD505-2E9C-101B-9397-08002B2CF9AE}" pid="136" name="ZOTERO_BREF_kly125d7LP7u_5">
    <vt:lpwstr>al Intelligence Test.","container-title":"2017 9th International Conference on Virtual Worlds and Games for Serious Applications (VS-Games)","DOI":"10.1109/VS-GAMES.2017.8055809","event":"2017 9th International Conference on Virtual Worlds and Games for S</vt:lpwstr>
  </property>
  <property fmtid="{D5CDD505-2E9C-101B-9397-08002B2CF9AE}" pid="137" name="ZOTERO_BREF_kly125d7LP7u_6">
    <vt:lpwstr>erious Applications (VS-Games)","note":"ISSN: 2474-0489","page":"39-46","source":"IEEE Xplore","title":"Swarm intelligence for autonomous cooperative agents in battles for real-time strategy games","author":[{"family":"Daylamani-Zad","given":"D."},{"famil</vt:lpwstr>
  </property>
  <property fmtid="{D5CDD505-2E9C-101B-9397-08002B2CF9AE}" pid="138" name="ZOTERO_BREF_kly125d7LP7u_7">
    <vt:lpwstr>y":"Graham","given":"L. B."},{"family":"Paraskevopoulos","given":"I. T."}],"issued":{"date-parts":[["2017",9]]}}}],"schema":"https://github.com/citation-style-language/schema/raw/master/csl-citation.json"}</vt:lpwstr>
  </property>
  <property fmtid="{D5CDD505-2E9C-101B-9397-08002B2CF9AE}" pid="139" name="ZOTERO_BREF_cK7rMAT6Vi95_1">
    <vt:lpwstr>ZOTERO_ITEM CSL_CITATION {"citationID":"zgAsaELb","properties":{"formattedCitation":"[17]","plainCitation":"[17]","noteIndex":0},"citationItems":[{"id":187,"uris":["http://zotero.org/users/6649884/items/H85Z4VVA"],"uri":["http://zotero.org/users/6649884/i</vt:lpwstr>
  </property>
  <property fmtid="{D5CDD505-2E9C-101B-9397-08002B2CF9AE}" pid="140" name="ZOTERO_BREF_cK7rMAT6Vi95_2">
    <vt:lpwstr>tems/H85Z4VVA"],"itemData":{"id":187,"type":"paper-conference","abstract":"In this paper, we propose a method for implementing a competent game AI using two expert agents that are separately trained for different purposes. Deep reinforcement learning (DRL</vt:lpwstr>
  </property>
  <property fmtid="{D5CDD505-2E9C-101B-9397-08002B2CF9AE}" pid="141" name="ZOTERO_BREF_cK7rMAT6Vi95_3">
    <vt:lpwstr>) has been successfully applied to achieve human-level results for many types of games. However, DRL has not yet been successfully applied to fighting games in terms of performance. We, thus, examine if a competent fighting game AI can be implemented by D</vt:lpwstr>
  </property>
  <property fmtid="{D5CDD505-2E9C-101B-9397-08002B2CF9AE}" pid="142" name="ZOTERO_BREF_cK7rMAT6Vi95_4">
    <vt:lpwstr>RL. The proposed method uses two expert agents which are trained using separate Deep Q-Networks (DQNs) for a fighting game AI. For performance evaluation, we use FightingICE which has been used as a game platform in a game AI competition at a game-AI inte</vt:lpwstr>
  </property>
  <property fmtid="{D5CDD505-2E9C-101B-9397-08002B2CF9AE}" pid="143" name="ZOTERO_BREF_cK7rMAT6Vi95_5">
    <vt:lpwstr>rnational conference since 2014. Our experimental results show that proposed AI is superior to an AI using a single DQN.","container-title":"2018 IEEE 7th Global Conference on Consumer Electronics (GCCE)","DOI":"10.1109/GCCE.2018.8574675","event":"2018 IE</vt:lpwstr>
  </property>
  <property fmtid="{D5CDD505-2E9C-101B-9397-08002B2CF9AE}" pid="144" name="ZOTERO_BREF_cK7rMAT6Vi95_6">
    <vt:lpwstr>EE 7th Global Conference on Consumer Electronics (GCCE)","note":"ISSN: 2378-8143","page":"594-595","source":"IEEE Xplore","title":"Utilizing Multiple Agents for Decision Making in a Fighting Game","author":[{"family":"Takano","given":"Y."},{"family":"Ito"</vt:lpwstr>
  </property>
  <property fmtid="{D5CDD505-2E9C-101B-9397-08002B2CF9AE}" pid="145" name="ZOTERO_BREF_cK7rMAT6Vi95_7">
    <vt:lpwstr>,"given":"S."},{"family":"Harada","given":"T."},{"family":"Thawonmas","given":"R."}],"issued":{"date-parts":[["2018",10]]}}}],"schema":"https://github.com/citation-style-language/schema/raw/master/csl-citation.json"}</vt:lpwstr>
  </property>
  <property fmtid="{D5CDD505-2E9C-101B-9397-08002B2CF9AE}" pid="146" name="ZOTERO_BREF_WWFzPC4tM7oY_1">
    <vt:lpwstr>ZOTERO_ITEM CSL_CITATION {"citationID":"K2AswqEo","properties":{"formattedCitation":"[18]","plainCitation":"[18]","noteIndex":0},"citationItems":[{"id":196,"uris":["http://zotero.org/users/6649884/items/7P4PRGTQ"],"uri":["http://zotero.org/users/6649884/i</vt:lpwstr>
  </property>
  <property fmtid="{D5CDD505-2E9C-101B-9397-08002B2CF9AE}" pid="147" name="ZOTERO_BREF_WWFzPC4tM7oY_2">
    <vt:lpwstr>tems/7P4PRGTQ"],"itemData":{"id":196,"type":"paper-conference","abstract":"This work evaluates competition in training of autonomous agents immersed in First-Person Shooter games using Deep Reinforcement Learning. The agents are composed of a Deep Neural </vt:lpwstr>
  </property>
  <property fmtid="{D5CDD505-2E9C-101B-9397-08002B2CF9AE}" pid="148" name="ZOTERO_BREF_WWFzPC4tM7oY_3">
    <vt:lpwstr>Network, which is trained using Deep QLearning. The inputs of the networks are only the pixels of the screen, allowing the creation of general players, capable of handling several environments without the need for further modifications. ViZDoom, an Applic</vt:lpwstr>
  </property>
  <property fmtid="{D5CDD505-2E9C-101B-9397-08002B2CF9AE}" pid="149" name="ZOTERO_BREF_WWFzPC4tM7oY_4">
    <vt:lpwstr>ation Programming Interface based on the game Doom, is used as the testbed because of its appropriate features. Fifteen agents were divided into three groups, two of which were trained by competing with each other, and the third was trained by competing a</vt:lpwstr>
  </property>
  <property fmtid="{D5CDD505-2E9C-101B-9397-08002B2CF9AE}" pid="150" name="ZOTERO_BREF_WWFzPC4tM7oY_5">
    <vt:lpwstr>gainst opponents that act randomly. The developed agents were able to learn adequate behaviors to survive in a custom one-onone scenario. The tests showed that the competitive training of autonomous agents leads to a greater number of wins compared to tra</vt:lpwstr>
  </property>
  <property fmtid="{D5CDD505-2E9C-101B-9397-08002B2CF9AE}" pid="151" name="ZOTERO_BREF_WWFzPC4tM7oY_6">
    <vt:lpwstr>ining against non-intelligent agents.","container-title":"2018 17th Brazilian Symposium on Computer Games and Digital Entertainment (SBGames)","DOI":"10.1109/SBGAMES.2018.00023","event":"2018 17th Brazilian Symposium on Computer Games and Digital Entertai</vt:lpwstr>
  </property>
  <property fmtid="{D5CDD505-2E9C-101B-9397-08002B2CF9AE}" pid="152" name="ZOTERO_BREF_WWFzPC4tM7oY_7">
    <vt:lpwstr>nment (SBGames)","note":"ISSN: 2159-6662","page":"117-11709","source":"IEEE Xplore","title":"Evaluating Competition in Training of Deep Reinforcement Learning Agents in First-Person Shooter Games","author":[{"family":"Serafim","given":"P. B. S."},{"family</vt:lpwstr>
  </property>
  <property fmtid="{D5CDD505-2E9C-101B-9397-08002B2CF9AE}" pid="153" name="ZOTERO_BREF_WWFzPC4tM7oY_8">
    <vt:lpwstr>":"Nogueira","given":"Y. L. B."},{"family":"Vidal","given":"C. A."},{"family":"Neto","given":"J. B. C."}],"issued":{"date-parts":[["2018",10]]}}}],"schema":"https://github.com/citation-style-language/schema/raw/master/csl-citation.json"}</vt:lpwstr>
  </property>
  <property fmtid="{D5CDD505-2E9C-101B-9397-08002B2CF9AE}" pid="154" name="ZOTERO_BREF_sRUFsBTZ3J4N_1">
    <vt:lpwstr>ZOTERO_ITEM CSL_CITATION {"citationID":"BR8yGCde","properties":{"formattedCitation":"[19]","plainCitation":"[19]","noteIndex":0},"citationItems":[{"id":209,"uris":["http://zotero.org/users/6649884/items/NQXZRTQA"],"uri":["http://zotero.org/users/6649884/i</vt:lpwstr>
  </property>
  <property fmtid="{D5CDD505-2E9C-101B-9397-08002B2CF9AE}" pid="155" name="ZOTERO_BREF_sRUFsBTZ3J4N_2">
    <vt:lpwstr>tems/NQXZRTQA"],"itemData":{"id":209,"type":"paper-conference","abstract":"Deep Reinforcement Learning (DRL) has been recently deployed in many artificial intelligence applications, and game players are not an exception. Nine Men's Morris is a board game </vt:lpwstr>
  </property>
  <property fmtid="{D5CDD505-2E9C-101B-9397-08002B2CF9AE}" pid="156" name="ZOTERO_BREF_sRUFsBTZ3J4N_3">
    <vt:lpwstr>that has been addressed and implemented using different AI techniques. In this paper, a multi-agent design of a computer player is introduced that represents the placing, moving, and capturing phases of the Nine Men's Morris. This design is a self-play on</vt:lpwstr>
  </property>
  <property fmtid="{D5CDD505-2E9C-101B-9397-08002B2CF9AE}" pid="157" name="ZOTERO_BREF_sRUFsBTZ3J4N_4">
    <vt:lpwstr>e that knows nothing about the game other than the rules. Monte Carlo Tree Search (MCTS) is combined with Convolutional Neural Network (CNN) in each agent to provide the DNN with the training data. This combination allows the DNN to play against itself an</vt:lpwstr>
  </property>
  <property fmtid="{D5CDD505-2E9C-101B-9397-08002B2CF9AE}" pid="158" name="ZOTERO_BREF_sRUFsBTZ3J4N_5">
    <vt:lpwstr>d tune its weights to predict actions. This computer player design ensures a proper training of NN without any human dataset and can compete with expert humans in the board games.","container-title":"2019 Sixth International Conference on Social Networks </vt:lpwstr>
  </property>
  <property fmtid="{D5CDD505-2E9C-101B-9397-08002B2CF9AE}" pid="159" name="ZOTERO_BREF_sRUFsBTZ3J4N_6">
    <vt:lpwstr>Analysis, Management and Security (SNAMS)","DOI":"10.1109/SNAMS.2019.8931879","event":"2019 Sixth International Conference on Social Networks Analysis, Management and Security (SNAMS)","page":"489-493","source":"IEEE Xplore","title":"A Multi-agent Design </vt:lpwstr>
  </property>
  <property fmtid="{D5CDD505-2E9C-101B-9397-08002B2CF9AE}" pid="160" name="ZOTERO_BREF_sRUFsBTZ3J4N_7">
    <vt:lpwstr>of a Computer Player for Nine Men's Morris Board Game using Deep Reinforcement Learning","author":[{"family":"Abukhait","given":"J."},{"family":"Aljaafreh","given":"A."},{"family":"Al-Oudat","given":"N."}],"issued":{"date-parts":[["2019",10]]}}}],"schema"</vt:lpwstr>
  </property>
  <property fmtid="{D5CDD505-2E9C-101B-9397-08002B2CF9AE}" pid="161" name="ZOTERO_BREF_sRUFsBTZ3J4N_8">
    <vt:lpwstr>:"https://github.com/citation-style-language/schema/raw/master/csl-citation.json"}</vt:lpwstr>
  </property>
  <property fmtid="{D5CDD505-2E9C-101B-9397-08002B2CF9AE}" pid="162" name="ZOTERO_BREF_tTvGlkS7oRsP_1">
    <vt:lpwstr>ZOTERO_ITEM CSL_CITATION {"citationID":"sKX5vc0q","properties":{"formattedCitation":"[20]","plainCitation":"[20]","noteIndex":0},"citationItems":[{"id":205,"uris":["http://zotero.org/users/6649884/items/XF6E3GFT"],"uri":["http://zotero.org/users/6649884/i</vt:lpwstr>
  </property>
  <property fmtid="{D5CDD505-2E9C-101B-9397-08002B2CF9AE}" pid="163" name="ZOTERO_BREF_tTvGlkS7oRsP_2">
    <vt:lpwstr>tems/XF6E3GFT"],"itemData":{"id":205,"type":"paper-conference","abstract":"A reinforcement learning (RL) agent can learn how to win against an opponent agent in zero-sum Markov Games after episodes of training. However, it is still challenging for the RL </vt:lpwstr>
  </property>
  <property fmtid="{D5CDD505-2E9C-101B-9397-08002B2CF9AE}" pid="164" name="ZOTERO_BREF_tTvGlkS7oRsP_3">
    <vt:lpwstr>agent to acquire the optimal policy if the opponent agent is also able to learn concurrently. In this paper, we propose a new RL algorithm based on the eXtended Classifier System (XCS) that maintains a population of competing rules for action selection an</vt:lpwstr>
  </property>
  <property fmtid="{D5CDD505-2E9C-101B-9397-08002B2CF9AE}" pid="165" name="ZOTERO_BREF_tTvGlkS7oRsP_4">
    <vt:lpwstr>d uses the genetic algorithm (GA) to evolve the rules for searching the optimal policy. The RL agent can learn from scratch by observing the behaviors of the opponent agent without making any assumptions about the policy of the RL agent or the opponent ag</vt:lpwstr>
  </property>
  <property fmtid="{D5CDD505-2E9C-101B-9397-08002B2CF9AE}" pid="166" name="ZOTERO_BREF_tTvGlkS7oRsP_5">
    <vt:lpwstr>ent. In addition, we use eligibility trace to further speed up the learning process. We demonstrate the performance of the proposed algorithm by comparing it with several benchmark algorithms in an adversarial soccer game against the same deterministic po</vt:lpwstr>
  </property>
  <property fmtid="{D5CDD505-2E9C-101B-9397-08002B2CF9AE}" pid="167" name="ZOTERO_BREF_tTvGlkS7oRsP_6">
    <vt:lpwstr>licy learner.","container-title":"2019 IEEE International Conference on Agents (ICA)","DOI":"10.1109/AGENTS.2019.8929148","event":"2019 IEEE International Conference on Agents (ICA)","page":"44-49","source":"IEEE Xplore","title":"Reinforcement Learning wi</vt:lpwstr>
  </property>
  <property fmtid="{D5CDD505-2E9C-101B-9397-08002B2CF9AE}" pid="168" name="ZOTERO_BREF_tTvGlkS7oRsP_7">
    <vt:lpwstr>th an Extended Classifier System in Zero-sum Markov Games","author":[{"family":"Wang","given":"C."},{"family":"Chen","given":"H."},{"family":"Yan","given":"C."},{"family":"Xiang","given":"X."}],"issued":{"date-parts":[["2019",10]]}}}],"schema":"https://gi</vt:lpwstr>
  </property>
  <property fmtid="{D5CDD505-2E9C-101B-9397-08002B2CF9AE}" pid="169" name="ZOTERO_BREF_tTvGlkS7oRsP_8">
    <vt:lpwstr>thub.com/citation-style-language/schema/raw/master/csl-citation.json"}</vt:lpwstr>
  </property>
  <property fmtid="{D5CDD505-2E9C-101B-9397-08002B2CF9AE}" pid="170" name="ZOTERO_BREF_43NEFfuGPw8m_1">
    <vt:lpwstr>ZOTERO_ITEM CSL_CITATION {"citationID":"FcrqwFgl","properties":{"formattedCitation":"[21]","plainCitation":"[21]","noteIndex":0},"citationItems":[{"id":215,"uris":["http://zotero.org/users/6649884/items/G8KWKW5F"],"uri":["http://zotero.org/users/6649884/i</vt:lpwstr>
  </property>
  <property fmtid="{D5CDD505-2E9C-101B-9397-08002B2CF9AE}" pid="171" name="ZOTERO_BREF_43NEFfuGPw8m_2">
    <vt:lpwstr>tems/G8KWKW5F"],"itemData":{"id":215,"type":"paper-conference","abstract":"This paper discusses the emergence of cooperative and coordinated behaviors between joint and concurrent learning agents using deep Q-learning. Multi-agent systems (MAS) arise in a</vt:lpwstr>
  </property>
  <property fmtid="{D5CDD505-2E9C-101B-9397-08002B2CF9AE}" pid="172" name="ZOTERO_BREF_43NEFfuGPw8m_3">
    <vt:lpwstr> variety of domains. The collective effort is one of the main building blocks of many fundamental systems that exist in the world, and thus, sequential decision making under uncertainty for collaborative work is one of the important and challenging issues</vt:lpwstr>
  </property>
  <property fmtid="{D5CDD505-2E9C-101B-9397-08002B2CF9AE}" pid="173" name="ZOTERO_BREF_43NEFfuGPw8m_4">
    <vt:lpwstr> for intelligent cooperative multiple agents. However, the decisions for cooperation are highly sophisticated and complicated because agents may have a certain shared goal or individual goals to achieve and their behavior is inevitably influenced by each </vt:lpwstr>
  </property>
  <property fmtid="{D5CDD505-2E9C-101B-9397-08002B2CF9AE}" pid="174" name="ZOTERO_BREF_43NEFfuGPw8m_5">
    <vt:lpwstr>other. Therefore, we attempt to explore whether agents using deep Q-networks (DQN) can learn cooperative behavior. We use doubles pong game as an example and we investigate how they learn to divide their works through iterated game executions. In our appr</vt:lpwstr>
  </property>
  <property fmtid="{D5CDD505-2E9C-101B-9397-08002B2CF9AE}" pid="175" name="ZOTERO_BREF_43NEFfuGPw8m_6">
    <vt:lpwstr>oach, agents jointly learn to divide their area of responsibility and each agent uses its own DQN to modify its behavior. We also investigate how learned behavior changes according to environmental characteristics including reward schemes and learning tec</vt:lpwstr>
  </property>
  <property fmtid="{D5CDD505-2E9C-101B-9397-08002B2CF9AE}" pid="176" name="ZOTERO_BREF_43NEFfuGPw8m_7">
    <vt:lpwstr>hniques. Our experiments indicate that effective cooperative behaviors with balanced division of workload emerge. These results help us to better understand how agents behave and interact with each other in complex environments and how they coherently cho</vt:lpwstr>
  </property>
  <property fmtid="{D5CDD505-2E9C-101B-9397-08002B2CF9AE}" pid="177" name="ZOTERO_BREF_43NEFfuGPw8m_8">
    <vt:lpwstr>ose their individual actions such that the resulting joint actions are optimal.","container-title":"2017 16th IEEE International Conference on Machine Learning and Applications (ICMLA)","DOI":"10.1109/ICMLA.2017.0-184","event":"2017 16th IEEE Internationa</vt:lpwstr>
  </property>
  <property fmtid="{D5CDD505-2E9C-101B-9397-08002B2CF9AE}" pid="178" name="ZOTERO_BREF_43NEFfuGPw8m_9">
    <vt:lpwstr>l Conference on Machine Learning and Applications (ICMLA)","page":"14-19","source":"IEEE Xplore","title":"Learning to Coordinate with Deep Reinforcement Learning in Doubles Pong Game","author":[{"family":"Diallo","given":"E. A. O."},{"family":"Sugiyama","</vt:lpwstr>
  </property>
  <property fmtid="{D5CDD505-2E9C-101B-9397-08002B2CF9AE}" pid="179" name="ZOTERO_BREF_43NEFfuGPw8m_10">
    <vt:lpwstr>given":"A."},{"family":"Sugawara","given":"T."}],"issued":{"date-parts":[["2017",12]]}}}],"schema":"https://github.com/citation-style-language/schema/raw/master/csl-citation.json"}</vt:lpwstr>
  </property>
  <property fmtid="{D5CDD505-2E9C-101B-9397-08002B2CF9AE}" pid="180" name="ZOTERO_BREF_ABv6fdUh1kOW_1">
    <vt:lpwstr>ZOTERO_ITEM CSL_CITATION {"citationID":"D0GkHauK","properties":{"formattedCitation":"[22]","plainCitation":"[22]","noteIndex":0},"citationItems":[{"id":10,"uris":["http://zotero.org/users/6649884/items/M6QKN5K6"],"uri":["http://zotero.org/users/6649884/it</vt:lpwstr>
  </property>
  <property fmtid="{D5CDD505-2E9C-101B-9397-08002B2CF9AE}" pid="181" name="ZOTERO_BREF_ABv6fdUh1kOW_2">
    <vt:lpwstr>ems/M6QKN5K6"],"itemData":{"id":10,"type":"article-journal","abstract":"The multi-agent system is the optimal solution to complex intelligent problems. In accordance with the game theory, the concept of loyalty is introduced to analyze the relationship be</vt:lpwstr>
  </property>
  <property fmtid="{D5CDD505-2E9C-101B-9397-08002B2CF9AE}" pid="182" name="ZOTERO_BREF_ABv6fdUh1kOW_3">
    <vt:lpwstr>tween agents' individual income and global benefits and build the logical architecture of the multi-agent system. Besides, to verify the feasibility of the method, the cyclic neural network is optimized, the bi-directional coordination network is built as</vt:lpwstr>
  </property>
  <property fmtid="{D5CDD505-2E9C-101B-9397-08002B2CF9AE}" pid="183" name="ZOTERO_BREF_ABv6fdUh1kOW_4">
    <vt:lpwstr> the training network for deep learning, and specific training scenes are simulated as the training background. After a certain number of training iterations, the model can learn simple strategies autonomously. Also, as the training time increases, the co</vt:lpwstr>
  </property>
  <property fmtid="{D5CDD505-2E9C-101B-9397-08002B2CF9AE}" pid="184" name="ZOTERO_BREF_ABv6fdUh1kOW_5">
    <vt:lpwstr>mplexity of learning strategies rises gradually. Strategies such as obstacle avoidance, firepower distribution and collaborative cover are adopted to demonstrate the achievability of the model. The model is verified to be realizable by the examples of obs</vt:lpwstr>
  </property>
  <property fmtid="{D5CDD505-2E9C-101B-9397-08002B2CF9AE}" pid="185" name="ZOTERO_BREF_ABv6fdUh1kOW_6">
    <vt:lpwstr>tacle avoidance, fire distribution and cooperative cover. Under the same resource background, the model exhibits better convergence than other deep learning training networks, and it is not easy to fall into the local endless loop. Furthermore, the abilit</vt:lpwstr>
  </property>
  <property fmtid="{D5CDD505-2E9C-101B-9397-08002B2CF9AE}" pid="186" name="ZOTERO_BREF_ABv6fdUh1kOW_7">
    <vt:lpwstr>y of the learning strategy is stronger than that of the training model based on rules, which is of great practical values.","container-title":"Journal of Systems Engineering and Electronics","DOI":"10.23919/JSEE.2020.000006","ISSN":"1004-4132","issue":"2"</vt:lpwstr>
  </property>
  <property fmtid="{D5CDD505-2E9C-101B-9397-08002B2CF9AE}" pid="187" name="ZOTERO_BREF_ABv6fdUh1kOW_8">
    <vt:lpwstr>,"note":"event: Journal of Systems Engineering and Electronics","page":"279-289","source":"IEEE Xplore","title":"Multi-agent system application in accordance with game theory in bi-directional coordination network model","volume":"31","author":[{"family":</vt:lpwstr>
  </property>
  <property fmtid="{D5CDD505-2E9C-101B-9397-08002B2CF9AE}" pid="188" name="ZOTERO_BREF_ABv6fdUh1kOW_9">
    <vt:lpwstr>"Zhang","given":"J."},{"family":"Wang","given":"G."},{"family":"Yue","given":"S."},{"family":"Song","given":"Y."},{"family":"Liu","given":"J."},{"family":"Yao","given":"X."}],"issued":{"date-parts":[["2020",4]]}}}],"schema":"https://github.com/citation-st</vt:lpwstr>
  </property>
  <property fmtid="{D5CDD505-2E9C-101B-9397-08002B2CF9AE}" pid="189" name="ZOTERO_BREF_ABv6fdUh1kOW_10">
    <vt:lpwstr>yle-language/schema/raw/master/csl-citation.json"}</vt:lpwstr>
  </property>
  <property fmtid="{D5CDD505-2E9C-101B-9397-08002B2CF9AE}" pid="190" name="ZOTERO_BREF_RRBpaRhDykdz_1">
    <vt:lpwstr>ZOTERO_ITEM CSL_CITATION {"citationID":"LE1CJwJP","properties":{"formattedCitation":"[23]","plainCitation":"[23]","noteIndex":0},"citationItems":[{"id":166,"uris":["http://zotero.org/users/6649884/items/6Z2DMEKW"],"uri":["http://zotero.org/users/6649884/i</vt:lpwstr>
  </property>
  <property fmtid="{D5CDD505-2E9C-101B-9397-08002B2CF9AE}" pid="191" name="ZOTERO_BREF_RRBpaRhDykdz_2">
    <vt:lpwstr>tems/6Z2DMEKW"],"itemData":{"id":166,"type":"paper-conference","abstract":"General Game Playing (GGP) consists in developing agents capable of playing different games. Normally these agents go through an initial learning process to gain some knowledge abo</vt:lpwstr>
  </property>
  <property fmtid="{D5CDD505-2E9C-101B-9397-08002B2CF9AE}" pid="192" name="ZOTERO_BREF_RRBpaRhDykdz_3">
    <vt:lpwstr>ut the game and be able to play it well. In board games, this normally requires learning how to evaluate a great variety of states in a game tree. This work introduces a methodology called UCT-CCNN to generate value functions for evaluating states in gene</vt:lpwstr>
  </property>
  <property fmtid="{D5CDD505-2E9C-101B-9397-08002B2CF9AE}" pid="193" name="ZOTERO_BREF_RRBpaRhDykdz_4">
    <vt:lpwstr>ric board games. The UCT-CCNN method executes a large number of matches between Monte Carlo Tree Search (MCTS) agents using a tree policy known as Upper Confidence Bounds for Tree (UCT) in an off-line process that generates a database of state-utility exa</vt:lpwstr>
  </property>
  <property fmtid="{D5CDD505-2E9C-101B-9397-08002B2CF9AE}" pid="194" name="ZOTERO_BREF_RRBpaRhDykdz_5">
    <vt:lpwstr>mples. From those examples, a value function for the game states is learned through the use of constructive neural networks known as Cascade Correlation Neural Networks (CCNN). The UCT-CCNN method was tested with two classical board games: Othello and Nin</vt:lpwstr>
  </property>
  <property fmtid="{D5CDD505-2E9C-101B-9397-08002B2CF9AE}" pid="195" name="ZOTERO_BREF_RRBpaRhDykdz_6">
    <vt:lpwstr>e Men's Morris, and the obtained agents were capable of winning matches against agents specifically developed for these games. Moreover, the UCT-CCNN method can control the strength of the obtained agent, ensuring a flexible method capable of generating i</vt:lpwstr>
  </property>
  <property fmtid="{D5CDD505-2E9C-101B-9397-08002B2CF9AE}" pid="196" name="ZOTERO_BREF_RRBpaRhDykdz_7">
    <vt:lpwstr>ntelligent agents with different levels of difficulty. Another set of experiments shows that the UCT-CCNN method can also be easily integrated into any algorithm such as the MCTS itself, leading to higher winning rates when compared to the standard UCT wi</vt:lpwstr>
  </property>
  <property fmtid="{D5CDD505-2E9C-101B-9397-08002B2CF9AE}" pid="197" name="ZOTERO_BREF_RRBpaRhDykdz_8">
    <vt:lpwstr>th the same number of simulations.","container-title":"2017 16th Brazilian Symposium on Computer Games and Digital Entertainment (SBGames)","DOI":"10.1109/SBGames.2017.00011","event":"2017 16th Brazilian Symposium on Computer Games and Digital Entertainme</vt:lpwstr>
  </property>
  <property fmtid="{D5CDD505-2E9C-101B-9397-08002B2CF9AE}" pid="198" name="ZOTERO_BREF_RRBpaRhDykdz_9">
    <vt:lpwstr>nt (SBGames)","note":"ISSN: 2159-6662","page":"19-28","source":"IEEE Xplore","title":"A Methodology for Creating Generic Game Playing Agents for Board Games","author":[{"family":"Rezende","given":"M."},{"family":"Chaimowicz","given":"L."}],"issued":{"date</vt:lpwstr>
  </property>
  <property fmtid="{D5CDD505-2E9C-101B-9397-08002B2CF9AE}" pid="199" name="ZOTERO_BREF_RRBpaRhDykdz_10">
    <vt:lpwstr>-parts":[["2017",11]]}}}],"schema":"https://github.com/citation-style-language/schema/raw/master/csl-citation.json"}</vt:lpwstr>
  </property>
  <property fmtid="{D5CDD505-2E9C-101B-9397-08002B2CF9AE}" pid="200" name="ZOTERO_BREF_pLPpx64e6BEl_1">
    <vt:lpwstr>ZOTERO_ITEM CSL_CITATION {"citationID":"6kWBhZbe","properties":{"formattedCitation":"[24]","plainCitation":"[24]","noteIndex":0},"citationItems":[{"id":202,"uris":["http://zotero.org/users/6649884/items/J2TSPAS6"],"uri":["http://zotero.org/users/6649884/i</vt:lpwstr>
  </property>
  <property fmtid="{D5CDD505-2E9C-101B-9397-08002B2CF9AE}" pid="201" name="ZOTERO_BREF_pLPpx64e6BEl_2">
    <vt:lpwstr>tems/J2TSPAS6"],"itemData":{"id":202,"type":"paper-conference","abstract":"Deep Learning is a state-of-the-art approach for machine learning using real-world or realist data. FIFA is a soccer simulation game that provides a very realistic environment, but</vt:lpwstr>
  </property>
  <property fmtid="{D5CDD505-2E9C-101B-9397-08002B2CF9AE}" pid="202" name="ZOTERO_BREF_pLPpx64e6BEl_3">
    <vt:lpwstr> which has been relatively poorly explored in the context of learned game-playing agents. This paper explores the Deep Active Imitation (DAI) learning strategy applied to a dynamic environment in FIFA game. DAI is a segment of Imitation Learning, which co</vt:lpwstr>
  </property>
  <property fmtid="{D5CDD505-2E9C-101B-9397-08002B2CF9AE}" pid="203" name="ZOTERO_BREF_pLPpx64e6BEl_4">
    <vt:lpwstr>nsists of a supervised Deep Learning training strategy where the agents learn by observing and replicating human experts' behavior. Noteworthy here is that such learning strategy has only been validated in static navigation scenarios in the sense that the</vt:lpwstr>
  </property>
  <property fmtid="{D5CDD505-2E9C-101B-9397-08002B2CF9AE}" pid="204" name="ZOTERO_BREF_pLPpx64e6BEl_5">
    <vt:lpwstr> environment is changed only through the actions of the agent. In this way, the main objective of the present work is to investigate the efficacy of DAI to cope with a dynamic FIFA scenario named confrontation mode. The agents were evaluated in terms of i</vt:lpwstr>
  </property>
  <property fmtid="{D5CDD505-2E9C-101B-9397-08002B2CF9AE}" pid="205" name="ZOTERO_BREF_pLPpx64e6BEl_6">
    <vt:lpwstr>n-game score through tournaments against FIFA's engine. The results show that DAI performs well in the confrontation mode. Thus, this work indicates that such learning strategy can be used to solve complex problems.","container-title":"2019 18th IEEE Inte</vt:lpwstr>
  </property>
  <property fmtid="{D5CDD505-2E9C-101B-9397-08002B2CF9AE}" pid="206" name="ZOTERO_BREF_pLPpx64e6BEl_7">
    <vt:lpwstr>rnational Conference On Machine Learning And Applications (ICMLA)","DOI":"10.1109/ICMLA.2019.00043","event":"2019 18th IEEE International Conference On Machine Learning And Applications (ICMLA)","page":"228-233","source":"IEEE Xplore","title":"Evaluating </vt:lpwstr>
  </property>
  <property fmtid="{D5CDD505-2E9C-101B-9397-08002B2CF9AE}" pid="207" name="ZOTERO_BREF_pLPpx64e6BEl_8">
    <vt:lpwstr>the Performance of the Deep Active Imitation Learning Algorithm in the Dynamic Environment of FIFA Player Agents","author":[{"family":"Faria","given":"M. Prado Prandini"},{"family":"Julia","given":"R. Maria Silva"},{"family":"Tomaz","given":"L. Bononi Pai</vt:lpwstr>
  </property>
  <property fmtid="{D5CDD505-2E9C-101B-9397-08002B2CF9AE}" pid="208" name="ZOTERO_BREF_pLPpx64e6BEl_9">
    <vt:lpwstr>va"}],"issued":{"date-parts":[["2019",12]]}}}],"schema":"https://github.com/citation-style-language/schema/raw/master/csl-citation.json"}</vt:lpwstr>
  </property>
  <property fmtid="{D5CDD505-2E9C-101B-9397-08002B2CF9AE}" pid="209" name="ZOTERO_BREF_hLCxB6Oggafo_1">
    <vt:lpwstr>ZOTERO_ITEM CSL_CITATION {"citationID":"XU8MOJFo","properties":{"formattedCitation":"[25]","plainCitation":"[25]","noteIndex":0},"citationItems":[{"id":220,"uris":["http://zotero.org/users/6649884/items/8KALAFM6"],"uri":["http://zotero.org/users/6649884/i</vt:lpwstr>
  </property>
  <property fmtid="{D5CDD505-2E9C-101B-9397-08002B2CF9AE}" pid="210" name="ZOTERO_BREF_hLCxB6Oggafo_2">
    <vt:lpwstr>tems/8KALAFM6"],"itemData":{"id":220,"type":"paper-conference","abstract":"In this paper, we present a pursuit-evasion game with intelligent agents in the Unity 3D environment. The pursuit-evasion game consists of one evader and four pursuers which are th</vt:lpwstr>
  </property>
  <property fmtid="{D5CDD505-2E9C-101B-9397-08002B2CF9AE}" pid="211" name="ZOTERO_BREF_hLCxB6Oggafo_3">
    <vt:lpwstr>e red, blue, orange and pink agents. In the game scenario, the goal of the evader, which is controlled by human user, is to collect papers without getting caught by the four pursuer agents. The pursuer agents are constructed such that they can move autono</vt:lpwstr>
  </property>
  <property fmtid="{D5CDD505-2E9C-101B-9397-08002B2CF9AE}" pid="212" name="ZOTERO_BREF_hLCxB6Oggafo_4">
    <vt:lpwstr>mously in the game field via the deployment of a dynamic waypoint structure and the A* algorithm. The red, blue and orange pursuer agents share the information on location of the evader agent if the evader agent lies in one of their limited line of sight.</vt:lpwstr>
  </property>
  <property fmtid="{D5CDD505-2E9C-101B-9397-08002B2CF9AE}" pid="213" name="ZOTERO_BREF_hLCxB6Oggafo_5">
    <vt:lpwstr> They try to intercept the evader agent from different directions in collaborative manner. In this context, we designed a PD controller based pursuing system that tries to minimize the distance between the evader and pursuer agent. For the pink agent, we </vt:lpwstr>
  </property>
  <property fmtid="{D5CDD505-2E9C-101B-9397-08002B2CF9AE}" pid="214" name="ZOTERO_BREF_hLCxB6Oggafo_6">
    <vt:lpwstr>designed a fuzzy logic based pursuing system that is capable to generate reference interception points and force values to catch evader agent. The performance of the pursuing systems is examined by providing experimental results collected from the game-en</vt:lpwstr>
  </property>
  <property fmtid="{D5CDD505-2E9C-101B-9397-08002B2CF9AE}" pid="215" name="ZOTERO_BREF_hLCxB6Oggafo_7">
    <vt:lpwstr>vironment. The results show that the performance of the developed pursuing strategies is satisfactory and the fuzzy logic based pursuing system resulted with a better performance when compared to its conventional counterpart.","container-title":"2020 Inte</vt:lpwstr>
  </property>
  <property fmtid="{D5CDD505-2E9C-101B-9397-08002B2CF9AE}" pid="216" name="ZOTERO_BREF_hLCxB6Oggafo_8">
    <vt:lpwstr>rnational Conference on Electrical Engineering (ICEE)","DOI":"10.1109/ICEE49691.2020.9249828","event":"2020 International Conference on Electrical Engineering (ICEE)","note":"ISSN: 2150-3923","page":"1-6","source":"IEEE Xplore","title":"Catch me if you ca</vt:lpwstr>
  </property>
  <property fmtid="{D5CDD505-2E9C-101B-9397-08002B2CF9AE}" pid="217" name="ZOTERO_BREF_hLCxB6Oggafo_9">
    <vt:lpwstr>n: A pursuit-evasion game with intelligent agents in the Unity 3D game environment","title-short":"Catch me if you can","author":[{"family":"Şahin","given":"İ"},{"family":"Kumbasar","given":"T."}],"issued":{"date-parts":[["2020",9]]}}}],"schema":"https://</vt:lpwstr>
  </property>
  <property fmtid="{D5CDD505-2E9C-101B-9397-08002B2CF9AE}" pid="218" name="ZOTERO_BREF_hLCxB6Oggafo_10">
    <vt:lpwstr>github.com/citation-style-language/schema/raw/master/csl-citation.json"}</vt:lpwstr>
  </property>
  <property fmtid="{D5CDD505-2E9C-101B-9397-08002B2CF9AE}" pid="219" name="ZOTERO_BREF_f7bvtuMYS13h_1">
    <vt:lpwstr>ZOTERO_TEMP</vt:lpwstr>
  </property>
  <property fmtid="{D5CDD505-2E9C-101B-9397-08002B2CF9AE}" pid="220" name="ZOTERO_BREF_Mym0ZIIayq6n_1">
    <vt:lpwstr>ZOTERO_BIBL {"uncited":[],"omitted":[],"custom":[]} CSL_BIBLIOGRAPHY</vt:lpwstr>
  </property>
  <property fmtid="{D5CDD505-2E9C-101B-9397-08002B2CF9AE}" pid="221" name="ZOTERO_BREF_rGjyGvGwcCri_1">
    <vt:lpwstr>ZOTERO_ITEM CSL_CITATION {"citationID":"doaBa2bT","properties":{"formattedCitation":"[1]","plainCitation":"[1]","noteIndex":0},"citationItems":[{"id":228,"uris":["http://zotero.org/users/6649884/items/BYI93W2D"],"uri":["http://zotero.org/users/6649884/ite</vt:lpwstr>
  </property>
  <property fmtid="{D5CDD505-2E9C-101B-9397-08002B2CF9AE}" pid="222" name="ZOTERO_BREF_rGjyGvGwcCri_2">
    <vt:lpwstr>ms/BYI93W2D"],"itemData":{"id":228,"type":"book","edition":"1","ISBN":"978-0-470-86120-2","language":"en","note":"DOI: 10.1002/0470861223","publisher":"Wiley","source":"DOI.org (Crossref)","title":"Developing Intelligent Agent Systems: A Practical Guide",</vt:lpwstr>
  </property>
  <property fmtid="{D5CDD505-2E9C-101B-9397-08002B2CF9AE}" pid="223" name="ZOTERO_BREF_rGjyGvGwcCri_3">
    <vt:lpwstr>"title-short":"Developing Intelligent Agent Systems","URL":"https://onlinelibrary.wiley.com/doi/book/10.1002/0470861223","author":[{"family":"Padgham","given":"Lin"},{"family":"Winikoff","given":"Michael"}],"accessed":{"date-parts":[["2021",1,16]]},"issue</vt:lpwstr>
  </property>
  <property fmtid="{D5CDD505-2E9C-101B-9397-08002B2CF9AE}" pid="224" name="ZOTERO_BREF_rGjyGvGwcCri_4">
    <vt:lpwstr>d":{"date-parts":[["2004",6,25]]}}}],"schema":"https://github.com/citation-style-language/schema/raw/master/csl-citation.json"}</vt:lpwstr>
  </property>
  <property fmtid="{D5CDD505-2E9C-101B-9397-08002B2CF9AE}" pid="225" name="ZOTERO_BREF_Q8UID43Q5oC1_1">
    <vt:lpwstr>ZOTERO_ITEM CSL_CITATION {"citationID":"Hgkd9x55","properties":{"formattedCitation":"[4]","plainCitation":"[4]","noteIndex":0},"citationItems":[{"id":233,"uris":["http://zotero.org/users/6649884/items/JMYAZSFK"],"uri":["http://zotero.org/users/6649884/ite</vt:lpwstr>
  </property>
  <property fmtid="{D5CDD505-2E9C-101B-9397-08002B2CF9AE}" pid="226" name="ZOTERO_BREF_Q8UID43Q5oC1_2">
    <vt:lpwstr>ms/JMYAZSFK"],"itemData":{"id":233,"type":"article-journal","abstract":"There is an attention shift within the gaming industry toward more natural (long-term) behavior of nonplaying characters (NPCs). Multiagent system research offers a promising technolo</vt:lpwstr>
  </property>
  <property fmtid="{D5CDD505-2E9C-101B-9397-08002B2CF9AE}" pid="227" name="ZOTERO_BREF_Q8UID43Q5oC1_3">
    <vt:lpwstr>gy to implement cognitive intelligent NPCs. However, the technologies used in game engines and multiagent platforms are not readily compatible due to some inherent differences of concerns. Where game engines focus on real-time aspects and thus propagate e</vt:lpwstr>
  </property>
  <property fmtid="{D5CDD505-2E9C-101B-9397-08002B2CF9AE}" pid="228" name="ZOTERO_BREF_Q8UID43Q5oC1_4">
    <vt:lpwstr>fficiency and central control, multiagent platforms assume autonomy of the agents. Increased autonomy and intelligence may offer benefits for a more compelling gameplay and may even be necessary for serious games. However, it raises problems when current </vt:lpwstr>
  </property>
  <property fmtid="{D5CDD505-2E9C-101B-9397-08002B2CF9AE}" pid="229" name="ZOTERO_BREF_Q8UID43Q5oC1_5">
    <vt:lpwstr>game design techniques are used to incorporate state-of-the-art multiagent system technology. In this paper, we will focus on three specific problem areas that arise from this difference of view: synchronization, information representation, and communicat</vt:lpwstr>
  </property>
  <property fmtid="{D5CDD505-2E9C-101B-9397-08002B2CF9AE}" pid="230" name="ZOTERO_BREF_Q8UID43Q5oC1_6">
    <vt:lpwstr>ion. We argue that the current attempts for integration still fall short on some of these aspects. We show that to fully integrate intelligent agents in games, one should not only use a technical solution, but also a design methodology that is amenable to</vt:lpwstr>
  </property>
  <property fmtid="{D5CDD505-2E9C-101B-9397-08002B2CF9AE}" pid="231" name="ZOTERO_BREF_Q8UID43Q5oC1_7">
    <vt:lpwstr> agents. The game design should be adjusted to incorporate the possibilities of agents early on in the process.","container-title":"International Journal of Computer Games Technology","DOI":"10.1155/2009/837095","ISSN":"1687-7047, 1687-7055","journalAbbre</vt:lpwstr>
  </property>
  <property fmtid="{D5CDD505-2E9C-101B-9397-08002B2CF9AE}" pid="232" name="ZOTERO_BREF_Q8UID43Q5oC1_8">
    <vt:lpwstr>viation":"International Journal of Computer Games Technology","language":"en","page":"1-18","source":"DOI.org (Crossref)","title":"Games and Agents: Designing Intelligent Gameplay","title-short":"Games and Agents","volume":"2009","author":[{"family":"Dign</vt:lpwstr>
  </property>
  <property fmtid="{D5CDD505-2E9C-101B-9397-08002B2CF9AE}" pid="233" name="ZOTERO_BREF_Q8UID43Q5oC1_9">
    <vt:lpwstr>um","given":"F."},{"family":"Westra","given":"J."},{"family":"Doesburg","given":"W. A.","non-dropping-particle":"van"},{"family":"Harbers","given":"M."}],"issued":{"date-parts":[["2009"]]}}}],"schema":"https://github.com/citation-style-language/schema/raw</vt:lpwstr>
  </property>
  <property fmtid="{D5CDD505-2E9C-101B-9397-08002B2CF9AE}" pid="234" name="ZOTERO_BREF_Q8UID43Q5oC1_10">
    <vt:lpwstr>/master/csl-citation.json"}</vt:lpwstr>
  </property>
  <property fmtid="{D5CDD505-2E9C-101B-9397-08002B2CF9AE}" pid="235" name="ZOTERO_BREF_mLllIhPJlMhY_1">
    <vt:lpwstr>ZOTERO_ITEM CSL_CITATION {"citationID":"Q1wIiE7y","properties":{"formattedCitation":"[3]","plainCitation":"[3]","noteIndex":0},"citationItems":[{"id":234,"uris":["http://zotero.org/users/6649884/items/4NPY5F7N"],"uri":["http://zotero.org/users/6649884/ite</vt:lpwstr>
  </property>
  <property fmtid="{D5CDD505-2E9C-101B-9397-08002B2CF9AE}" pid="236" name="ZOTERO_BREF_mLllIhPJlMhY_2">
    <vt:lpwstr>ms/4NPY5F7N"],"itemData":{"id":234,"type":"paper-conference","abstract":"One of the most important tasks of artificial intelligence is to create a universal intelligent agent, which can succeed in solving of many problems instead of only one. In the field</vt:lpwstr>
  </property>
  <property fmtid="{D5CDD505-2E9C-101B-9397-08002B2CF9AE}" pid="237" name="ZOTERO_BREF_mLllIhPJlMhY_3">
    <vt:lpwstr> of gaming, such intelligent agents train in General Game Playing (GGP). In GGP, one can define a game declaratively in terms of game logic. The AI player then has to decide how to play the game and how to win. One of the most efficient algorithms is the </vt:lpwstr>
  </property>
  <property fmtid="{D5CDD505-2E9C-101B-9397-08002B2CF9AE}" pid="238" name="ZOTERO_BREF_mLllIhPJlMhY_4">
    <vt:lpwstr>Monte Carlo tree search algorithm (MCTS), but it can work inefficiently if one uses it in general without taking into account the specifics of the task. The paper proposes MCTS, which allows you to change the probability of choosing a solution. The author</vt:lpwstr>
  </property>
  <property fmtid="{D5CDD505-2E9C-101B-9397-08002B2CF9AE}" pid="239" name="ZOTERO_BREF_mLllIhPJlMhY_5">
    <vt:lpwstr>s evaluated the effectiveness of the proposed solution, and also compared it with other algorithms and methods based on the competitive GVG-AI engine in three games, such as Aliens, Frogs, Zelda.","container-title":"2020 IEEE Conference of Russian Young R</vt:lpwstr>
  </property>
  <property fmtid="{D5CDD505-2E9C-101B-9397-08002B2CF9AE}" pid="240" name="ZOTERO_BREF_mLllIhPJlMhY_6">
    <vt:lpwstr>esearchers in Electrical and Electronic Engineering (EIConRus)","DOI":"10.1109/EIConRus49466.2020.9039281","event":"2020 IEEE Conference of Russian Young Researchers in Electrical and Electronic Engineering (EIConRus)","note":"ISSN: 2376-6565","page":"252</vt:lpwstr>
  </property>
  <property fmtid="{D5CDD505-2E9C-101B-9397-08002B2CF9AE}" pid="241" name="ZOTERO_BREF_mLllIhPJlMhY_7">
    <vt:lpwstr>-255","source":"IEEE Xplore","title":"Monte Carlo Tree Search Modification for Computer Games","author":[{"family":"Chentsov","given":"D. A."},{"family":"Belyaev","given":"S. A."}],"issued":{"date-parts":[["2020",1]]}}}],"schema":"https://github.com/citat</vt:lpwstr>
  </property>
  <property fmtid="{D5CDD505-2E9C-101B-9397-08002B2CF9AE}" pid="242" name="ZOTERO_BREF_mLllIhPJlMhY_8">
    <vt:lpwstr>ion-style-language/schema/raw/master/csl-citation.json"}</vt:lpwstr>
  </property>
</Properties>
</file>