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0C8DD0F8" w14:textId="124CF346" w:rsidR="00D7522C" w:rsidRPr="00D463C2" w:rsidRDefault="00AA1E3C" w:rsidP="00DD0295">
      <w:pPr>
        <w:pStyle w:val="papertitle"/>
        <w:spacing w:before="5pt" w:beforeAutospacing="1" w:after="5pt" w:afterAutospacing="1"/>
        <w:rPr>
          <w:kern w:val="48"/>
        </w:rPr>
      </w:pPr>
      <w:r w:rsidRPr="00D463C2">
        <w:rPr>
          <w:kern w:val="48"/>
        </w:rPr>
        <w:t>Automating agent decisions in a virtual environment</w:t>
      </w:r>
    </w:p>
    <w:p w14:paraId="37967FC7" w14:textId="77777777" w:rsidR="00D7522C" w:rsidRPr="00D463C2" w:rsidRDefault="00D7522C" w:rsidP="00CA4392">
      <w:pPr>
        <w:pStyle w:val="Author"/>
        <w:spacing w:before="5pt" w:beforeAutospacing="1" w:after="5pt" w:afterAutospacing="1" w:line="6pt" w:lineRule="auto"/>
        <w:rPr>
          <w:sz w:val="16"/>
          <w:szCs w:val="16"/>
        </w:rPr>
        <w:sectPr w:rsidR="00D7522C" w:rsidRPr="00D463C2" w:rsidSect="003B4E04">
          <w:headerReference w:type="even" r:id="rId8"/>
          <w:headerReference w:type="default" r:id="rId9"/>
          <w:footerReference w:type="even" r:id="rId10"/>
          <w:footerReference w:type="default" r:id="rId11"/>
          <w:headerReference w:type="first" r:id="rId12"/>
          <w:footerReference w:type="first" r:id="rId13"/>
          <w:pgSz w:w="595.30pt" w:h="841.90pt" w:code="9"/>
          <w:pgMar w:top="27pt" w:right="44.65pt" w:bottom="72pt" w:left="44.65pt" w:header="36pt" w:footer="36pt" w:gutter="0pt"/>
          <w:cols w:space="36pt"/>
          <w:titlePg/>
          <w:docGrid w:linePitch="360"/>
        </w:sectPr>
      </w:pPr>
    </w:p>
    <w:p w14:paraId="3FED979F" w14:textId="77777777" w:rsidR="00634DE7" w:rsidRPr="00D463C2" w:rsidRDefault="00634DE7" w:rsidP="00634DE7">
      <w:pPr>
        <w:pStyle w:val="Author"/>
        <w:spacing w:before="5pt" w:beforeAutospacing="1"/>
        <w:rPr>
          <w:sz w:val="18"/>
          <w:szCs w:val="18"/>
        </w:rPr>
      </w:pPr>
      <w:r w:rsidRPr="00D463C2">
        <w:rPr>
          <w:sz w:val="18"/>
          <w:szCs w:val="18"/>
        </w:rPr>
        <w:t xml:space="preserve">Uicoabă Alexandru </w:t>
      </w:r>
      <w:r w:rsidRPr="00D463C2">
        <w:rPr>
          <w:sz w:val="18"/>
          <w:szCs w:val="18"/>
        </w:rPr>
        <w:br/>
      </w:r>
      <w:r w:rsidRPr="00D463C2">
        <w:rPr>
          <w:i/>
          <w:iCs/>
          <w:sz w:val="18"/>
          <w:szCs w:val="18"/>
        </w:rPr>
        <w:t>Facultatea de Electronică, Telecomunicații și Tehnologii Informaționale</w:t>
      </w:r>
      <w:r w:rsidRPr="00D463C2">
        <w:rPr>
          <w:i/>
          <w:iCs/>
          <w:sz w:val="18"/>
          <w:szCs w:val="18"/>
        </w:rPr>
        <w:br/>
        <w:t>Universitatea Politehnica Timișora</w:t>
      </w:r>
      <w:r w:rsidRPr="00D463C2">
        <w:rPr>
          <w:i/>
          <w:sz w:val="18"/>
          <w:szCs w:val="18"/>
        </w:rPr>
        <w:br/>
      </w:r>
      <w:r w:rsidRPr="00D463C2">
        <w:rPr>
          <w:sz w:val="18"/>
          <w:szCs w:val="18"/>
        </w:rPr>
        <w:t xml:space="preserve">Timișoara, România </w:t>
      </w:r>
      <w:r w:rsidRPr="00D463C2">
        <w:rPr>
          <w:sz w:val="18"/>
          <w:szCs w:val="18"/>
        </w:rPr>
        <w:br/>
        <w:t>alexandru.uicoaba@student.upt.ro</w:t>
      </w:r>
    </w:p>
    <w:p w14:paraId="7E25EF8E" w14:textId="5BD61B99" w:rsidR="00447BB9" w:rsidRPr="00D463C2" w:rsidRDefault="001A3B3D" w:rsidP="00634DE7">
      <w:pPr>
        <w:pStyle w:val="Author"/>
        <w:spacing w:before="5pt" w:beforeAutospacing="1"/>
      </w:pPr>
      <w:r w:rsidRPr="00D463C2">
        <w:rPr>
          <w:sz w:val="18"/>
          <w:szCs w:val="18"/>
        </w:rPr>
        <w:br/>
      </w:r>
    </w:p>
    <w:p w14:paraId="10641F70" w14:textId="77777777" w:rsidR="009F1D79" w:rsidRPr="00D463C2" w:rsidRDefault="009F1D79">
      <w:pPr>
        <w:rPr>
          <w:lang w:val="en-US"/>
        </w:rPr>
        <w:sectPr w:rsidR="009F1D79" w:rsidRPr="00D463C2" w:rsidSect="00634DE7">
          <w:type w:val="continuous"/>
          <w:pgSz w:w="595.30pt" w:h="841.90pt" w:code="9"/>
          <w:pgMar w:top="22.50pt" w:right="44.65pt" w:bottom="72pt" w:left="44.65pt" w:header="36pt" w:footer="36pt" w:gutter="0pt"/>
          <w:cols w:space="36pt"/>
          <w:docGrid w:linePitch="360"/>
        </w:sectPr>
      </w:pPr>
    </w:p>
    <w:p w14:paraId="6C16C11C" w14:textId="77777777" w:rsidR="009303D9" w:rsidRPr="00D463C2" w:rsidRDefault="00BD670B">
      <w:pPr>
        <w:rPr>
          <w:lang w:val="en-US"/>
        </w:rPr>
        <w:sectPr w:rsidR="009303D9" w:rsidRPr="00D463C2" w:rsidSect="003B4E04">
          <w:type w:val="continuous"/>
          <w:pgSz w:w="595.30pt" w:h="841.90pt" w:code="9"/>
          <w:pgMar w:top="22.50pt" w:right="44.65pt" w:bottom="72pt" w:left="44.65pt" w:header="36pt" w:footer="36pt" w:gutter="0pt"/>
          <w:cols w:num="3" w:space="36pt"/>
          <w:docGrid w:linePitch="360"/>
        </w:sectPr>
      </w:pPr>
      <w:r w:rsidRPr="00D463C2">
        <w:rPr>
          <w:lang w:val="en-US"/>
        </w:rPr>
        <w:br w:type="column"/>
      </w:r>
    </w:p>
    <w:p w14:paraId="704E9534" w14:textId="77777777" w:rsidR="00634DE7" w:rsidRPr="00D463C2" w:rsidRDefault="00634DE7" w:rsidP="00634DE7">
      <w:pPr>
        <w:rPr>
          <w:lang w:val="en-US"/>
        </w:rPr>
        <w:sectPr w:rsidR="00634DE7" w:rsidRPr="00D463C2" w:rsidSect="003B4E04">
          <w:type w:val="continuous"/>
          <w:pgSz w:w="595.30pt" w:h="841.90pt" w:code="9"/>
          <w:pgMar w:top="22.50pt" w:right="44.65pt" w:bottom="72pt" w:left="44.65pt" w:header="36pt" w:footer="36pt" w:gutter="0pt"/>
          <w:cols w:num="3" w:space="36pt"/>
          <w:docGrid w:linePitch="360"/>
        </w:sectPr>
      </w:pPr>
      <w:r w:rsidRPr="00D463C2">
        <w:rPr>
          <w:lang w:val="en-US"/>
        </w:rPr>
        <w:br w:type="column"/>
      </w:r>
    </w:p>
    <w:p w14:paraId="11BED697" w14:textId="08528A64" w:rsidR="00634DE7" w:rsidRPr="00D463C2" w:rsidRDefault="009730AE" w:rsidP="00634DE7">
      <w:pPr>
        <w:pStyle w:val="Abstract"/>
        <w:rPr>
          <w:i/>
          <w:iCs/>
        </w:rPr>
      </w:pPr>
      <w:r w:rsidRPr="00D463C2">
        <w:rPr>
          <w:i/>
          <w:iCs/>
        </w:rPr>
        <w:t>Abstract</w:t>
      </w:r>
      <w:r w:rsidR="00634DE7" w:rsidRPr="00D463C2">
        <w:t>—</w:t>
      </w:r>
      <w:r w:rsidR="00EA03F3" w:rsidRPr="00D463C2">
        <w:t>This paper proposes an analysis of how smart agents are implemented in virtual environments. Video games are meant to introduce the user to a virtual world. The diversity of these virtual worlds is huge, whether we refer to board games, action, racing, or strategy games, with the ability to play in single-player or multi-player mode. Following this analysis, an experiment was performed in w</w:t>
      </w:r>
      <w:ins w:id="0" w:author="Bogdan Dragulescu" w:date="2022-06-03T14:07:00Z">
        <w:r w:rsidR="00D463C2">
          <w:t>h</w:t>
        </w:r>
      </w:ins>
      <w:r w:rsidR="00EA03F3" w:rsidRPr="00D463C2">
        <w:t>ich a kart agent learns to drive in a virtual environment, using several machine learning</w:t>
      </w:r>
      <w:ins w:id="1" w:author="Bogdan Dragulescu" w:date="2022-06-03T14:08:00Z">
        <w:r w:rsidR="00D463C2">
          <w:t xml:space="preserve"> algorithms</w:t>
        </w:r>
      </w:ins>
      <w:r w:rsidR="00EA03F3" w:rsidRPr="00D463C2">
        <w:t xml:space="preserve">. </w:t>
      </w:r>
      <w:proofErr w:type="gramStart"/>
      <w:r w:rsidR="00EA03F3" w:rsidRPr="00D463C2">
        <w:t>Following the results, it</w:t>
      </w:r>
      <w:proofErr w:type="gramEnd"/>
      <w:r w:rsidR="00EA03F3" w:rsidRPr="00D463C2">
        <w:t xml:space="preserve"> is observed that the agent’s performance is given both by the chosen machine learning algor</w:t>
      </w:r>
      <w:r w:rsidR="00161A85" w:rsidRPr="00D463C2">
        <w:t>ithm and by the virtual environment.</w:t>
      </w:r>
    </w:p>
    <w:p w14:paraId="613B2B81" w14:textId="1F92658A" w:rsidR="00634DE7" w:rsidRPr="00D463C2" w:rsidRDefault="00064E45" w:rsidP="00634DE7">
      <w:pPr>
        <w:pStyle w:val="Keywords"/>
      </w:pPr>
      <w:r w:rsidRPr="00D463C2">
        <w:t>Keywords</w:t>
      </w:r>
      <w:r w:rsidR="00634DE7" w:rsidRPr="00D463C2">
        <w:t>—</w:t>
      </w:r>
      <w:r w:rsidRPr="00D463C2">
        <w:t>ar</w:t>
      </w:r>
      <w:ins w:id="2" w:author="Bogdan Dragulescu" w:date="2022-06-03T14:07:00Z">
        <w:r w:rsidR="00D463C2">
          <w:t>t</w:t>
        </w:r>
      </w:ins>
      <w:r w:rsidRPr="00D463C2">
        <w:t>ificial intelligence, smart agents, video games, machine learning, neural networks, reinforcement learning</w:t>
      </w:r>
    </w:p>
    <w:p w14:paraId="0C2A917D" w14:textId="1B1879A3" w:rsidR="00D71B22" w:rsidRPr="00D463C2" w:rsidRDefault="00D71B22" w:rsidP="00D71B22">
      <w:pPr>
        <w:pStyle w:val="Titlu1"/>
        <w:rPr>
          <w:lang w:val="en-US"/>
        </w:rPr>
      </w:pPr>
      <w:r w:rsidRPr="00D463C2">
        <w:rPr>
          <w:lang w:val="en-US"/>
        </w:rPr>
        <w:t>Introduc</w:t>
      </w:r>
      <w:r w:rsidR="00B70FC6" w:rsidRPr="00D463C2">
        <w:rPr>
          <w:lang w:val="en-US"/>
        </w:rPr>
        <w:t>tion</w:t>
      </w:r>
    </w:p>
    <w:p w14:paraId="581C1C09" w14:textId="17039509" w:rsidR="00D71B22" w:rsidRPr="00D463C2" w:rsidRDefault="007335C0" w:rsidP="007335C0">
      <w:pPr>
        <w:pStyle w:val="Corptext"/>
        <w:rPr>
          <w:lang w:val="en-US"/>
        </w:rPr>
      </w:pPr>
      <w:r w:rsidRPr="00D463C2">
        <w:rPr>
          <w:lang w:val="en-US"/>
        </w:rPr>
        <w:t xml:space="preserve">Video games have a long history, from the first games developed on the </w:t>
      </w:r>
      <w:r w:rsidRPr="00D463C2">
        <w:rPr>
          <w:b/>
          <w:bCs/>
          <w:lang w:val="en-US"/>
        </w:rPr>
        <w:t>Atari</w:t>
      </w:r>
      <w:r w:rsidRPr="00D463C2">
        <w:rPr>
          <w:lang w:val="en-US"/>
        </w:rPr>
        <w:t xml:space="preserve"> console to the well-known </w:t>
      </w:r>
      <w:r w:rsidRPr="00D463C2">
        <w:rPr>
          <w:b/>
          <w:bCs/>
          <w:lang w:val="en-US"/>
        </w:rPr>
        <w:t>Pac-Man</w:t>
      </w:r>
      <w:r w:rsidRPr="00D463C2">
        <w:rPr>
          <w:lang w:val="en-US"/>
        </w:rPr>
        <w:t xml:space="preserve">, </w:t>
      </w:r>
      <w:r w:rsidRPr="00D463C2">
        <w:rPr>
          <w:b/>
          <w:bCs/>
          <w:lang w:val="en-US"/>
        </w:rPr>
        <w:t xml:space="preserve">Super Mario, </w:t>
      </w:r>
      <w:r w:rsidRPr="00D463C2">
        <w:rPr>
          <w:lang w:val="en-US"/>
        </w:rPr>
        <w:t xml:space="preserve">and </w:t>
      </w:r>
      <w:r w:rsidRPr="00D463C2">
        <w:rPr>
          <w:b/>
          <w:bCs/>
          <w:lang w:val="en-US"/>
        </w:rPr>
        <w:t>Sonic</w:t>
      </w:r>
      <w:r w:rsidRPr="00D463C2">
        <w:rPr>
          <w:lang w:val="en-US"/>
        </w:rPr>
        <w:t xml:space="preserve">, to contemporary ones, such as </w:t>
      </w:r>
      <w:r w:rsidRPr="00D463C2">
        <w:rPr>
          <w:b/>
          <w:bCs/>
          <w:lang w:val="en-US"/>
        </w:rPr>
        <w:t>Cyberpunk 2077.</w:t>
      </w:r>
    </w:p>
    <w:p w14:paraId="0958156A" w14:textId="0EF04CA2" w:rsidR="00EE4E48" w:rsidRPr="00D463C2" w:rsidRDefault="00B27DD3" w:rsidP="00F84989">
      <w:pPr>
        <w:pStyle w:val="Corptext"/>
        <w:rPr>
          <w:lang w:val="en-US"/>
        </w:rPr>
      </w:pPr>
      <w:r w:rsidRPr="00D463C2">
        <w:rPr>
          <w:lang w:val="en-US"/>
        </w:rPr>
        <w:t xml:space="preserve">Intelligent agents are computer systems that are placed in various virtual environments, in this case, virtual worlds, which are capable of autonomous actions to achieve well-defined </w:t>
      </w:r>
      <w:r w:rsidR="005334AA" w:rsidRPr="00D463C2">
        <w:rPr>
          <w:lang w:val="en-US"/>
        </w:rPr>
        <w:t>objectives</w:t>
      </w:r>
      <w:bookmarkStart w:id="3" w:name="ZOTERO_BREF_w4YGrd0V02bu"/>
      <w:ins w:id="4" w:author="Bogdan Dragulescu" w:date="2022-06-03T14:10:00Z">
        <w:r w:rsidR="00D463C2">
          <w:rPr>
            <w:lang w:val="en-US"/>
          </w:rPr>
          <w:t xml:space="preserve"> </w:t>
        </w:r>
      </w:ins>
      <w:r w:rsidR="006C7DC0" w:rsidRPr="00D463C2">
        <w:rPr>
          <w:lang w:val="en-US"/>
        </w:rPr>
        <w:t>[1]</w:t>
      </w:r>
      <w:bookmarkEnd w:id="3"/>
      <w:r w:rsidR="000D58A5" w:rsidRPr="00D463C2">
        <w:rPr>
          <w:lang w:val="en-US"/>
        </w:rPr>
        <w:t xml:space="preserve">. </w:t>
      </w:r>
      <w:r w:rsidRPr="00D463C2">
        <w:rPr>
          <w:lang w:val="en-US"/>
        </w:rPr>
        <w:t>They aim to solve problems in the game, which could be defeating an opponent in battle or navigating a maze</w:t>
      </w:r>
      <w:del w:id="5" w:author="Bogdan Dragulescu" w:date="2022-06-03T14:10:00Z">
        <w:r w:rsidR="00775FE3" w:rsidRPr="00D463C2" w:rsidDel="00D463C2">
          <w:rPr>
            <w:lang w:val="en-US"/>
          </w:rPr>
          <w:delText>.</w:delText>
        </w:r>
      </w:del>
      <w:bookmarkStart w:id="6" w:name="ZOTERO_BREF_aj0wzANvMZ45"/>
      <w:ins w:id="7" w:author="Bogdan Dragulescu" w:date="2022-06-03T14:10:00Z">
        <w:r w:rsidR="00D463C2">
          <w:rPr>
            <w:lang w:val="en-US"/>
          </w:rPr>
          <w:t xml:space="preserve"> </w:t>
        </w:r>
      </w:ins>
      <w:r w:rsidR="006C7DC0" w:rsidRPr="00D463C2">
        <w:rPr>
          <w:lang w:val="en-US"/>
        </w:rPr>
        <w:t>[2]</w:t>
      </w:r>
      <w:bookmarkEnd w:id="6"/>
      <w:ins w:id="8" w:author="Bogdan Dragulescu" w:date="2022-06-03T14:10:00Z">
        <w:r w:rsidR="00D463C2">
          <w:rPr>
            <w:lang w:val="en-US"/>
          </w:rPr>
          <w:t>.</w:t>
        </w:r>
      </w:ins>
    </w:p>
    <w:p w14:paraId="496C64E1" w14:textId="2AF91D74" w:rsidR="00D71B22" w:rsidRPr="00D463C2" w:rsidRDefault="00B27DD3" w:rsidP="00686251">
      <w:pPr>
        <w:pStyle w:val="Corptext"/>
        <w:rPr>
          <w:lang w:val="en-US"/>
        </w:rPr>
      </w:pPr>
      <w:r w:rsidRPr="00D463C2">
        <w:rPr>
          <w:lang w:val="en-US"/>
        </w:rPr>
        <w:t>Virtual worlds within video games are a playground for a wide variety of algorithms to try new things. Depending on the results obtained, these ideas can be transferred and applied in real life. The goal of artificial intelligence is to create intelligent agents who can make the best decisions, both in virtual environments and in the real world</w:t>
      </w:r>
      <w:del w:id="9" w:author="Bogdan Dragulescu" w:date="2022-06-03T14:11:00Z">
        <w:r w:rsidR="00023C64" w:rsidRPr="00D463C2" w:rsidDel="00D463C2">
          <w:rPr>
            <w:lang w:val="en-US"/>
          </w:rPr>
          <w:delText>.</w:delText>
        </w:r>
      </w:del>
      <w:bookmarkStart w:id="10" w:name="ZOTERO_BREF_Z0mH2xFO795m"/>
      <w:ins w:id="11" w:author="Bogdan Dragulescu" w:date="2022-06-03T14:11:00Z">
        <w:r w:rsidR="00D463C2">
          <w:rPr>
            <w:lang w:val="en-US"/>
          </w:rPr>
          <w:t xml:space="preserve"> </w:t>
        </w:r>
      </w:ins>
      <w:r w:rsidR="006C7DC0" w:rsidRPr="00D463C2">
        <w:rPr>
          <w:lang w:val="en-US"/>
        </w:rPr>
        <w:t>[3]</w:t>
      </w:r>
      <w:bookmarkEnd w:id="10"/>
      <w:ins w:id="12" w:author="Bogdan Dragulescu" w:date="2022-06-03T14:13:00Z">
        <w:r w:rsidR="00D463C2">
          <w:rPr>
            <w:lang w:val="en-US"/>
          </w:rPr>
          <w:t>.</w:t>
        </w:r>
      </w:ins>
    </w:p>
    <w:p w14:paraId="4160D727" w14:textId="31B5BAAC" w:rsidR="00B20E6A" w:rsidRPr="00D463C2" w:rsidRDefault="00B20E6A" w:rsidP="005A7E46">
      <w:pPr>
        <w:pStyle w:val="Corptext"/>
        <w:ind w:firstLine="0pt"/>
        <w:rPr>
          <w:lang w:val="en-US"/>
        </w:rPr>
      </w:pPr>
      <w:r w:rsidRPr="00D463C2">
        <w:rPr>
          <w:lang w:val="en-US"/>
        </w:rPr>
        <w:t xml:space="preserve">To train these agents, existing games can be used, or games can be created from scratch, in a multitude of programming languages, to create the environment we need. </w:t>
      </w:r>
    </w:p>
    <w:p w14:paraId="29C6EFF2" w14:textId="2E232057" w:rsidR="00A13753" w:rsidRPr="00D463C2" w:rsidRDefault="00B20E6A" w:rsidP="005A7E46">
      <w:pPr>
        <w:pStyle w:val="Corptext"/>
        <w:ind w:firstLine="0pt"/>
        <w:rPr>
          <w:lang w:val="en-US"/>
        </w:rPr>
      </w:pPr>
      <w:r w:rsidRPr="00D463C2">
        <w:rPr>
          <w:lang w:val="en-US"/>
        </w:rPr>
        <w:tab/>
        <w:t>In the last decade, more and more work has been done in this direction, due to the technological advancement we are in, being advanced hardware components for the use of developed algorithms that need high computing power. Thus, there have been games in which the graphics are getting closer to reality.</w:t>
      </w:r>
    </w:p>
    <w:p w14:paraId="2B34BF71" w14:textId="71248447" w:rsidR="00D71B22" w:rsidRPr="00D463C2" w:rsidRDefault="001D3BBC" w:rsidP="00A13753">
      <w:pPr>
        <w:pStyle w:val="Corptext"/>
        <w:rPr>
          <w:lang w:val="en-US"/>
        </w:rPr>
      </w:pPr>
      <w:r w:rsidRPr="00D463C2">
        <w:rPr>
          <w:lang w:val="en-US"/>
        </w:rPr>
        <w:t xml:space="preserve">So, through smart agents, the emphasis is on getting a more natural </w:t>
      </w:r>
      <w:proofErr w:type="spellStart"/>
      <w:r w:rsidRPr="00D463C2">
        <w:rPr>
          <w:lang w:val="en-US"/>
        </w:rPr>
        <w:t>behavio</w:t>
      </w:r>
      <w:ins w:id="13" w:author="Bogdan Dragulescu" w:date="2022-06-03T14:14:00Z">
        <w:r w:rsidR="00D463C2">
          <w:rPr>
            <w:lang w:val="en-US"/>
          </w:rPr>
          <w:t>u</w:t>
        </w:r>
      </w:ins>
      <w:r w:rsidRPr="00D463C2">
        <w:rPr>
          <w:lang w:val="en-US"/>
        </w:rPr>
        <w:t>r</w:t>
      </w:r>
      <w:proofErr w:type="spellEnd"/>
      <w:r w:rsidRPr="00D463C2">
        <w:rPr>
          <w:lang w:val="en-US"/>
        </w:rPr>
        <w:t xml:space="preserve"> of the characters in the games, by using fuzzy logic and neural networks. In this way, we get characters that behave naturally and fit into the game's setting</w:t>
      </w:r>
      <w:del w:id="14" w:author="Bogdan Dragulescu" w:date="2022-06-03T14:15:00Z">
        <w:r w:rsidRPr="00D463C2" w:rsidDel="00D463C2">
          <w:rPr>
            <w:lang w:val="en-US"/>
          </w:rPr>
          <w:delText xml:space="preserve"> </w:delText>
        </w:r>
      </w:del>
      <w:ins w:id="15" w:author="Bogdan Dragulescu" w:date="2022-06-03T14:15:00Z">
        <w:r w:rsidR="00D463C2">
          <w:rPr>
            <w:lang w:val="en-US"/>
          </w:rPr>
          <w:t xml:space="preserve"> </w:t>
        </w:r>
      </w:ins>
      <w:del w:id="16" w:author="Bogdan Dragulescu" w:date="2022-06-03T14:15:00Z">
        <w:r w:rsidRPr="00D463C2" w:rsidDel="00D463C2">
          <w:rPr>
            <w:lang w:val="en-US"/>
          </w:rPr>
          <w:delText>in a more pleasant wa</w:delText>
        </w:r>
      </w:del>
      <w:ins w:id="17" w:author="Bogdan Dragulescu" w:date="2022-06-03T14:15:00Z">
        <w:del w:id="18" w:author="Alexandru Uicoabă" w:date="2022-06-06T10:16:00Z">
          <w:r w:rsidR="00D463C2" w:rsidDel="00B051F7">
            <w:rPr>
              <w:lang w:val="en-US"/>
            </w:rPr>
            <w:delText xml:space="preserve"> </w:delText>
          </w:r>
        </w:del>
        <w:r w:rsidR="00D463C2">
          <w:rPr>
            <w:lang w:val="en-US"/>
          </w:rPr>
          <w:t>more pleasantl</w:t>
        </w:r>
      </w:ins>
      <w:r w:rsidRPr="00D463C2">
        <w:rPr>
          <w:lang w:val="en-US"/>
        </w:rPr>
        <w:t>y</w:t>
      </w:r>
      <w:ins w:id="19" w:author="Alexandru Uicoabă" w:date="2022-06-06T10:16:00Z">
        <w:r w:rsidR="00B64302">
          <w:rPr>
            <w:lang w:val="en-US"/>
          </w:rPr>
          <w:t xml:space="preserve"> </w:t>
        </w:r>
      </w:ins>
      <w:del w:id="20" w:author="Alexandru Uicoabă" w:date="2022-06-06T10:15:00Z">
        <w:r w:rsidR="00937AD5" w:rsidRPr="00D463C2" w:rsidDel="005A01F3">
          <w:rPr>
            <w:lang w:val="en-US"/>
          </w:rPr>
          <w:delText>.</w:delText>
        </w:r>
      </w:del>
      <w:bookmarkStart w:id="21" w:name="ZOTERO_BREF_VFwCh8HZpMpx"/>
      <w:r w:rsidR="006C7DC0" w:rsidRPr="00D463C2">
        <w:rPr>
          <w:lang w:val="en-US"/>
        </w:rPr>
        <w:t>[4]</w:t>
      </w:r>
      <w:bookmarkEnd w:id="21"/>
      <w:ins w:id="22" w:author="Alexandru Uicoabă" w:date="2022-06-06T10:15:00Z">
        <w:r w:rsidR="005A01F3">
          <w:rPr>
            <w:lang w:val="en-US"/>
          </w:rPr>
          <w:t>.</w:t>
        </w:r>
      </w:ins>
    </w:p>
    <w:p w14:paraId="44BF8459" w14:textId="0249F819" w:rsidR="00554B31" w:rsidRPr="00D463C2" w:rsidRDefault="00554B31" w:rsidP="00805820">
      <w:pPr>
        <w:pStyle w:val="Titlu2"/>
        <w:numPr>
          <w:ilvl w:val="0"/>
          <w:numId w:val="0"/>
        </w:numPr>
        <w:ind w:start="14.40pt" w:hanging="14.40pt"/>
        <w:rPr>
          <w:lang w:val="en-US"/>
        </w:rPr>
        <w:pPrChange w:id="23" w:author="Alexandru Uicoabă" w:date="2022-06-06T10:23:00Z">
          <w:pPr>
            <w:pStyle w:val="Titlu2"/>
          </w:pPr>
        </w:pPrChange>
      </w:pPr>
      <w:r w:rsidRPr="00D463C2">
        <w:rPr>
          <w:lang w:val="en-US"/>
        </w:rPr>
        <w:t>Machine learning algorithms</w:t>
      </w:r>
    </w:p>
    <w:p w14:paraId="6B766755" w14:textId="3FA13710" w:rsidR="00554B31" w:rsidRDefault="00796AC3" w:rsidP="00805820">
      <w:pPr>
        <w:spacing w:line="11.40pt" w:lineRule="auto"/>
        <w:ind w:firstLine="14.40pt"/>
        <w:jc w:val="both"/>
        <w:rPr>
          <w:ins w:id="24" w:author="Alexandru Uicoabă" w:date="2022-06-05T21:06:00Z"/>
          <w:lang w:val="en-US"/>
        </w:rPr>
        <w:pPrChange w:id="25" w:author="Alexandru Uicoabă" w:date="2022-06-06T10:23:00Z">
          <w:pPr>
            <w:spacing w:line="11.40pt" w:lineRule="auto"/>
            <w:jc w:val="both"/>
          </w:pPr>
        </w:pPrChange>
      </w:pPr>
      <w:r w:rsidRPr="00D463C2">
        <w:rPr>
          <w:b/>
          <w:bCs/>
          <w:lang w:val="en-US"/>
        </w:rPr>
        <w:t>Machine learning</w:t>
      </w:r>
      <w:r w:rsidRPr="00D463C2">
        <w:rPr>
          <w:lang w:val="en-US"/>
        </w:rPr>
        <w:t xml:space="preserve"> is the field of study that provides the ability of computers to learn without being explicitly </w:t>
      </w:r>
      <w:del w:id="26" w:author="Bogdan Dragulescu" w:date="2022-06-03T14:16:00Z">
        <w:r w:rsidR="000E3F14" w:rsidRPr="00D463C2" w:rsidDel="00D463C2">
          <w:rPr>
            <w:lang w:val="en-US"/>
          </w:rPr>
          <w:delText>o</w:delText>
        </w:r>
      </w:del>
      <w:r w:rsidRPr="00D463C2">
        <w:rPr>
          <w:lang w:val="en-US"/>
        </w:rPr>
        <w:t>programmed.</w:t>
      </w:r>
      <w:r w:rsidRPr="00D463C2" w:rsidDel="006C4F59">
        <w:rPr>
          <w:lang w:val="en-US"/>
        </w:rPr>
        <w:t xml:space="preserve"> </w:t>
      </w:r>
      <w:r w:rsidRPr="00D463C2">
        <w:rPr>
          <w:lang w:val="en-US"/>
        </w:rPr>
        <w:t xml:space="preserve">Below is a breakdown of the agents </w:t>
      </w:r>
      <w:ins w:id="27" w:author="Bogdan Dragulescu" w:date="2022-06-03T14:16:00Z">
        <w:r w:rsidR="00D463C2">
          <w:rPr>
            <w:lang w:val="en-US"/>
          </w:rPr>
          <w:t xml:space="preserve">and </w:t>
        </w:r>
      </w:ins>
      <w:r w:rsidRPr="00D463C2">
        <w:rPr>
          <w:lang w:val="en-US"/>
        </w:rPr>
        <w:t xml:space="preserve">whether they are trained </w:t>
      </w:r>
      <w:proofErr w:type="gramStart"/>
      <w:r w:rsidRPr="00D463C2">
        <w:rPr>
          <w:lang w:val="en-US"/>
        </w:rPr>
        <w:t>as a result of</w:t>
      </w:r>
      <w:proofErr w:type="gramEnd"/>
      <w:r w:rsidRPr="00D463C2">
        <w:rPr>
          <w:lang w:val="en-US"/>
        </w:rPr>
        <w:t xml:space="preserve"> human intervention</w:t>
      </w:r>
      <w:del w:id="28" w:author="Bogdan Dragulescu" w:date="2022-06-03T14:17:00Z">
        <w:r w:rsidRPr="00D463C2" w:rsidDel="00D463C2">
          <w:rPr>
            <w:lang w:val="en-US"/>
          </w:rPr>
          <w:delText>.</w:delText>
        </w:r>
      </w:del>
      <w:r w:rsidRPr="00D463C2" w:rsidDel="006C4F59">
        <w:rPr>
          <w:lang w:val="en-US"/>
        </w:rPr>
        <w:t xml:space="preserve"> </w:t>
      </w:r>
      <w:bookmarkStart w:id="29" w:name="ZOTERO_BREF_geb7cUgxcgKr"/>
      <w:r w:rsidR="006C7DC0" w:rsidRPr="00D463C2">
        <w:rPr>
          <w:lang w:val="en-US"/>
        </w:rPr>
        <w:t>[5]</w:t>
      </w:r>
      <w:bookmarkEnd w:id="29"/>
      <w:ins w:id="30" w:author="Bogdan Dragulescu" w:date="2022-06-03T14:17:00Z">
        <w:r w:rsidR="00D463C2">
          <w:rPr>
            <w:lang w:val="en-US"/>
          </w:rPr>
          <w:t>.</w:t>
        </w:r>
      </w:ins>
    </w:p>
    <w:p w14:paraId="46068AC0" w14:textId="77777777" w:rsidR="00C4760F" w:rsidRPr="00D463C2" w:rsidRDefault="00C4760F" w:rsidP="006C7DC0">
      <w:pPr>
        <w:spacing w:line="11.40pt" w:lineRule="auto"/>
        <w:jc w:val="both"/>
        <w:rPr>
          <w:lang w:val="en-US"/>
        </w:rPr>
      </w:pPr>
    </w:p>
    <w:p w14:paraId="38672768" w14:textId="2F1213A3" w:rsidR="00554B31" w:rsidRDefault="00554B31" w:rsidP="00554B31">
      <w:pPr>
        <w:spacing w:line="11.40pt" w:lineRule="auto"/>
        <w:ind w:firstLine="14.45pt"/>
        <w:jc w:val="both"/>
        <w:rPr>
          <w:ins w:id="31" w:author="Alexandru Uicoabă" w:date="2022-06-05T21:06:00Z"/>
          <w:lang w:val="en-US"/>
        </w:rPr>
      </w:pPr>
      <w:r w:rsidRPr="00D463C2">
        <w:rPr>
          <w:b/>
          <w:bCs/>
          <w:lang w:val="en-US"/>
        </w:rPr>
        <w:t>Unsupervised machine learning</w:t>
      </w:r>
      <w:r w:rsidRPr="00D463C2">
        <w:rPr>
          <w:lang w:val="en-US"/>
        </w:rPr>
        <w:t xml:space="preserve"> methods are particularly useful in descriptive tasks, as they aim to find relationships in a data structure without having a measured result. This category of machine learning is called unsupervised because it lacks a response variable that can supervise the analysis</w:t>
      </w:r>
      <w:del w:id="32" w:author="Bogdan Dragulescu" w:date="2022-06-03T14:17:00Z">
        <w:r w:rsidRPr="00D463C2" w:rsidDel="00D463C2">
          <w:rPr>
            <w:lang w:val="en-US"/>
          </w:rPr>
          <w:delText>.</w:delText>
        </w:r>
      </w:del>
      <w:r w:rsidRPr="00D463C2">
        <w:rPr>
          <w:lang w:val="en-US"/>
        </w:rPr>
        <w:t xml:space="preserve"> </w:t>
      </w:r>
      <w:bookmarkStart w:id="33" w:name="ZOTERO_BREF_iRVoFoLhuzwF"/>
      <w:r w:rsidR="006C7DC0" w:rsidRPr="00D463C2">
        <w:rPr>
          <w:lang w:val="en-US"/>
        </w:rPr>
        <w:t>[</w:t>
      </w:r>
      <w:r w:rsidR="0028462D" w:rsidRPr="00D463C2">
        <w:rPr>
          <w:lang w:val="en-US"/>
        </w:rPr>
        <w:t>6</w:t>
      </w:r>
      <w:r w:rsidR="006C7DC0" w:rsidRPr="00D463C2">
        <w:rPr>
          <w:lang w:val="en-US"/>
        </w:rPr>
        <w:t>]</w:t>
      </w:r>
      <w:bookmarkEnd w:id="33"/>
      <w:ins w:id="34" w:author="Bogdan Dragulescu" w:date="2022-06-03T14:17:00Z">
        <w:r w:rsidR="00D463C2">
          <w:rPr>
            <w:lang w:val="en-US"/>
          </w:rPr>
          <w:t>.</w:t>
        </w:r>
      </w:ins>
    </w:p>
    <w:p w14:paraId="63881A92" w14:textId="77777777" w:rsidR="00C4760F" w:rsidRPr="00D463C2" w:rsidRDefault="00C4760F" w:rsidP="00554B31">
      <w:pPr>
        <w:spacing w:line="11.40pt" w:lineRule="auto"/>
        <w:ind w:firstLine="14.45pt"/>
        <w:jc w:val="both"/>
        <w:rPr>
          <w:lang w:val="en-US"/>
        </w:rPr>
      </w:pPr>
    </w:p>
    <w:p w14:paraId="685FA09D" w14:textId="47D90139" w:rsidR="00554B31" w:rsidRDefault="00554B31" w:rsidP="00554B31">
      <w:pPr>
        <w:spacing w:line="11.40pt" w:lineRule="auto"/>
        <w:ind w:firstLine="14.45pt"/>
        <w:jc w:val="both"/>
        <w:rPr>
          <w:ins w:id="35" w:author="Alexandru Uicoabă" w:date="2022-06-05T21:06:00Z"/>
          <w:lang w:val="en-US"/>
        </w:rPr>
      </w:pPr>
      <w:r w:rsidRPr="00D463C2">
        <w:rPr>
          <w:b/>
          <w:bCs/>
          <w:lang w:val="en-US"/>
        </w:rPr>
        <w:t>Supervised machine learning</w:t>
      </w:r>
      <w:r w:rsidRPr="00D463C2">
        <w:rPr>
          <w:lang w:val="en-US"/>
        </w:rPr>
        <w:t xml:space="preserve"> methods are used to describe predictive tasks because they are intended to predict and classify a particular outcome of interest (if a particular person is prone to certain diseases based on medical information). Supervised learning has been applied to large data structures</w:t>
      </w:r>
      <w:del w:id="36" w:author="Bogdan Dragulescu" w:date="2022-06-03T14:17:00Z">
        <w:r w:rsidRPr="00D463C2" w:rsidDel="00D463C2">
          <w:rPr>
            <w:lang w:val="en-US"/>
          </w:rPr>
          <w:delText>,</w:delText>
        </w:r>
      </w:del>
      <w:r w:rsidRPr="00D463C2">
        <w:rPr>
          <w:lang w:val="en-US"/>
        </w:rPr>
        <w:t xml:space="preserve"> because </w:t>
      </w:r>
      <w:proofErr w:type="gramStart"/>
      <w:r w:rsidRPr="00D463C2">
        <w:rPr>
          <w:lang w:val="en-US"/>
        </w:rPr>
        <w:t>in order to</w:t>
      </w:r>
      <w:proofErr w:type="gramEnd"/>
      <w:r w:rsidRPr="00D463C2">
        <w:rPr>
          <w:lang w:val="en-US"/>
        </w:rPr>
        <w:t xml:space="preserve"> achieve good accuracy we need to "feed" the ML model with a large set of data in the learning cycle</w:t>
      </w:r>
      <w:del w:id="37" w:author="Bogdan Dragulescu" w:date="2022-06-03T14:18:00Z">
        <w:r w:rsidRPr="00D463C2" w:rsidDel="00D463C2">
          <w:rPr>
            <w:lang w:val="en-US"/>
          </w:rPr>
          <w:delText>.</w:delText>
        </w:r>
      </w:del>
      <w:r w:rsidRPr="00D463C2">
        <w:rPr>
          <w:lang w:val="en-US"/>
        </w:rPr>
        <w:t xml:space="preserve"> </w:t>
      </w:r>
      <w:bookmarkStart w:id="38" w:name="ZOTERO_BREF_UXtE2bQrIrOq"/>
      <w:r w:rsidR="00B04A38" w:rsidRPr="00D463C2">
        <w:rPr>
          <w:lang w:val="en-US"/>
        </w:rPr>
        <w:t>[5]</w:t>
      </w:r>
      <w:bookmarkEnd w:id="38"/>
      <w:ins w:id="39" w:author="Bogdan Dragulescu" w:date="2022-06-03T14:18:00Z">
        <w:r w:rsidR="00D463C2">
          <w:rPr>
            <w:lang w:val="en-US"/>
          </w:rPr>
          <w:t>.</w:t>
        </w:r>
      </w:ins>
    </w:p>
    <w:p w14:paraId="6B10CECE" w14:textId="77777777" w:rsidR="00C4760F" w:rsidRPr="00D463C2" w:rsidRDefault="00C4760F" w:rsidP="00554B31">
      <w:pPr>
        <w:spacing w:line="11.40pt" w:lineRule="auto"/>
        <w:ind w:firstLine="14.45pt"/>
        <w:jc w:val="both"/>
        <w:rPr>
          <w:lang w:val="en-US"/>
        </w:rPr>
      </w:pPr>
    </w:p>
    <w:p w14:paraId="37A18D17" w14:textId="3667CB05" w:rsidR="00554B31" w:rsidRDefault="00554B31" w:rsidP="00554B31">
      <w:pPr>
        <w:spacing w:line="11.40pt" w:lineRule="auto"/>
        <w:ind w:firstLine="14.45pt"/>
        <w:jc w:val="both"/>
        <w:rPr>
          <w:ins w:id="40" w:author="Alexandru Uicoabă" w:date="2022-06-05T21:05:00Z"/>
        </w:rPr>
      </w:pPr>
      <w:r w:rsidRPr="00D463C2">
        <w:rPr>
          <w:lang w:val="en-US"/>
        </w:rPr>
        <w:t xml:space="preserve">In this ML category, the data is divided into several sets. </w:t>
      </w:r>
      <w:del w:id="41" w:author="Bogdan Dragulescu" w:date="2022-06-03T14:18:00Z">
        <w:r w:rsidRPr="00D463C2" w:rsidDel="00D463C2">
          <w:rPr>
            <w:lang w:val="en-US"/>
          </w:rPr>
          <w:delText xml:space="preserve">A </w:delText>
        </w:r>
      </w:del>
      <w:ins w:id="42" w:author="Bogdan Dragulescu" w:date="2022-06-03T14:18:00Z">
        <w:r w:rsidR="00D463C2">
          <w:rPr>
            <w:lang w:val="en-US"/>
          </w:rPr>
          <w:t>The</w:t>
        </w:r>
        <w:r w:rsidR="00D463C2" w:rsidRPr="00D463C2">
          <w:rPr>
            <w:lang w:val="en-US"/>
          </w:rPr>
          <w:t xml:space="preserve"> </w:t>
        </w:r>
      </w:ins>
      <w:r w:rsidRPr="00D463C2">
        <w:rPr>
          <w:lang w:val="en-US"/>
        </w:rPr>
        <w:t xml:space="preserve">first set is the training set that </w:t>
      </w:r>
      <w:del w:id="43" w:author="Bogdan Dragulescu" w:date="2022-06-03T14:18:00Z">
        <w:r w:rsidRPr="00D463C2" w:rsidDel="00D463C2">
          <w:rPr>
            <w:lang w:val="en-US"/>
          </w:rPr>
          <w:delText xml:space="preserve">are </w:delText>
        </w:r>
      </w:del>
      <w:ins w:id="44" w:author="Bogdan Dragulescu" w:date="2022-06-03T14:18:00Z">
        <w:r w:rsidR="00D463C2">
          <w:rPr>
            <w:lang w:val="en-US"/>
          </w:rPr>
          <w:t xml:space="preserve">is used to </w:t>
        </w:r>
      </w:ins>
      <w:ins w:id="45" w:author="Bogdan Dragulescu" w:date="2022-06-03T14:19:00Z">
        <w:r w:rsidR="00D463C2">
          <w:rPr>
            <w:lang w:val="en-US"/>
          </w:rPr>
          <w:t>build</w:t>
        </w:r>
      </w:ins>
      <w:ins w:id="46" w:author="Bogdan Dragulescu" w:date="2022-06-03T14:18:00Z">
        <w:r w:rsidR="00D463C2" w:rsidRPr="00D463C2">
          <w:rPr>
            <w:lang w:val="en-US"/>
          </w:rPr>
          <w:t xml:space="preserve"> </w:t>
        </w:r>
      </w:ins>
      <w:del w:id="47" w:author="Bogdan Dragulescu" w:date="2022-06-03T14:19:00Z">
        <w:r w:rsidRPr="00D463C2" w:rsidDel="00D463C2">
          <w:rPr>
            <w:lang w:val="en-US"/>
          </w:rPr>
          <w:delText xml:space="preserve">introduced in </w:delText>
        </w:r>
      </w:del>
      <w:ins w:id="48" w:author="Bogdan Dragulescu" w:date="2022-06-03T14:20:00Z">
        <w:del w:id="49" w:author="Alexandru Uicoabă" w:date="2022-06-05T17:47:00Z">
          <w:r w:rsidR="00D463C2" w:rsidDel="00490747">
            <w:rPr>
              <w:lang w:val="en-US"/>
            </w:rPr>
            <w:delText xml:space="preserve"> </w:delText>
          </w:r>
        </w:del>
      </w:ins>
      <w:r w:rsidRPr="00D463C2">
        <w:rPr>
          <w:lang w:val="en-US"/>
        </w:rPr>
        <w:t>the model. The second set of data is the test set, which determines the performance of the model by calculating several indicators, such as accuracy</w:t>
      </w:r>
      <w:ins w:id="50" w:author="Alexandru Uicoabă" w:date="2022-06-06T10:16:00Z">
        <w:r w:rsidR="005A01F3">
          <w:rPr>
            <w:lang w:val="en-US"/>
          </w:rPr>
          <w:t xml:space="preserve"> </w:t>
        </w:r>
      </w:ins>
      <w:del w:id="51" w:author="Alexandru Uicoabă" w:date="2022-06-06T10:16:00Z">
        <w:r w:rsidRPr="00D463C2" w:rsidDel="005A01F3">
          <w:rPr>
            <w:lang w:val="en-US"/>
          </w:rPr>
          <w:delText>.</w:delText>
        </w:r>
      </w:del>
      <w:del w:id="52" w:author="Alexandru Uicoabă" w:date="2022-06-05T19:31:00Z">
        <w:r w:rsidRPr="00D463C2" w:rsidDel="00477FCA">
          <w:rPr>
            <w:lang w:val="en-US"/>
          </w:rPr>
          <w:delText xml:space="preserve"> </w:delText>
        </w:r>
        <w:r w:rsidRPr="00D463C2" w:rsidDel="00057D36">
          <w:rPr>
            <w:lang w:val="en-US"/>
          </w:rPr>
          <w:delText>Usually</w:delText>
        </w:r>
      </w:del>
      <w:ins w:id="53" w:author="Bogdan Dragulescu" w:date="2022-06-03T14:20:00Z">
        <w:del w:id="54" w:author="Alexandru Uicoabă" w:date="2022-06-05T19:31:00Z">
          <w:r w:rsidR="00D463C2" w:rsidDel="00057D36">
            <w:rPr>
              <w:lang w:val="en-US"/>
            </w:rPr>
            <w:delText>,</w:delText>
          </w:r>
        </w:del>
      </w:ins>
      <w:del w:id="55" w:author="Alexandru Uicoabă" w:date="2022-06-05T19:31:00Z">
        <w:r w:rsidRPr="00D463C2" w:rsidDel="00057D36">
          <w:rPr>
            <w:lang w:val="en-US"/>
          </w:rPr>
          <w:delText xml:space="preserve"> the ratio between the two sets is </w:delText>
        </w:r>
        <w:commentRangeStart w:id="56"/>
        <w:r w:rsidRPr="00D463C2" w:rsidDel="00057D36">
          <w:rPr>
            <w:lang w:val="en-US"/>
          </w:rPr>
          <w:delText>9 to 1.</w:delText>
        </w:r>
        <w:commentRangeEnd w:id="56"/>
        <w:r w:rsidR="00D463C2" w:rsidDel="00057D36">
          <w:rPr>
            <w:rStyle w:val="Referincomentariu"/>
          </w:rPr>
          <w:commentReference w:id="56"/>
        </w:r>
      </w:del>
      <w:bookmarkStart w:id="57" w:name="ZOTERO_BREF_iLJ4aKQi2WD2"/>
      <w:r w:rsidR="007D49B6" w:rsidRPr="007D49B6">
        <w:t>[5]</w:t>
      </w:r>
      <w:bookmarkEnd w:id="57"/>
      <w:ins w:id="58" w:author="Alexandru Uicoabă" w:date="2022-06-06T10:16:00Z">
        <w:r w:rsidR="005A01F3">
          <w:t>.</w:t>
        </w:r>
      </w:ins>
    </w:p>
    <w:p w14:paraId="412343F3" w14:textId="77777777" w:rsidR="00C4760F" w:rsidRPr="00D463C2" w:rsidRDefault="00C4760F" w:rsidP="00554B31">
      <w:pPr>
        <w:spacing w:line="11.40pt" w:lineRule="auto"/>
        <w:ind w:firstLine="14.45pt"/>
        <w:jc w:val="both"/>
        <w:rPr>
          <w:lang w:val="en-US"/>
        </w:rPr>
      </w:pPr>
    </w:p>
    <w:p w14:paraId="4BAE6DF7" w14:textId="055B7EA3" w:rsidR="00554B31" w:rsidRDefault="00554B31" w:rsidP="00554B31">
      <w:pPr>
        <w:spacing w:line="11.40pt" w:lineRule="auto"/>
        <w:ind w:firstLine="14.45pt"/>
        <w:jc w:val="both"/>
        <w:rPr>
          <w:ins w:id="59" w:author="Alexandru Uicoabă" w:date="2022-06-05T21:06:00Z"/>
          <w:lang w:val="en-US"/>
        </w:rPr>
      </w:pPr>
      <w:r w:rsidRPr="00D463C2">
        <w:rPr>
          <w:lang w:val="en-US"/>
        </w:rPr>
        <w:t xml:space="preserve">In </w:t>
      </w:r>
      <w:r w:rsidRPr="00D463C2">
        <w:rPr>
          <w:b/>
          <w:bCs/>
          <w:lang w:val="en-US"/>
        </w:rPr>
        <w:t>Reinforcement Learning</w:t>
      </w:r>
      <w:r w:rsidRPr="00D463C2">
        <w:rPr>
          <w:lang w:val="en-US"/>
        </w:rPr>
        <w:t xml:space="preserve">, a software agent makes observations and </w:t>
      </w:r>
      <w:r w:rsidR="00234C17" w:rsidRPr="00D463C2">
        <w:rPr>
          <w:lang w:val="en-US"/>
        </w:rPr>
        <w:t>takes</w:t>
      </w:r>
      <w:r w:rsidRPr="00D463C2">
        <w:rPr>
          <w:lang w:val="en-US"/>
        </w:rPr>
        <w:t xml:space="preserve"> actions within the environment, and in return it receives rewards. Its objective is to learn to act in a way that will maximize its expected rewards over time</w:t>
      </w:r>
      <w:ins w:id="60" w:author="Bogdan Dragulescu" w:date="2022-06-03T14:22:00Z">
        <w:r w:rsidR="00D463C2">
          <w:rPr>
            <w:lang w:val="en-US"/>
          </w:rPr>
          <w:t xml:space="preserve"> </w:t>
        </w:r>
      </w:ins>
      <w:del w:id="61" w:author="Bogdan Dragulescu" w:date="2022-06-03T14:21:00Z">
        <w:r w:rsidRPr="00D463C2" w:rsidDel="00D463C2">
          <w:rPr>
            <w:lang w:val="en-US"/>
          </w:rPr>
          <w:delText>.</w:delText>
        </w:r>
      </w:del>
      <w:bookmarkStart w:id="62" w:name="ZOTERO_BREF_2sy9OaMfidGU"/>
      <w:r w:rsidR="00B04A38" w:rsidRPr="00D463C2">
        <w:rPr>
          <w:lang w:val="en-US"/>
        </w:rPr>
        <w:t>[6]</w:t>
      </w:r>
      <w:bookmarkEnd w:id="62"/>
      <w:ins w:id="63" w:author="Bogdan Dragulescu" w:date="2022-06-03T14:21:00Z">
        <w:r w:rsidR="00D463C2">
          <w:rPr>
            <w:lang w:val="en-US"/>
          </w:rPr>
          <w:t>.</w:t>
        </w:r>
      </w:ins>
    </w:p>
    <w:p w14:paraId="2215D4A3" w14:textId="77777777" w:rsidR="00C4760F" w:rsidRPr="00D463C2" w:rsidRDefault="00C4760F" w:rsidP="00554B31">
      <w:pPr>
        <w:spacing w:line="11.40pt" w:lineRule="auto"/>
        <w:ind w:firstLine="14.45pt"/>
        <w:jc w:val="both"/>
        <w:rPr>
          <w:lang w:val="en-US"/>
        </w:rPr>
      </w:pPr>
    </w:p>
    <w:p w14:paraId="1FF42BDB" w14:textId="326896F9" w:rsidR="00D262B2" w:rsidRPr="00D463C2" w:rsidRDefault="00554B31" w:rsidP="00554B31">
      <w:pPr>
        <w:spacing w:line="11.40pt" w:lineRule="auto"/>
        <w:ind w:firstLine="14.45pt"/>
        <w:jc w:val="both"/>
        <w:rPr>
          <w:lang w:val="en-US"/>
        </w:rPr>
      </w:pPr>
      <w:moveFromRangeStart w:id="64" w:author="Alexandru Uicoabă" w:date="2022-06-05T20:40:00Z" w:name="move105354046"/>
      <w:commentRangeStart w:id="65"/>
      <w:moveFrom w:id="66" w:author="Alexandru Uicoabă" w:date="2022-06-05T20:40:00Z">
        <w:r w:rsidRPr="00D463C2" w:rsidDel="001F0932">
          <w:rPr>
            <w:lang w:val="en-US"/>
          </w:rPr>
          <w:t>The Reinforcement learning part will be done with the help of the OpenAI gym toolkit</w:t>
        </w:r>
        <w:commentRangeEnd w:id="65"/>
        <w:r w:rsidR="00D463C2" w:rsidDel="001F0932">
          <w:rPr>
            <w:rStyle w:val="Referincomentariu"/>
          </w:rPr>
          <w:commentReference w:id="65"/>
        </w:r>
        <w:r w:rsidRPr="00D463C2" w:rsidDel="001F0932">
          <w:rPr>
            <w:lang w:val="en-US"/>
          </w:rPr>
          <w:t xml:space="preserve">. </w:t>
        </w:r>
      </w:moveFrom>
      <w:moveFromRangeEnd w:id="64"/>
      <w:r w:rsidRPr="00D463C2">
        <w:rPr>
          <w:lang w:val="en-US"/>
        </w:rPr>
        <w:t xml:space="preserve">It focuses on the episodic setting of reinforcement learning, where the agent’s experience is broken down into a series of episodes. In each episode, the agent’s initial state is randomly sampled from a distribution, and the interaction proceeds until the environment reaches a terminal state. The goal </w:t>
      </w:r>
      <w:del w:id="67" w:author="Alexandru Uicoabă" w:date="2022-06-06T10:26:00Z">
        <w:r w:rsidRPr="00D463C2" w:rsidDel="004D6888">
          <w:rPr>
            <w:lang w:val="en-US"/>
          </w:rPr>
          <w:delText xml:space="preserve">in </w:delText>
        </w:r>
      </w:del>
      <w:ins w:id="68" w:author="Alexandru Uicoabă" w:date="2022-06-06T10:26:00Z">
        <w:r w:rsidR="004D6888">
          <w:rPr>
            <w:lang w:val="en-US"/>
          </w:rPr>
          <w:t>of</w:t>
        </w:r>
        <w:r w:rsidR="004D6888" w:rsidRPr="00D463C2">
          <w:rPr>
            <w:lang w:val="en-US"/>
          </w:rPr>
          <w:t xml:space="preserve"> </w:t>
        </w:r>
      </w:ins>
      <w:r w:rsidRPr="00D463C2">
        <w:rPr>
          <w:lang w:val="en-US"/>
        </w:rPr>
        <w:t>episodic reinforcement learning is to maximize the expectation of total reward per episode</w:t>
      </w:r>
      <w:del w:id="69" w:author="Bogdan Dragulescu" w:date="2022-06-03T14:23:00Z">
        <w:r w:rsidRPr="00D463C2" w:rsidDel="00D463C2">
          <w:rPr>
            <w:lang w:val="en-US"/>
          </w:rPr>
          <w:delText>,</w:delText>
        </w:r>
      </w:del>
      <w:r w:rsidRPr="00D463C2">
        <w:rPr>
          <w:lang w:val="en-US"/>
        </w:rPr>
        <w:t xml:space="preserve"> and to achieve a high level of performance in </w:t>
      </w:r>
      <w:del w:id="70" w:author="Alexandru Uicoabă" w:date="2022-06-06T10:26:00Z">
        <w:r w:rsidRPr="00D463C2" w:rsidDel="004D6888">
          <w:rPr>
            <w:lang w:val="en-US"/>
          </w:rPr>
          <w:delText xml:space="preserve">as </w:delText>
        </w:r>
      </w:del>
      <w:ins w:id="71" w:author="Alexandru Uicoabă" w:date="2022-06-06T10:26:00Z">
        <w:r w:rsidR="004D6888">
          <w:rPr>
            <w:lang w:val="en-US"/>
          </w:rPr>
          <w:t>as</w:t>
        </w:r>
        <w:r w:rsidR="004D6888" w:rsidRPr="00D463C2">
          <w:rPr>
            <w:lang w:val="en-US"/>
          </w:rPr>
          <w:t xml:space="preserve"> </w:t>
        </w:r>
      </w:ins>
      <w:r w:rsidRPr="00D463C2">
        <w:rPr>
          <w:lang w:val="en-US"/>
        </w:rPr>
        <w:t>few episodes as possible</w:t>
      </w:r>
      <w:ins w:id="72" w:author="Alexandru Uicoabă" w:date="2022-06-06T10:16:00Z">
        <w:r w:rsidR="005A01F3">
          <w:rPr>
            <w:lang w:val="en-US"/>
          </w:rPr>
          <w:t xml:space="preserve"> </w:t>
        </w:r>
      </w:ins>
      <w:del w:id="73" w:author="Alexandru Uicoabă" w:date="2022-06-06T10:16:00Z">
        <w:r w:rsidRPr="00D463C2" w:rsidDel="005A01F3">
          <w:rPr>
            <w:lang w:val="en-US"/>
          </w:rPr>
          <w:delText>.</w:delText>
        </w:r>
      </w:del>
      <w:bookmarkStart w:id="74" w:name="ZOTERO_BREF_88dUDtw1izz9"/>
      <w:r w:rsidR="00B04A38" w:rsidRPr="00D463C2">
        <w:rPr>
          <w:lang w:val="en-US"/>
        </w:rPr>
        <w:t>[7]</w:t>
      </w:r>
      <w:bookmarkEnd w:id="74"/>
      <w:ins w:id="75" w:author="Alexandru Uicoabă" w:date="2022-06-06T10:16:00Z">
        <w:r w:rsidR="005A01F3">
          <w:rPr>
            <w:lang w:val="en-US"/>
          </w:rPr>
          <w:t>.</w:t>
        </w:r>
      </w:ins>
    </w:p>
    <w:p w14:paraId="22DCB3AA" w14:textId="61C85966" w:rsidR="00554B31" w:rsidRPr="00D463C2" w:rsidRDefault="00554B31" w:rsidP="00554B31">
      <w:pPr>
        <w:pStyle w:val="Titlu2"/>
        <w:numPr>
          <w:ilvl w:val="0"/>
          <w:numId w:val="0"/>
        </w:numPr>
        <w:jc w:val="both"/>
        <w:rPr>
          <w:lang w:val="en-US"/>
        </w:rPr>
      </w:pPr>
      <w:r w:rsidRPr="00D463C2">
        <w:rPr>
          <w:lang w:val="en-US"/>
        </w:rPr>
        <w:t>Related work</w:t>
      </w:r>
    </w:p>
    <w:p w14:paraId="07E55521" w14:textId="61EBED2A" w:rsidR="00554B31" w:rsidRDefault="00554B31">
      <w:pPr>
        <w:ind w:firstLine="14.40pt"/>
        <w:jc w:val="both"/>
        <w:rPr>
          <w:ins w:id="76" w:author="Alexandru Uicoabă" w:date="2022-06-05T21:03:00Z"/>
          <w:lang w:val="en-US"/>
        </w:rPr>
      </w:pPr>
      <w:r w:rsidRPr="00D463C2">
        <w:rPr>
          <w:lang w:val="en-US"/>
        </w:rPr>
        <w:t xml:space="preserve"> </w:t>
      </w:r>
      <w:r w:rsidR="00F54050" w:rsidRPr="00D463C2">
        <w:rPr>
          <w:lang w:val="en-US"/>
        </w:rPr>
        <w:t xml:space="preserve">To choose machine learning algorithms, several scientific articles were analyzed. For the most part, the chosen algorithm was learning by reinforcement, either </w:t>
      </w:r>
      <w:proofErr w:type="gramStart"/>
      <w:r w:rsidR="00F54050" w:rsidRPr="00D463C2">
        <w:rPr>
          <w:lang w:val="en-US"/>
        </w:rPr>
        <w:t>simple</w:t>
      </w:r>
      <w:bookmarkStart w:id="77" w:name="ZOTERO_BREF_H2y1d5YQ1bc0"/>
      <w:r w:rsidR="00B04A38" w:rsidRPr="00D463C2">
        <w:rPr>
          <w:lang w:val="en-US"/>
        </w:rPr>
        <w:t>[</w:t>
      </w:r>
      <w:proofErr w:type="gramEnd"/>
      <w:r w:rsidR="00B04A38" w:rsidRPr="00D463C2">
        <w:rPr>
          <w:lang w:val="en-US"/>
        </w:rPr>
        <w:t>8]</w:t>
      </w:r>
      <w:bookmarkEnd w:id="77"/>
      <w:del w:id="78" w:author="Bogdan Dragulescu" w:date="2022-06-03T14:25:00Z">
        <w:r w:rsidR="00234C17" w:rsidRPr="00D463C2" w:rsidDel="00D463C2">
          <w:rPr>
            <w:lang w:val="en-US"/>
          </w:rPr>
          <w:delText>,</w:delText>
        </w:r>
      </w:del>
      <w:bookmarkStart w:id="79" w:name="ZOTERO_BREF_D4d0xbfBYQgG"/>
      <w:r w:rsidR="00B04A38" w:rsidRPr="00D463C2">
        <w:rPr>
          <w:lang w:val="en-US"/>
        </w:rPr>
        <w:t>[9]</w:t>
      </w:r>
      <w:bookmarkEnd w:id="79"/>
      <w:r w:rsidR="00F54050" w:rsidRPr="00D463C2">
        <w:rPr>
          <w:lang w:val="en-US"/>
        </w:rPr>
        <w:t xml:space="preserve"> or in combination with other algorithms, such as the Markov Decision Making </w:t>
      </w:r>
      <w:bookmarkStart w:id="80" w:name="ZOTERO_BREF_5rRimmom99B6"/>
      <w:r w:rsidR="00B04A38" w:rsidRPr="00D463C2">
        <w:rPr>
          <w:lang w:val="en-US"/>
        </w:rPr>
        <w:t>[10]</w:t>
      </w:r>
      <w:bookmarkEnd w:id="80"/>
      <w:r w:rsidR="00F54050" w:rsidRPr="00D463C2">
        <w:rPr>
          <w:lang w:val="en-US"/>
        </w:rPr>
        <w:t xml:space="preserve">. Another Reinforcement Learning algorithm is that of deep reinforcement learning, also used in several articles </w:t>
      </w:r>
      <w:bookmarkStart w:id="81" w:name="ZOTERO_BREF_4mW9tIZ6Ne0j"/>
      <w:r w:rsidR="00B04A38" w:rsidRPr="00D463C2">
        <w:rPr>
          <w:lang w:val="en-US"/>
        </w:rPr>
        <w:t>[11]</w:t>
      </w:r>
      <w:bookmarkStart w:id="82" w:name="ZOTERO_BREF_qNe3cNL0Jti6"/>
      <w:bookmarkEnd w:id="81"/>
      <w:r w:rsidR="00B04A38" w:rsidRPr="00D463C2">
        <w:rPr>
          <w:lang w:val="en-US"/>
        </w:rPr>
        <w:t>[12]</w:t>
      </w:r>
      <w:bookmarkStart w:id="83" w:name="ZOTERO_BREF_FijtqsTEFkKo"/>
      <w:bookmarkEnd w:id="82"/>
      <w:r w:rsidR="00B04A38" w:rsidRPr="00D463C2">
        <w:rPr>
          <w:lang w:val="en-US"/>
        </w:rPr>
        <w:t>[13]</w:t>
      </w:r>
      <w:bookmarkEnd w:id="83"/>
      <w:r w:rsidR="00B04A38" w:rsidRPr="00D463C2">
        <w:rPr>
          <w:lang w:val="en-US"/>
        </w:rPr>
        <w:t>.</w:t>
      </w:r>
    </w:p>
    <w:p w14:paraId="308235FB" w14:textId="77777777" w:rsidR="00C4760F" w:rsidRPr="00D463C2" w:rsidRDefault="00C4760F">
      <w:pPr>
        <w:ind w:firstLine="14.40pt"/>
        <w:jc w:val="both"/>
        <w:rPr>
          <w:lang w:val="en-US"/>
        </w:rPr>
      </w:pPr>
    </w:p>
    <w:p w14:paraId="349ED77A" w14:textId="17796E5B" w:rsidR="00F54050" w:rsidRPr="00D463C2" w:rsidDel="006D7827" w:rsidRDefault="00F54050" w:rsidP="00F54050">
      <w:pPr>
        <w:ind w:firstLine="14.40pt"/>
        <w:jc w:val="both"/>
        <w:rPr>
          <w:del w:id="84" w:author="Alexandru Uicoabă" w:date="2022-06-05T20:41:00Z"/>
          <w:lang w:val="en-US"/>
        </w:rPr>
      </w:pPr>
      <w:commentRangeStart w:id="85"/>
      <w:del w:id="86" w:author="Alexandru Uicoabă" w:date="2022-06-05T20:41:00Z">
        <w:r w:rsidRPr="00D463C2" w:rsidDel="006D7827">
          <w:rPr>
            <w:lang w:val="en-US"/>
          </w:rPr>
          <w:lastRenderedPageBreak/>
          <w:delText>In implementing the experiment, it was decided to use the pure reinforcement learning algorithm, but also two supervised machine learning algorithms, namely Decision Tree and Random Forrest.</w:delText>
        </w:r>
        <w:commentRangeEnd w:id="85"/>
        <w:r w:rsidR="00D463C2" w:rsidDel="006D7827">
          <w:rPr>
            <w:rStyle w:val="Referincomentariu"/>
          </w:rPr>
          <w:commentReference w:id="85"/>
        </w:r>
      </w:del>
    </w:p>
    <w:p w14:paraId="364F7F8A" w14:textId="206A4A27" w:rsidR="00554B31" w:rsidRPr="00D463C2" w:rsidRDefault="00554B31" w:rsidP="00554B31">
      <w:pPr>
        <w:spacing w:line="11.40pt" w:lineRule="auto"/>
        <w:ind w:firstLine="14.45pt"/>
        <w:jc w:val="both"/>
        <w:rPr>
          <w:lang w:val="en-US"/>
        </w:rPr>
      </w:pPr>
      <w:commentRangeStart w:id="87"/>
      <w:proofErr w:type="spellStart"/>
      <w:r w:rsidRPr="00D463C2">
        <w:rPr>
          <w:lang w:val="en-US"/>
        </w:rPr>
        <w:t>Zpepei</w:t>
      </w:r>
      <w:proofErr w:type="spellEnd"/>
      <w:r w:rsidRPr="00D463C2">
        <w:rPr>
          <w:lang w:val="en-US"/>
        </w:rPr>
        <w:t xml:space="preserve"> Wei and his team </w:t>
      </w:r>
      <w:commentRangeEnd w:id="87"/>
      <w:r w:rsidR="00D463C2">
        <w:rPr>
          <w:rStyle w:val="Referincomentariu"/>
        </w:rPr>
        <w:commentReference w:id="87"/>
      </w:r>
      <w:r w:rsidRPr="00D463C2">
        <w:rPr>
          <w:lang w:val="en-US"/>
        </w:rPr>
        <w:t>have obtained an autonomous agent capable of playing the well-known game Snake. The training of the agent was done by using the Convolutional Neural Network (CNN) with a variety of Q-learning. This option aims to avoid situations where rewards are rare and come late. Experiments have shown that through this model, the agent has even managed to exceed the level reached by people</w:t>
      </w:r>
      <w:bookmarkStart w:id="88" w:name="ZOTERO_BREF_KhIzfm9lZ59a"/>
      <w:ins w:id="89" w:author="Alexandru Uicoabă" w:date="2022-06-06T10:18:00Z">
        <w:r w:rsidR="00B051F7">
          <w:rPr>
            <w:lang w:val="en-US"/>
          </w:rPr>
          <w:t xml:space="preserve"> </w:t>
        </w:r>
      </w:ins>
      <w:r w:rsidR="00B732FC" w:rsidRPr="00B732FC">
        <w:t>[14]</w:t>
      </w:r>
      <w:bookmarkEnd w:id="88"/>
      <w:ins w:id="90" w:author="Alexandru Uicoabă" w:date="2022-06-06T10:18:00Z">
        <w:r w:rsidR="00B051F7">
          <w:t>.</w:t>
        </w:r>
      </w:ins>
    </w:p>
    <w:p w14:paraId="43282053" w14:textId="77777777" w:rsidR="00554B31" w:rsidRPr="00D463C2" w:rsidRDefault="00554B31" w:rsidP="00554B31">
      <w:pPr>
        <w:spacing w:line="11.40pt" w:lineRule="auto"/>
        <w:ind w:firstLine="14.45pt"/>
        <w:jc w:val="both"/>
        <w:rPr>
          <w:lang w:val="en-US"/>
        </w:rPr>
      </w:pPr>
    </w:p>
    <w:p w14:paraId="7C28FD0A" w14:textId="6F388C9E" w:rsidR="004B3AA3" w:rsidRPr="00D463C2" w:rsidRDefault="00B732FC">
      <w:pPr>
        <w:spacing w:after="6pt" w:line="11.40pt" w:lineRule="auto"/>
        <w:ind w:firstLine="14.45pt"/>
        <w:jc w:val="both"/>
        <w:rPr>
          <w:lang w:val="en-US"/>
        </w:rPr>
      </w:pPr>
      <w:ins w:id="91" w:author="Alexandru Uicoabă" w:date="2022-06-05T20:45:00Z">
        <w:r w:rsidRPr="00B732FC">
          <w:rPr>
            <w:lang w:val="en-US"/>
          </w:rPr>
          <w:t>Following the analysis made on several works in which agents were trained using various machine learning algorithms, the following questions were reached:</w:t>
        </w:r>
      </w:ins>
      <w:commentRangeStart w:id="92"/>
      <w:del w:id="93" w:author="Alexandru Uicoabă" w:date="2022-06-05T20:45:00Z">
        <w:r w:rsidR="00D262B2" w:rsidRPr="00D463C2" w:rsidDel="00B732FC">
          <w:rPr>
            <w:lang w:val="en-US"/>
          </w:rPr>
          <w:delText xml:space="preserve">This leads to the following questions </w:delText>
        </w:r>
        <w:commentRangeEnd w:id="92"/>
        <w:r w:rsidR="00D463C2" w:rsidDel="00B732FC">
          <w:rPr>
            <w:rStyle w:val="Referincomentariu"/>
          </w:rPr>
          <w:commentReference w:id="92"/>
        </w:r>
        <w:r w:rsidR="00D71B22" w:rsidRPr="00D463C2" w:rsidDel="00B732FC">
          <w:rPr>
            <w:lang w:val="en-US"/>
          </w:rPr>
          <w:delText>:</w:delText>
        </w:r>
      </w:del>
    </w:p>
    <w:p w14:paraId="4B805FD8" w14:textId="5E79A591" w:rsidR="004B3AA3" w:rsidRPr="00D463C2" w:rsidRDefault="004B3AA3" w:rsidP="005A7E46">
      <w:pPr>
        <w:spacing w:after="6pt" w:line="11.40pt" w:lineRule="auto"/>
        <w:jc w:val="both"/>
        <w:rPr>
          <w:lang w:val="en-US"/>
        </w:rPr>
      </w:pPr>
      <w:r w:rsidRPr="00D463C2">
        <w:rPr>
          <w:lang w:val="en-US"/>
        </w:rPr>
        <w:t xml:space="preserve">Question </w:t>
      </w:r>
      <w:r w:rsidR="00F40E8C" w:rsidRPr="00D463C2">
        <w:rPr>
          <w:lang w:val="en-US"/>
        </w:rPr>
        <w:t>1</w:t>
      </w:r>
      <w:r w:rsidRPr="00D463C2">
        <w:rPr>
          <w:lang w:val="en-US"/>
        </w:rPr>
        <w:t xml:space="preserve"> - What types of algorithms are more efficient?</w:t>
      </w:r>
    </w:p>
    <w:p w14:paraId="16E9BB03" w14:textId="303847E9" w:rsidR="004B3AA3" w:rsidRPr="00D463C2" w:rsidRDefault="004B3AA3" w:rsidP="005A7E46">
      <w:pPr>
        <w:spacing w:after="6pt" w:line="11.40pt" w:lineRule="auto"/>
        <w:jc w:val="both"/>
        <w:rPr>
          <w:lang w:val="en-US"/>
        </w:rPr>
      </w:pPr>
      <w:r w:rsidRPr="00D463C2">
        <w:rPr>
          <w:lang w:val="en-US"/>
        </w:rPr>
        <w:t xml:space="preserve">Question </w:t>
      </w:r>
      <w:r w:rsidR="00F40E8C" w:rsidRPr="00D463C2">
        <w:rPr>
          <w:lang w:val="en-US"/>
        </w:rPr>
        <w:t>2</w:t>
      </w:r>
      <w:r w:rsidRPr="00D463C2">
        <w:rPr>
          <w:lang w:val="en-US"/>
        </w:rPr>
        <w:t xml:space="preserve"> - What data does the algorithm need to learn?</w:t>
      </w:r>
    </w:p>
    <w:p w14:paraId="01225A84" w14:textId="2E5509E1" w:rsidR="00C100E6" w:rsidRPr="00D463C2" w:rsidRDefault="004B3AA3" w:rsidP="00A267F0">
      <w:pPr>
        <w:jc w:val="both"/>
        <w:rPr>
          <w:lang w:val="en-US"/>
        </w:rPr>
      </w:pPr>
      <w:r w:rsidRPr="00D463C2">
        <w:rPr>
          <w:lang w:val="en-US"/>
        </w:rPr>
        <w:t xml:space="preserve">Question </w:t>
      </w:r>
      <w:r w:rsidR="00F40E8C" w:rsidRPr="00D463C2">
        <w:rPr>
          <w:lang w:val="en-US"/>
        </w:rPr>
        <w:t>3</w:t>
      </w:r>
      <w:r w:rsidRPr="00D463C2">
        <w:rPr>
          <w:lang w:val="en-US"/>
        </w:rPr>
        <w:t xml:space="preserve"> - Is a trained machine learning agent better than a real person</w:t>
      </w:r>
      <w:commentRangeStart w:id="94"/>
      <w:r w:rsidR="00D71B22" w:rsidRPr="00D463C2">
        <w:rPr>
          <w:lang w:val="en-US"/>
        </w:rPr>
        <w:t>?</w:t>
      </w:r>
      <w:commentRangeEnd w:id="94"/>
      <w:r w:rsidR="00D71B22" w:rsidRPr="00D463C2">
        <w:rPr>
          <w:rStyle w:val="Referincomentariu"/>
          <w:sz w:val="20"/>
          <w:szCs w:val="20"/>
          <w:lang w:val="en-US"/>
        </w:rPr>
        <w:commentReference w:id="94"/>
      </w:r>
    </w:p>
    <w:p w14:paraId="014B4358" w14:textId="504B61C7" w:rsidR="00D71B22" w:rsidRPr="00D463C2" w:rsidRDefault="00D71B22" w:rsidP="005334AA">
      <w:pPr>
        <w:pStyle w:val="Titlu1"/>
        <w:rPr>
          <w:lang w:val="en-US"/>
        </w:rPr>
      </w:pPr>
      <w:r w:rsidRPr="00D463C2">
        <w:rPr>
          <w:lang w:val="en-US"/>
        </w:rPr>
        <w:t>Me</w:t>
      </w:r>
      <w:r w:rsidR="0062546B" w:rsidRPr="00D463C2">
        <w:rPr>
          <w:lang w:val="en-US"/>
        </w:rPr>
        <w:t>thodology</w:t>
      </w:r>
    </w:p>
    <w:p w14:paraId="453DC4CE" w14:textId="16A42A04" w:rsidR="00554B31" w:rsidRPr="00D463C2" w:rsidRDefault="00554B31" w:rsidP="00554B31">
      <w:pPr>
        <w:pStyle w:val="Corptext"/>
        <w:rPr>
          <w:lang w:val="en-US"/>
        </w:rPr>
      </w:pPr>
      <w:r w:rsidRPr="00D463C2">
        <w:rPr>
          <w:lang w:val="en-US"/>
        </w:rPr>
        <w:t xml:space="preserve">This section will present the </w:t>
      </w:r>
      <w:commentRangeStart w:id="95"/>
      <w:r w:rsidRPr="00D463C2">
        <w:rPr>
          <w:lang w:val="en-US"/>
        </w:rPr>
        <w:t xml:space="preserve">implementation </w:t>
      </w:r>
      <w:commentRangeEnd w:id="95"/>
      <w:r w:rsidR="00D463C2">
        <w:rPr>
          <w:rStyle w:val="Referincomentariu"/>
          <w:spacing w:val="0"/>
          <w:lang w:val="ro-RO" w:eastAsia="en-US"/>
        </w:rPr>
        <w:commentReference w:id="95"/>
      </w:r>
      <w:r w:rsidRPr="00D463C2">
        <w:rPr>
          <w:lang w:val="en-US"/>
        </w:rPr>
        <w:t>of the experiment that aims to train an agent in a virtual environment, both by using ML unsupervised algorithms and by using reinforcement learning.</w:t>
      </w:r>
    </w:p>
    <w:p w14:paraId="6DB3FA76" w14:textId="65AF7957" w:rsidR="00554B31" w:rsidRPr="00D463C2" w:rsidRDefault="00554B31" w:rsidP="00554B31">
      <w:pPr>
        <w:pStyle w:val="Corptext"/>
        <w:rPr>
          <w:lang w:val="en-US"/>
        </w:rPr>
      </w:pPr>
      <w:r w:rsidRPr="00D463C2">
        <w:rPr>
          <w:lang w:val="en-US"/>
        </w:rPr>
        <w:t xml:space="preserve">The agent must learn how to drive in a virtual circuit, </w:t>
      </w:r>
      <w:proofErr w:type="gramStart"/>
      <w:r w:rsidRPr="00D463C2">
        <w:rPr>
          <w:lang w:val="en-US"/>
        </w:rPr>
        <w:t>similar to</w:t>
      </w:r>
      <w:proofErr w:type="gramEnd"/>
      <w:r w:rsidRPr="00D463C2">
        <w:rPr>
          <w:lang w:val="en-US"/>
        </w:rPr>
        <w:t xml:space="preserve"> the </w:t>
      </w:r>
      <w:del w:id="96" w:author="Alexandru Uicoabă" w:date="2022-06-06T10:19:00Z">
        <w:r w:rsidRPr="00D463C2" w:rsidDel="00B051F7">
          <w:rPr>
            <w:lang w:val="en-US"/>
          </w:rPr>
          <w:delText xml:space="preserve">nascent </w:delText>
        </w:r>
      </w:del>
      <w:ins w:id="97" w:author="Alexandru Uicoabă" w:date="2022-06-06T10:19:00Z">
        <w:r w:rsidR="00B051F7">
          <w:rPr>
            <w:lang w:val="en-US"/>
          </w:rPr>
          <w:t>NASCAR</w:t>
        </w:r>
        <w:r w:rsidR="00B051F7" w:rsidRPr="00D463C2">
          <w:rPr>
            <w:lang w:val="en-US"/>
          </w:rPr>
          <w:t xml:space="preserve"> </w:t>
        </w:r>
      </w:ins>
      <w:r w:rsidRPr="00D463C2">
        <w:rPr>
          <w:lang w:val="en-US"/>
        </w:rPr>
        <w:t>one</w:t>
      </w:r>
      <w:ins w:id="98" w:author="Bogdan Dragulescu" w:date="2022-06-03T14:31:00Z">
        <w:r w:rsidR="00D463C2">
          <w:rPr>
            <w:lang w:val="en-US"/>
          </w:rPr>
          <w:t xml:space="preserve"> (Fig. 1)</w:t>
        </w:r>
      </w:ins>
      <w:r w:rsidRPr="00D463C2">
        <w:rPr>
          <w:lang w:val="en-US"/>
        </w:rPr>
        <w:t>. His goal is to go through the three checkpoints placed on the circuit in the shortest possible time. The distribution of the three checkpoints (with purple) can be seen below.</w:t>
      </w:r>
    </w:p>
    <w:p w14:paraId="2C9C62BA" w14:textId="77777777" w:rsidR="00554B31" w:rsidRPr="00D463C2" w:rsidRDefault="00554B31" w:rsidP="005A7E46">
      <w:pPr>
        <w:rPr>
          <w:lang w:val="en-US"/>
        </w:rPr>
      </w:pPr>
      <w:r w:rsidRPr="00D463C2">
        <w:rPr>
          <w:noProof/>
          <w:lang w:val="en-US"/>
        </w:rPr>
        <w:drawing>
          <wp:inline distT="0" distB="0" distL="0" distR="0" wp14:anchorId="38719CE2" wp14:editId="799C5E05">
            <wp:extent cx="2458644" cy="3129643"/>
            <wp:effectExtent l="0" t="0" r="0" b="0"/>
            <wp:docPr id="10" name="Picture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 name="Picture 10"/>
                    <pic:cNvPicPr/>
                  </pic:nvPicPr>
                  <pic:blipFill>
                    <a:blip r:embed="rId18">
                      <a:extLst>
                        <a:ext uri="{28A0092B-C50C-407E-A947-70E740481C1C}">
                          <a14:useLocalDpi xmlns:a14="http://schemas.microsoft.com/office/drawing/2010/main" val="0"/>
                        </a:ext>
                      </a:extLst>
                    </a:blip>
                    <a:stretch>
                      <a:fillRect/>
                    </a:stretch>
                  </pic:blipFill>
                  <pic:spPr>
                    <a:xfrm>
                      <a:off x="0" y="0"/>
                      <a:ext cx="2462912" cy="3135076"/>
                    </a:xfrm>
                    <a:prstGeom prst="rect">
                      <a:avLst/>
                    </a:prstGeom>
                  </pic:spPr>
                </pic:pic>
              </a:graphicData>
            </a:graphic>
          </wp:inline>
        </w:drawing>
      </w:r>
    </w:p>
    <w:p w14:paraId="068435BE" w14:textId="77777777" w:rsidR="00554B31" w:rsidRPr="00D463C2" w:rsidRDefault="00554B31" w:rsidP="005A7E46">
      <w:pPr>
        <w:pStyle w:val="Corptext"/>
        <w:jc w:val="center"/>
        <w:rPr>
          <w:lang w:val="en-US"/>
        </w:rPr>
      </w:pPr>
      <w:r w:rsidRPr="00D463C2">
        <w:rPr>
          <w:lang w:val="en-US"/>
        </w:rPr>
        <w:t>Fig. 1. Track Layout</w:t>
      </w:r>
    </w:p>
    <w:p w14:paraId="190E6808" w14:textId="77777777" w:rsidR="00554B31" w:rsidRPr="00D463C2" w:rsidRDefault="00554B31" w:rsidP="00554B31">
      <w:pPr>
        <w:pStyle w:val="Corptext"/>
        <w:rPr>
          <w:lang w:val="en-US"/>
        </w:rPr>
      </w:pPr>
    </w:p>
    <w:p w14:paraId="58B9C29D" w14:textId="2E7C4AD1" w:rsidR="00554B31" w:rsidRPr="00D463C2" w:rsidRDefault="00554B31" w:rsidP="000A533F">
      <w:pPr>
        <w:pStyle w:val="Titlu2"/>
        <w:numPr>
          <w:ilvl w:val="0"/>
          <w:numId w:val="0"/>
        </w:numPr>
        <w:ind w:start="14.40pt" w:hanging="14.40pt"/>
        <w:rPr>
          <w:lang w:val="en-US"/>
        </w:rPr>
        <w:pPrChange w:id="99" w:author="Alexandru Uicoabă" w:date="2022-06-06T10:24:00Z">
          <w:pPr>
            <w:pStyle w:val="Titlu2"/>
          </w:pPr>
        </w:pPrChange>
      </w:pPr>
      <w:del w:id="100" w:author="Alexandru Uicoabă" w:date="2022-06-06T10:26:00Z">
        <w:r w:rsidRPr="00D463C2" w:rsidDel="00860F16">
          <w:rPr>
            <w:lang w:val="en-US"/>
          </w:rPr>
          <w:delText xml:space="preserve">Colecting </w:delText>
        </w:r>
      </w:del>
      <w:ins w:id="101" w:author="Alexandru Uicoabă" w:date="2022-06-06T10:26:00Z">
        <w:r w:rsidR="00860F16">
          <w:rPr>
            <w:lang w:val="en-US"/>
          </w:rPr>
          <w:t>Collecting</w:t>
        </w:r>
        <w:r w:rsidR="00860F16" w:rsidRPr="00D463C2">
          <w:rPr>
            <w:lang w:val="en-US"/>
          </w:rPr>
          <w:t xml:space="preserve"> </w:t>
        </w:r>
      </w:ins>
      <w:r w:rsidRPr="00D463C2">
        <w:rPr>
          <w:lang w:val="en-US"/>
        </w:rPr>
        <w:t>data from the virtual environment</w:t>
      </w:r>
    </w:p>
    <w:p w14:paraId="4EF74604" w14:textId="0AF38E00" w:rsidR="007D2270" w:rsidRDefault="00554B31" w:rsidP="00E94F3C">
      <w:pPr>
        <w:spacing w:line="11.40pt" w:lineRule="auto"/>
        <w:ind w:firstLine="14.40pt"/>
        <w:jc w:val="both"/>
        <w:rPr>
          <w:ins w:id="102" w:author="Alexandru Uicoabă" w:date="2022-06-06T10:25:00Z"/>
          <w:lang w:val="en-US"/>
        </w:rPr>
        <w:pPrChange w:id="103" w:author="Alexandru Uicoabă" w:date="2022-06-06T10:25:00Z">
          <w:pPr>
            <w:spacing w:line="11.40pt" w:lineRule="auto"/>
            <w:jc w:val="both"/>
          </w:pPr>
        </w:pPrChange>
      </w:pPr>
      <w:r w:rsidRPr="00D463C2">
        <w:rPr>
          <w:lang w:val="en-US"/>
        </w:rPr>
        <w:t>The first step is to collect the necessary data of the agent, in this case, the kart, which is necessary for training. As a medium, the microgame kart from Unity was used</w:t>
      </w:r>
      <w:bookmarkStart w:id="104" w:name="ZOTERO_BREF_kma5BUZdVsIJ"/>
      <w:ins w:id="105" w:author="Bogdan Dragulescu" w:date="2022-06-03T14:32:00Z">
        <w:r w:rsidR="00D463C2">
          <w:rPr>
            <w:lang w:val="en-US"/>
          </w:rPr>
          <w:t xml:space="preserve"> </w:t>
        </w:r>
      </w:ins>
      <w:r w:rsidR="00B04A38" w:rsidRPr="00D463C2">
        <w:rPr>
          <w:lang w:val="en-US"/>
        </w:rPr>
        <w:t>[14]</w:t>
      </w:r>
      <w:bookmarkEnd w:id="104"/>
      <w:r w:rsidRPr="00D463C2">
        <w:rPr>
          <w:lang w:val="en-US"/>
        </w:rPr>
        <w:t xml:space="preserve">, which provides the circuit together with the kart. To be able to </w:t>
      </w:r>
      <w:del w:id="106" w:author="Bogdan Dragulescu" w:date="2022-06-03T14:32:00Z">
        <w:r w:rsidRPr="00D463C2" w:rsidDel="00D463C2">
          <w:rPr>
            <w:lang w:val="en-US"/>
          </w:rPr>
          <w:delText>collect the data</w:delText>
        </w:r>
      </w:del>
      <w:ins w:id="107" w:author="Bogdan Dragulescu" w:date="2022-06-03T14:33:00Z">
        <w:r w:rsidR="00D463C2">
          <w:rPr>
            <w:lang w:val="en-US"/>
          </w:rPr>
          <w:t>train the ML models</w:t>
        </w:r>
      </w:ins>
      <w:r w:rsidRPr="00D463C2">
        <w:rPr>
          <w:lang w:val="en-US"/>
        </w:rPr>
        <w:t>, the following</w:t>
      </w:r>
      <w:ins w:id="108" w:author="Bogdan Dragulescu" w:date="2022-06-03T14:33:00Z">
        <w:r w:rsidR="00D463C2">
          <w:rPr>
            <w:lang w:val="en-US"/>
          </w:rPr>
          <w:t xml:space="preserve"> data</w:t>
        </w:r>
      </w:ins>
      <w:r w:rsidRPr="00D463C2">
        <w:rPr>
          <w:lang w:val="en-US"/>
        </w:rPr>
        <w:t xml:space="preserve"> is collected through a script: the positions on the three axes, the distance to the object from the 5 sensors, the direction of movement of the kart, the state of the game, and the time in the game.</w:t>
      </w:r>
      <w:del w:id="109" w:author="Alexandru Uicoabă" w:date="2022-06-06T10:25:00Z">
        <w:r w:rsidRPr="00D463C2" w:rsidDel="00BA0F71">
          <w:rPr>
            <w:lang w:val="en-US"/>
          </w:rPr>
          <w:delText xml:space="preserve"> </w:delText>
        </w:r>
      </w:del>
    </w:p>
    <w:p w14:paraId="263A2034" w14:textId="56A9E65C" w:rsidR="00554B31" w:rsidRPr="00D463C2" w:rsidRDefault="00554B31" w:rsidP="007D2270">
      <w:pPr>
        <w:spacing w:line="11.40pt" w:lineRule="auto"/>
        <w:ind w:firstLine="14.40pt"/>
        <w:jc w:val="both"/>
        <w:rPr>
          <w:lang w:val="en-US"/>
        </w:rPr>
        <w:pPrChange w:id="110" w:author="Alexandru Uicoabă" w:date="2022-06-06T10:25:00Z">
          <w:pPr>
            <w:spacing w:line="11.40pt" w:lineRule="auto"/>
            <w:jc w:val="both"/>
          </w:pPr>
        </w:pPrChange>
      </w:pPr>
      <w:r w:rsidRPr="00D463C2">
        <w:rPr>
          <w:lang w:val="en-US"/>
        </w:rPr>
        <w:t xml:space="preserve">Access to this information is done by calling a get endpoint of an API made with the Flask API. At each frame of the game, the kart information is updated by a POST call from the unity to the water environment. Another way to access data is through the </w:t>
      </w:r>
      <w:del w:id="111" w:author="Alexandru Uicoabă" w:date="2022-06-05T19:31:00Z">
        <w:r w:rsidRPr="00D463C2" w:rsidDel="00477FCA">
          <w:rPr>
            <w:i/>
            <w:iCs/>
            <w:lang w:val="en-US"/>
            <w:rPrChange w:id="112" w:author="Bogdan Dragulescu" w:date="2022-06-03T14:34:00Z">
              <w:rPr>
                <w:lang w:val="en-US"/>
              </w:rPr>
            </w:rPrChange>
          </w:rPr>
          <w:delText>csv</w:delText>
        </w:r>
        <w:r w:rsidRPr="00D463C2" w:rsidDel="00477FCA">
          <w:rPr>
            <w:lang w:val="en-US"/>
          </w:rPr>
          <w:delText xml:space="preserve"> </w:delText>
        </w:r>
      </w:del>
      <w:ins w:id="113" w:author="Alexandru Uicoabă" w:date="2022-06-05T20:46:00Z">
        <w:r w:rsidR="00B732FC">
          <w:rPr>
            <w:i/>
            <w:iCs/>
            <w:lang w:val="en-US"/>
          </w:rPr>
          <w:t>csv</w:t>
        </w:r>
      </w:ins>
      <w:ins w:id="114" w:author="Alexandru Uicoabă" w:date="2022-06-05T19:31:00Z">
        <w:r w:rsidR="00477FCA" w:rsidRPr="00D463C2">
          <w:rPr>
            <w:lang w:val="en-US"/>
          </w:rPr>
          <w:t xml:space="preserve"> </w:t>
        </w:r>
      </w:ins>
      <w:r w:rsidRPr="00D463C2">
        <w:rPr>
          <w:lang w:val="en-US"/>
        </w:rPr>
        <w:t>files that are generated for each game.</w:t>
      </w:r>
    </w:p>
    <w:p w14:paraId="1EF22EC7" w14:textId="77777777" w:rsidR="00554B31" w:rsidRPr="00D463C2" w:rsidRDefault="00554B31" w:rsidP="00554B31">
      <w:pPr>
        <w:spacing w:line="11.40pt" w:lineRule="auto"/>
        <w:ind w:firstLine="14.40pt"/>
        <w:jc w:val="both"/>
        <w:rPr>
          <w:lang w:val="en-US"/>
        </w:rPr>
      </w:pPr>
    </w:p>
    <w:p w14:paraId="4BF95D00" w14:textId="6D607BD2" w:rsidR="00554B31" w:rsidRPr="00D463C2" w:rsidRDefault="00554B31" w:rsidP="005A7E46">
      <w:pPr>
        <w:spacing w:line="11.40pt" w:lineRule="auto"/>
        <w:ind w:firstLine="14.40pt"/>
        <w:jc w:val="both"/>
        <w:rPr>
          <w:lang w:val="en-US"/>
        </w:rPr>
      </w:pPr>
      <w:commentRangeStart w:id="115"/>
      <w:r w:rsidRPr="00D463C2">
        <w:rPr>
          <w:lang w:val="en-US"/>
        </w:rPr>
        <w:t>The data flow, both for the scenario in which the kart learning is performed is done through supervised machine learning methods, and through reinforcement learning are presented in diagrams 2</w:t>
      </w:r>
      <w:ins w:id="116" w:author="Bogdan Dragulescu" w:date="2022-06-03T14:43:00Z">
        <w:r w:rsidR="00D463C2">
          <w:rPr>
            <w:lang w:val="en-US"/>
          </w:rPr>
          <w:t xml:space="preserve"> (Fig. 2)</w:t>
        </w:r>
      </w:ins>
      <w:r w:rsidRPr="00D463C2">
        <w:rPr>
          <w:lang w:val="en-US"/>
        </w:rPr>
        <w:t xml:space="preserve"> and 3</w:t>
      </w:r>
      <w:ins w:id="117" w:author="Bogdan Dragulescu" w:date="2022-06-03T14:43:00Z">
        <w:r w:rsidR="00D463C2">
          <w:rPr>
            <w:lang w:val="en-US"/>
          </w:rPr>
          <w:t xml:space="preserve"> (Fig. 3)</w:t>
        </w:r>
      </w:ins>
      <w:r w:rsidRPr="00D463C2">
        <w:rPr>
          <w:lang w:val="en-US"/>
        </w:rPr>
        <w:t>.</w:t>
      </w:r>
      <w:commentRangeEnd w:id="115"/>
      <w:r w:rsidR="00D463C2">
        <w:rPr>
          <w:rStyle w:val="Referincomentariu"/>
        </w:rPr>
        <w:commentReference w:id="115"/>
      </w:r>
    </w:p>
    <w:p w14:paraId="4638C1FD" w14:textId="77777777" w:rsidR="00C91C41" w:rsidRPr="00D463C2" w:rsidRDefault="00C91C41" w:rsidP="005A7E46">
      <w:pPr>
        <w:pStyle w:val="Corptext"/>
        <w:rPr>
          <w:lang w:val="en-US"/>
        </w:rPr>
      </w:pPr>
    </w:p>
    <w:p w14:paraId="6862A6E7" w14:textId="066C8E42" w:rsidR="00D71B22" w:rsidRPr="00D463C2" w:rsidRDefault="00537D94" w:rsidP="00D71B22">
      <w:pPr>
        <w:pStyle w:val="Titlu1"/>
        <w:rPr>
          <w:lang w:val="en-US"/>
        </w:rPr>
      </w:pPr>
      <w:r w:rsidRPr="00D463C2">
        <w:rPr>
          <w:lang w:val="en-US"/>
        </w:rPr>
        <w:t>IMPLEMENTATION</w:t>
      </w:r>
    </w:p>
    <w:p w14:paraId="08CB3169" w14:textId="2F14D1F0" w:rsidR="00D71B22" w:rsidRPr="00D463C2" w:rsidRDefault="00D71B22" w:rsidP="005A7E46">
      <w:pPr>
        <w:spacing w:line="11.40pt" w:lineRule="auto"/>
        <w:ind w:firstLine="14.40pt"/>
        <w:jc w:val="both"/>
        <w:rPr>
          <w:lang w:val="en-US"/>
        </w:rPr>
      </w:pPr>
    </w:p>
    <w:p w14:paraId="76333FD7" w14:textId="0D9A2643" w:rsidR="00D71B22" w:rsidRPr="00D463C2" w:rsidRDefault="00FB07C8" w:rsidP="002B4A8A">
      <w:pPr>
        <w:pStyle w:val="Titlu2"/>
        <w:numPr>
          <w:ilvl w:val="0"/>
          <w:numId w:val="0"/>
        </w:numPr>
        <w:ind w:start="14.40pt" w:hanging="14.40pt"/>
        <w:rPr>
          <w:lang w:val="en-US"/>
        </w:rPr>
        <w:pPrChange w:id="118" w:author="Alexandru Uicoabă" w:date="2022-06-06T10:24:00Z">
          <w:pPr>
            <w:pStyle w:val="Titlu2"/>
          </w:pPr>
        </w:pPrChange>
      </w:pPr>
      <w:r w:rsidRPr="00D463C2">
        <w:rPr>
          <w:lang w:val="en-US"/>
        </w:rPr>
        <w:t>Unsupervised ML</w:t>
      </w:r>
    </w:p>
    <w:p w14:paraId="27250BE0" w14:textId="5D3A2874" w:rsidR="00D71B22" w:rsidRPr="00D463C2" w:rsidRDefault="00646998" w:rsidP="005A7E46">
      <w:pPr>
        <w:pStyle w:val="Corptext"/>
        <w:ind w:firstLine="0pt"/>
        <w:rPr>
          <w:lang w:val="en-US"/>
        </w:rPr>
      </w:pPr>
      <w:r w:rsidRPr="00D463C2">
        <w:rPr>
          <w:lang w:val="en-US"/>
        </w:rPr>
        <w:tab/>
        <w:t>A first experiment that aims to train the agent to drive in the virtual environment is through supervised algorithms. In this sense, two algorithms will be used, namely Random Forrest and Decision Tree.</w:t>
      </w:r>
    </w:p>
    <w:p w14:paraId="53455216" w14:textId="0618D32C" w:rsidR="00D71B22" w:rsidRPr="00D463C2" w:rsidRDefault="00646998" w:rsidP="00D71B22">
      <w:pPr>
        <w:pStyle w:val="Corptext"/>
        <w:rPr>
          <w:lang w:val="en-US"/>
        </w:rPr>
      </w:pPr>
      <w:r w:rsidRPr="00D463C2">
        <w:rPr>
          <w:lang w:val="en-US"/>
        </w:rPr>
        <w:t>Since we are talking about supervised machine learning algorithms, they need a set of data to train on. So, a human player simulated driving the kart for several episodes, the kart data was saved in CSV files, one file for each episode.</w:t>
      </w:r>
    </w:p>
    <w:p w14:paraId="14375C44" w14:textId="2210F890" w:rsidR="00D71B22" w:rsidRPr="00D463C2" w:rsidRDefault="00646998" w:rsidP="00D71B22">
      <w:pPr>
        <w:pStyle w:val="Corptext"/>
        <w:rPr>
          <w:lang w:val="en-US"/>
        </w:rPr>
      </w:pPr>
      <w:r w:rsidRPr="00D463C2">
        <w:rPr>
          <w:lang w:val="en-US"/>
        </w:rPr>
        <w:t xml:space="preserve">After combining the CSV files into one, the data cleaning operations were performed. The next step was to choose the features for the ML algorithms. From the point of view of dividing the data between training data and validation data, a </w:t>
      </w:r>
      <w:commentRangeStart w:id="119"/>
      <w:r w:rsidRPr="00D463C2">
        <w:rPr>
          <w:lang w:val="en-US"/>
        </w:rPr>
        <w:t xml:space="preserve">ratio of </w:t>
      </w:r>
      <w:ins w:id="120" w:author="Alexandru Uicoabă" w:date="2022-06-05T20:42:00Z">
        <w:r w:rsidR="006D7827">
          <w:rPr>
            <w:lang w:val="en-US"/>
          </w:rPr>
          <w:t xml:space="preserve"> </w:t>
        </w:r>
      </w:ins>
      <w:del w:id="121" w:author="Alexandru Uicoabă" w:date="2022-06-05T20:42:00Z">
        <w:r w:rsidRPr="00D463C2" w:rsidDel="006D7827">
          <w:rPr>
            <w:lang w:val="en-US"/>
          </w:rPr>
          <w:delText>9</w:delText>
        </w:r>
      </w:del>
      <w:ins w:id="122" w:author="Alexandru Uicoabă" w:date="2022-06-05T20:42:00Z">
        <w:r w:rsidR="006D7827">
          <w:rPr>
            <w:lang w:val="en-US"/>
          </w:rPr>
          <w:t>7</w:t>
        </w:r>
      </w:ins>
      <w:r w:rsidRPr="00D463C2">
        <w:rPr>
          <w:lang w:val="en-US"/>
        </w:rPr>
        <w:t xml:space="preserve"> to </w:t>
      </w:r>
      <w:ins w:id="123" w:author="Alexandru Uicoabă" w:date="2022-06-05T20:48:00Z">
        <w:r w:rsidR="00373C01">
          <w:rPr>
            <w:lang w:val="en-US"/>
          </w:rPr>
          <w:t>3</w:t>
        </w:r>
      </w:ins>
      <w:del w:id="124" w:author="Alexandru Uicoabă" w:date="2022-06-05T20:48:00Z">
        <w:r w:rsidRPr="00D463C2" w:rsidDel="00373C01">
          <w:rPr>
            <w:lang w:val="en-US"/>
          </w:rPr>
          <w:delText>1</w:delText>
        </w:r>
      </w:del>
      <w:r w:rsidRPr="00D463C2">
        <w:rPr>
          <w:lang w:val="en-US"/>
        </w:rPr>
        <w:t xml:space="preserve"> was used</w:t>
      </w:r>
      <w:commentRangeEnd w:id="119"/>
      <w:r w:rsidR="00D463C2">
        <w:rPr>
          <w:rStyle w:val="Referincomentariu"/>
          <w:spacing w:val="0"/>
          <w:lang w:val="ro-RO" w:eastAsia="en-US"/>
        </w:rPr>
        <w:commentReference w:id="119"/>
      </w:r>
      <w:ins w:id="125" w:author="Bogdan Dragulescu" w:date="2022-06-03T14:38:00Z">
        <w:r w:rsidR="00D463C2">
          <w:rPr>
            <w:lang w:val="en-US"/>
          </w:rPr>
          <w:t>.</w:t>
        </w:r>
      </w:ins>
    </w:p>
    <w:p w14:paraId="3FD4BABC" w14:textId="35B32A2C" w:rsidR="004510A8" w:rsidRPr="00D463C2" w:rsidRDefault="004510A8" w:rsidP="004510A8">
      <w:pPr>
        <w:pStyle w:val="Corptext"/>
        <w:rPr>
          <w:lang w:val="en-US"/>
        </w:rPr>
      </w:pPr>
      <w:r w:rsidRPr="00D463C2">
        <w:rPr>
          <w:lang w:val="en-US"/>
        </w:rPr>
        <w:t>After the machine learning model has been trained, each frame of the game transmits the data from the environment through the POST endpoint to the script in Python, the data is taken by the ML model, whether we are talking about Random Forrest or Decision Tree. That decision is sent back to the unity environment as a response to the same endpoint, after which a mapping is done to the values ​​in the Unity for kart control.</w:t>
      </w:r>
    </w:p>
    <w:p w14:paraId="2ADB6563" w14:textId="1E30E0F1" w:rsidR="00D71B22" w:rsidRPr="00D463C2" w:rsidRDefault="004510A8" w:rsidP="004510A8">
      <w:pPr>
        <w:pStyle w:val="Corptext"/>
        <w:rPr>
          <w:lang w:val="en-US"/>
        </w:rPr>
      </w:pPr>
      <w:r w:rsidRPr="00D463C2">
        <w:rPr>
          <w:lang w:val="en-US"/>
        </w:rPr>
        <w:t>The above steps are repeated until the game reaches a finished state, such as when the kart reaches the finish line, or when the time expires.</w:t>
      </w:r>
      <w:r w:rsidRPr="00D463C2" w:rsidDel="004510A8">
        <w:rPr>
          <w:lang w:val="en-US"/>
        </w:rPr>
        <w:t xml:space="preserve"> </w:t>
      </w:r>
    </w:p>
    <w:p w14:paraId="24ED1AF6" w14:textId="1E6192C3" w:rsidR="004510A8" w:rsidRPr="00D463C2" w:rsidRDefault="004510A8" w:rsidP="00D71B22">
      <w:pPr>
        <w:pStyle w:val="Corptext"/>
        <w:rPr>
          <w:lang w:val="en-US"/>
        </w:rPr>
      </w:pPr>
      <w:r w:rsidRPr="00D463C2">
        <w:rPr>
          <w:lang w:val="en-US"/>
        </w:rPr>
        <w:t xml:space="preserve">Its output, which represents the decision that the kart will take in the next step, is an integer value from one to </w:t>
      </w:r>
      <w:r w:rsidR="00F40E8C" w:rsidRPr="00D463C2">
        <w:rPr>
          <w:lang w:val="en-US"/>
        </w:rPr>
        <w:t>fifteen</w:t>
      </w:r>
      <w:r w:rsidRPr="00D463C2">
        <w:rPr>
          <w:lang w:val="en-US"/>
        </w:rPr>
        <w:t>, representing all possible combinations for the</w:t>
      </w:r>
      <w:r w:rsidR="00F40E8C" w:rsidRPr="00D463C2">
        <w:rPr>
          <w:lang w:val="en-US"/>
        </w:rPr>
        <w:t xml:space="preserve"> four</w:t>
      </w:r>
      <w:r w:rsidRPr="00D463C2">
        <w:rPr>
          <w:lang w:val="en-US"/>
        </w:rPr>
        <w:t xml:space="preserve"> commands of the kart (forward, backward, left</w:t>
      </w:r>
      <w:r w:rsidR="008B39F6" w:rsidRPr="00D463C2">
        <w:rPr>
          <w:lang w:val="en-US"/>
        </w:rPr>
        <w:t>,</w:t>
      </w:r>
      <w:r w:rsidRPr="00D463C2">
        <w:rPr>
          <w:lang w:val="en-US"/>
        </w:rPr>
        <w:t xml:space="preserve"> and right).</w:t>
      </w:r>
    </w:p>
    <w:p w14:paraId="7AF4E898" w14:textId="77777777" w:rsidR="00B57308" w:rsidRDefault="00B57308" w:rsidP="00B57308">
      <w:pPr>
        <w:pStyle w:val="Titlu2"/>
        <w:numPr>
          <w:ilvl w:val="0"/>
          <w:numId w:val="0"/>
        </w:numPr>
        <w:ind w:start="14.40pt" w:hanging="14.40pt"/>
        <w:rPr>
          <w:ins w:id="126" w:author="Alexandru Uicoabă" w:date="2022-06-06T10:25:00Z"/>
          <w:lang w:val="en-US"/>
        </w:rPr>
      </w:pPr>
    </w:p>
    <w:p w14:paraId="439FB55C" w14:textId="6B857C0D" w:rsidR="001F0932" w:rsidRPr="001F0932" w:rsidRDefault="000C471B" w:rsidP="00B57308">
      <w:pPr>
        <w:pStyle w:val="Titlu2"/>
        <w:numPr>
          <w:ilvl w:val="0"/>
          <w:numId w:val="0"/>
        </w:numPr>
        <w:ind w:start="14.40pt" w:hanging="14.40pt"/>
        <w:rPr>
          <w:lang w:val="en-US"/>
        </w:rPr>
        <w:pPrChange w:id="127" w:author="Alexandru Uicoabă" w:date="2022-06-06T10:25:00Z">
          <w:pPr>
            <w:pStyle w:val="Titlu2"/>
          </w:pPr>
        </w:pPrChange>
      </w:pPr>
      <w:del w:id="128" w:author="Alexandru Uicoabă" w:date="2022-06-05T19:36:00Z">
        <w:r w:rsidRPr="00D463C2" w:rsidDel="007D49B6">
          <w:rPr>
            <w:lang w:val="en-US"/>
          </w:rPr>
          <w:delText>R</w:delText>
        </w:r>
        <w:r w:rsidR="00DA057C" w:rsidRPr="00D463C2" w:rsidDel="007D49B6">
          <w:rPr>
            <w:lang w:val="en-US"/>
          </w:rPr>
          <w:delText>reinforcem</w:delText>
        </w:r>
      </w:del>
      <w:ins w:id="129" w:author="Alexandru Uicoabă" w:date="2022-06-05T19:36:00Z">
        <w:r w:rsidR="007D49B6">
          <w:rPr>
            <w:lang w:val="en-US"/>
          </w:rPr>
          <w:t>Reinforcement</w:t>
        </w:r>
      </w:ins>
      <w:del w:id="130" w:author="Alexandru Uicoabă" w:date="2022-06-05T20:40:00Z">
        <w:r w:rsidR="00DA057C" w:rsidRPr="00D463C2" w:rsidDel="001F0932">
          <w:rPr>
            <w:lang w:val="en-US"/>
          </w:rPr>
          <w:delText>ent</w:delText>
        </w:r>
      </w:del>
      <w:r w:rsidRPr="00D463C2">
        <w:rPr>
          <w:lang w:val="en-US"/>
        </w:rPr>
        <w:t xml:space="preserve"> Learning</w:t>
      </w:r>
    </w:p>
    <w:p w14:paraId="3D33F7F3" w14:textId="48DF7BEE" w:rsidR="00F848C2" w:rsidRPr="00D463C2" w:rsidRDefault="00D71B22" w:rsidP="00D71B22">
      <w:pPr>
        <w:pStyle w:val="bulletlist"/>
        <w:numPr>
          <w:ilvl w:val="0"/>
          <w:numId w:val="0"/>
        </w:numPr>
        <w:rPr>
          <w:lang w:val="en-US"/>
        </w:rPr>
      </w:pPr>
      <w:r w:rsidRPr="00D463C2">
        <w:rPr>
          <w:lang w:val="en-US"/>
        </w:rPr>
        <w:tab/>
      </w:r>
      <w:r w:rsidR="008E17D1" w:rsidRPr="00D463C2">
        <w:rPr>
          <w:lang w:val="en-US"/>
        </w:rPr>
        <w:t>The second experiment involves learning the agent to drive (on the same circuit used for the first experiment) using a reinforcement learning algorithm.</w:t>
      </w:r>
      <w:ins w:id="131" w:author="Alexandru Uicoabă" w:date="2022-06-05T20:40:00Z">
        <w:r w:rsidR="001F0932">
          <w:rPr>
            <w:lang w:val="en-US"/>
          </w:rPr>
          <w:t xml:space="preserve"> </w:t>
        </w:r>
      </w:ins>
      <w:moveToRangeStart w:id="132" w:author="Alexandru Uicoabă" w:date="2022-06-05T20:40:00Z" w:name="move105354046"/>
      <w:commentRangeStart w:id="133"/>
      <w:moveTo w:id="134" w:author="Alexandru Uicoabă" w:date="2022-06-05T20:40:00Z">
        <w:r w:rsidR="001F0932" w:rsidRPr="00D463C2">
          <w:rPr>
            <w:lang w:val="en-US"/>
          </w:rPr>
          <w:t xml:space="preserve">The Reinforcement learning part will be done with the help of the </w:t>
        </w:r>
        <w:proofErr w:type="spellStart"/>
        <w:r w:rsidR="001F0932" w:rsidRPr="00D463C2">
          <w:rPr>
            <w:lang w:val="en-US"/>
          </w:rPr>
          <w:t>OpenAI</w:t>
        </w:r>
        <w:proofErr w:type="spellEnd"/>
        <w:r w:rsidR="001F0932" w:rsidRPr="00D463C2">
          <w:rPr>
            <w:lang w:val="en-US"/>
          </w:rPr>
          <w:t xml:space="preserve"> gym toolkit</w:t>
        </w:r>
        <w:commentRangeEnd w:id="133"/>
        <w:r w:rsidR="001F0932">
          <w:rPr>
            <w:rStyle w:val="Referincomentariu"/>
          </w:rPr>
          <w:commentReference w:id="133"/>
        </w:r>
        <w:r w:rsidR="001F0932" w:rsidRPr="00D463C2">
          <w:rPr>
            <w:lang w:val="en-US"/>
          </w:rPr>
          <w:t xml:space="preserve">. </w:t>
        </w:r>
      </w:moveTo>
      <w:moveToRangeEnd w:id="132"/>
      <w:r w:rsidR="008E17D1" w:rsidRPr="00D463C2">
        <w:rPr>
          <w:lang w:val="en-US"/>
        </w:rPr>
        <w:t xml:space="preserve"> This type of algorithm is based on making decisions and observing their effect.</w:t>
      </w:r>
    </w:p>
    <w:p w14:paraId="6B1CFFF9" w14:textId="0FA4FAF6" w:rsidR="00D71B22" w:rsidRDefault="00D71B22" w:rsidP="005A7E46">
      <w:pPr>
        <w:pStyle w:val="bulletlist"/>
        <w:numPr>
          <w:ilvl w:val="0"/>
          <w:numId w:val="0"/>
        </w:numPr>
        <w:rPr>
          <w:ins w:id="135" w:author="Alexandru Uicoabă" w:date="2022-06-05T21:03:00Z"/>
          <w:lang w:val="en-US"/>
        </w:rPr>
      </w:pPr>
      <w:r w:rsidRPr="00D463C2">
        <w:rPr>
          <w:lang w:val="en-US"/>
        </w:rPr>
        <w:tab/>
      </w:r>
      <w:r w:rsidR="008E17D1" w:rsidRPr="00D463C2">
        <w:rPr>
          <w:lang w:val="en-US"/>
        </w:rPr>
        <w:t xml:space="preserve">At the time </w:t>
      </w:r>
      <w:r w:rsidR="008E17D1" w:rsidRPr="00D463C2">
        <w:rPr>
          <w:i/>
          <w:iCs/>
          <w:lang w:val="en-US"/>
          <w:rPrChange w:id="136" w:author="Bogdan Dragulescu" w:date="2022-06-03T14:40:00Z">
            <w:rPr>
              <w:lang w:val="en-US"/>
            </w:rPr>
          </w:rPrChange>
        </w:rPr>
        <w:t>t</w:t>
      </w:r>
      <w:r w:rsidR="008E17D1" w:rsidRPr="00D463C2">
        <w:rPr>
          <w:lang w:val="en-US"/>
        </w:rPr>
        <w:t xml:space="preserve">, a certain decision is made. At time </w:t>
      </w:r>
      <w:r w:rsidR="008E17D1" w:rsidRPr="00D463C2">
        <w:rPr>
          <w:i/>
          <w:iCs/>
          <w:lang w:val="en-US"/>
          <w:rPrChange w:id="137" w:author="Bogdan Dragulescu" w:date="2022-06-03T14:40:00Z">
            <w:rPr>
              <w:lang w:val="en-US"/>
            </w:rPr>
          </w:rPrChange>
        </w:rPr>
        <w:t>t + 1</w:t>
      </w:r>
      <w:r w:rsidR="008E17D1" w:rsidRPr="00D463C2">
        <w:rPr>
          <w:lang w:val="en-US"/>
        </w:rPr>
        <w:t xml:space="preserve">, it is checked whether the decision was a good one or not. Depending on this, the agent receives a reward or a penalty. </w:t>
      </w:r>
      <w:r w:rsidR="008564B0" w:rsidRPr="00D463C2">
        <w:rPr>
          <w:lang w:val="en-US"/>
        </w:rPr>
        <w:t xml:space="preserve">  The</w:t>
      </w:r>
      <w:r w:rsidR="008E17D1" w:rsidRPr="00D463C2">
        <w:rPr>
          <w:lang w:val="en-US"/>
        </w:rPr>
        <w:t xml:space="preserve"> goal is for the agent to receive as many rewards as possible so that they can perform as well as possible in that environment.</w:t>
      </w:r>
    </w:p>
    <w:p w14:paraId="473C6697" w14:textId="77777777" w:rsidR="00C4760F" w:rsidRPr="00D463C2" w:rsidRDefault="00C4760F" w:rsidP="005A7E46">
      <w:pPr>
        <w:pStyle w:val="bulletlist"/>
        <w:numPr>
          <w:ilvl w:val="0"/>
          <w:numId w:val="0"/>
        </w:numPr>
        <w:rPr>
          <w:lang w:val="en-US"/>
        </w:rPr>
      </w:pPr>
    </w:p>
    <w:p w14:paraId="135732FE" w14:textId="27A369A6" w:rsidR="00D71B22" w:rsidDel="00C4760F" w:rsidRDefault="00D31CB6" w:rsidP="00C4760F">
      <w:pPr>
        <w:ind w:firstLine="14.40pt"/>
        <w:jc w:val="both"/>
        <w:rPr>
          <w:del w:id="138" w:author="Alexandru Uicoabă" w:date="2022-06-05T21:05:00Z"/>
          <w:lang w:val="en-US"/>
        </w:rPr>
      </w:pPr>
      <w:r w:rsidRPr="00D463C2">
        <w:rPr>
          <w:lang w:val="en-US"/>
        </w:rPr>
        <w:lastRenderedPageBreak/>
        <w:t>In this scenario, in addition to the endpoint for communication between the python script and the Unity environment, two additional endpoints are used. One is used by the reinforcement learning environment to retrieve the latest data from the game, and the other is to send actions provided by the model to the link script, which are then sent to the game.</w:t>
      </w:r>
    </w:p>
    <w:p w14:paraId="4318D21B" w14:textId="77777777" w:rsidR="00C4760F" w:rsidRPr="00D463C2" w:rsidRDefault="00C4760F" w:rsidP="00A267F0">
      <w:pPr>
        <w:ind w:firstLine="14.40pt"/>
        <w:jc w:val="both"/>
        <w:rPr>
          <w:ins w:id="139" w:author="Alexandru Uicoabă" w:date="2022-06-05T21:05:00Z"/>
          <w:lang w:val="en-US"/>
        </w:rPr>
      </w:pPr>
    </w:p>
    <w:p w14:paraId="702BEDA6" w14:textId="77777777" w:rsidR="00D31CB6" w:rsidRPr="00D463C2" w:rsidRDefault="00D31CB6" w:rsidP="00C4760F">
      <w:pPr>
        <w:ind w:firstLine="14.40pt"/>
        <w:jc w:val="both"/>
        <w:rPr>
          <w:lang w:val="en-US"/>
        </w:rPr>
      </w:pPr>
    </w:p>
    <w:p w14:paraId="0ECDEBFB" w14:textId="2ACFFB9B" w:rsidR="00B412BB" w:rsidRPr="00D463C2" w:rsidRDefault="0019774B" w:rsidP="00006F9D">
      <w:pPr>
        <w:ind w:firstLine="14.40pt"/>
        <w:jc w:val="both"/>
        <w:rPr>
          <w:lang w:val="en-US"/>
        </w:rPr>
      </w:pPr>
      <w:proofErr w:type="spellStart"/>
      <w:r w:rsidRPr="00D463C2">
        <w:rPr>
          <w:b/>
          <w:bCs/>
          <w:lang w:val="en-US"/>
        </w:rPr>
        <w:t>OpenAi</w:t>
      </w:r>
      <w:proofErr w:type="spellEnd"/>
      <w:r w:rsidRPr="00D463C2">
        <w:rPr>
          <w:b/>
          <w:bCs/>
          <w:lang w:val="en-US"/>
        </w:rPr>
        <w:t xml:space="preserve"> Gym</w:t>
      </w:r>
      <w:r w:rsidRPr="00D463C2">
        <w:rPr>
          <w:lang w:val="en-US"/>
        </w:rPr>
        <w:t xml:space="preserve"> was used to create the learning environment using Reinforcement Learning. It has several game scenarios that can be used, or as in this case, can be created from scratch. To achieve the environment, it is necessary to define several specialized functions.</w:t>
      </w:r>
    </w:p>
    <w:p w14:paraId="7331ADDA" w14:textId="77777777" w:rsidR="00B412BB" w:rsidRPr="00D463C2" w:rsidRDefault="00B412BB" w:rsidP="00A267F0">
      <w:pPr>
        <w:ind w:firstLine="14.40pt"/>
        <w:jc w:val="both"/>
        <w:rPr>
          <w:lang w:val="en-US"/>
        </w:rPr>
      </w:pPr>
    </w:p>
    <w:p w14:paraId="6212798E" w14:textId="07E9E869" w:rsidR="00C4760F" w:rsidDel="00D8216E" w:rsidRDefault="0019774B" w:rsidP="00D8216E">
      <w:pPr>
        <w:jc w:val="both"/>
        <w:rPr>
          <w:del w:id="140" w:author="Alexandru Uicoabă" w:date="2022-06-05T21:13:00Z"/>
          <w:lang w:val="en-US"/>
        </w:rPr>
      </w:pPr>
      <w:r w:rsidRPr="00D463C2">
        <w:rPr>
          <w:lang w:val="en-US"/>
        </w:rPr>
        <w:t xml:space="preserve">The first is the </w:t>
      </w:r>
      <w:r w:rsidRPr="00D463C2">
        <w:rPr>
          <w:i/>
          <w:iCs/>
          <w:lang w:val="en-US"/>
          <w:rPrChange w:id="141" w:author="Bogdan Dragulescu" w:date="2022-06-03T14:42:00Z">
            <w:rPr>
              <w:lang w:val="en-US"/>
            </w:rPr>
          </w:rPrChange>
        </w:rPr>
        <w:t>__</w:t>
      </w:r>
      <w:proofErr w:type="spellStart"/>
      <w:r w:rsidRPr="00D463C2">
        <w:rPr>
          <w:i/>
          <w:iCs/>
          <w:lang w:val="en-US"/>
          <w:rPrChange w:id="142" w:author="Bogdan Dragulescu" w:date="2022-06-03T14:42:00Z">
            <w:rPr>
              <w:lang w:val="en-US"/>
            </w:rPr>
          </w:rPrChange>
        </w:rPr>
        <w:t>init</w:t>
      </w:r>
      <w:proofErr w:type="spellEnd"/>
      <w:r w:rsidRPr="00D463C2">
        <w:rPr>
          <w:i/>
          <w:iCs/>
          <w:lang w:val="en-US"/>
          <w:rPrChange w:id="143" w:author="Bogdan Dragulescu" w:date="2022-06-03T14:42:00Z">
            <w:rPr>
              <w:lang w:val="en-US"/>
            </w:rPr>
          </w:rPrChange>
        </w:rPr>
        <w:t>__</w:t>
      </w:r>
      <w:r w:rsidRPr="00D463C2">
        <w:rPr>
          <w:lang w:val="en-US"/>
        </w:rPr>
        <w:t xml:space="preserve">, which has the initialization part of the game. Another important function is the </w:t>
      </w:r>
      <w:r w:rsidRPr="00D463C2">
        <w:rPr>
          <w:i/>
          <w:iCs/>
          <w:lang w:val="en-US"/>
          <w:rPrChange w:id="144" w:author="Bogdan Dragulescu" w:date="2022-06-03T14:42:00Z">
            <w:rPr>
              <w:lang w:val="en-US"/>
            </w:rPr>
          </w:rPrChange>
        </w:rPr>
        <w:t>__reset__</w:t>
      </w:r>
      <w:r w:rsidRPr="00D463C2">
        <w:rPr>
          <w:lang w:val="en-US"/>
        </w:rPr>
        <w:t xml:space="preserve"> function, which is called when a learning sequence is</w:t>
      </w:r>
      <w:ins w:id="145" w:author="Alexandru Uicoabă" w:date="2022-06-05T21:13:00Z">
        <w:r w:rsidR="00D8216E">
          <w:rPr>
            <w:lang w:val="en-US"/>
          </w:rPr>
          <w:t xml:space="preserve"> </w:t>
        </w:r>
      </w:ins>
      <w:del w:id="146" w:author="Alexandru Uicoabă" w:date="2022-06-05T21:13:00Z">
        <w:r w:rsidRPr="00D463C2" w:rsidDel="00D8216E">
          <w:rPr>
            <w:lang w:val="en-US"/>
          </w:rPr>
          <w:delText xml:space="preserve"> </w:delText>
        </w:r>
      </w:del>
      <w:r w:rsidRPr="00D463C2">
        <w:rPr>
          <w:lang w:val="en-US"/>
        </w:rPr>
        <w:t>completed. This can be done either if the kart reaches the finish line or if the time expires.</w:t>
      </w:r>
    </w:p>
    <w:p w14:paraId="3385ACFB" w14:textId="71C4C91C" w:rsidR="00D8216E" w:rsidRPr="00D463C2" w:rsidRDefault="00D8216E" w:rsidP="00D8216E">
      <w:pPr>
        <w:ind w:firstLine="14.40pt"/>
        <w:jc w:val="both"/>
        <w:rPr>
          <w:ins w:id="147" w:author="Alexandru Uicoabă" w:date="2022-06-05T21:13:00Z"/>
          <w:lang w:val="en-US"/>
        </w:rPr>
      </w:pPr>
    </w:p>
    <w:p w14:paraId="508C78D7" w14:textId="45731F84" w:rsidR="0019774B" w:rsidDel="00C4760F" w:rsidRDefault="00D8216E">
      <w:pPr>
        <w:jc w:val="both"/>
        <w:rPr>
          <w:del w:id="148" w:author="Alexandru Uicoabă" w:date="2022-06-05T21:05:00Z"/>
          <w:lang w:val="en-US"/>
        </w:rPr>
      </w:pPr>
      <w:ins w:id="149" w:author="Alexandru Uicoabă" w:date="2022-06-05T21:13:00Z">
        <w:r>
          <w:rPr>
            <w:lang w:val="en-US"/>
          </w:rPr>
          <w:t xml:space="preserve">    </w:t>
        </w:r>
      </w:ins>
    </w:p>
    <w:p w14:paraId="12B3EDF9" w14:textId="3E899386" w:rsidR="00D31CB6" w:rsidRDefault="0019774B">
      <w:pPr>
        <w:jc w:val="both"/>
        <w:rPr>
          <w:ins w:id="150" w:author="Alexandru Uicoabă" w:date="2022-06-05T21:10:00Z"/>
          <w:lang w:val="en-US"/>
        </w:rPr>
        <w:pPrChange w:id="151" w:author="Alexandru Uicoabă" w:date="2022-06-05T21:13:00Z">
          <w:pPr>
            <w:ind w:firstLine="14.40pt"/>
            <w:jc w:val="both"/>
          </w:pPr>
        </w:pPrChange>
      </w:pPr>
      <w:r w:rsidRPr="00D463C2">
        <w:rPr>
          <w:lang w:val="en-US"/>
        </w:rPr>
        <w:t xml:space="preserve">In the </w:t>
      </w:r>
      <w:ins w:id="152" w:author="Alexandru Uicoabă" w:date="2022-06-05T20:49:00Z">
        <w:r w:rsidR="006D4E10" w:rsidRPr="006D4E10">
          <w:rPr>
            <w:i/>
            <w:iCs/>
            <w:lang w:val="en-US"/>
            <w:rPrChange w:id="153" w:author="Alexandru Uicoabă" w:date="2022-06-05T20:49:00Z">
              <w:rPr>
                <w:lang w:val="en-US"/>
              </w:rPr>
            </w:rPrChange>
          </w:rPr>
          <w:t>__</w:t>
        </w:r>
      </w:ins>
      <w:r w:rsidRPr="006D4E10">
        <w:rPr>
          <w:i/>
          <w:iCs/>
          <w:lang w:val="en-US"/>
          <w:rPrChange w:id="154" w:author="Alexandru Uicoabă" w:date="2022-06-05T20:49:00Z">
            <w:rPr>
              <w:lang w:val="en-US"/>
            </w:rPr>
          </w:rPrChange>
        </w:rPr>
        <w:t>step</w:t>
      </w:r>
      <w:ins w:id="155" w:author="Alexandru Uicoabă" w:date="2022-06-05T20:49:00Z">
        <w:r w:rsidR="006D4E10" w:rsidRPr="006D4E10">
          <w:rPr>
            <w:i/>
            <w:iCs/>
            <w:lang w:val="en-US"/>
            <w:rPrChange w:id="156" w:author="Alexandru Uicoabă" w:date="2022-06-05T20:49:00Z">
              <w:rPr>
                <w:lang w:val="en-US"/>
              </w:rPr>
            </w:rPrChange>
          </w:rPr>
          <w:t>__</w:t>
        </w:r>
      </w:ins>
      <w:r w:rsidRPr="00D463C2">
        <w:rPr>
          <w:lang w:val="en-US"/>
        </w:rPr>
        <w:t xml:space="preserve"> function, the decision is </w:t>
      </w:r>
      <w:proofErr w:type="gramStart"/>
      <w:r w:rsidRPr="00D463C2">
        <w:rPr>
          <w:lang w:val="en-US"/>
        </w:rPr>
        <w:t>made</w:t>
      </w:r>
      <w:proofErr w:type="gramEnd"/>
      <w:r w:rsidRPr="00D463C2">
        <w:rPr>
          <w:lang w:val="en-US"/>
        </w:rPr>
        <w:t xml:space="preserve"> and the reward is calculated. Here, too, the information from the kart that is </w:t>
      </w:r>
      <w:proofErr w:type="gramStart"/>
      <w:r w:rsidRPr="00D463C2">
        <w:rPr>
          <w:lang w:val="en-US"/>
        </w:rPr>
        <w:t>taken into account</w:t>
      </w:r>
      <w:proofErr w:type="gramEnd"/>
      <w:r w:rsidRPr="00D463C2">
        <w:rPr>
          <w:lang w:val="en-US"/>
        </w:rPr>
        <w:t xml:space="preserve"> in the next step is received and the actions taken by it are sent to unity.</w:t>
      </w:r>
    </w:p>
    <w:p w14:paraId="3ABC2130" w14:textId="77777777" w:rsidR="00C4760F" w:rsidRPr="00D463C2" w:rsidRDefault="00C4760F">
      <w:pPr>
        <w:jc w:val="both"/>
        <w:rPr>
          <w:lang w:val="en-US"/>
        </w:rPr>
        <w:pPrChange w:id="157" w:author="Alexandru Uicoabă" w:date="2022-06-05T21:10:00Z">
          <w:pPr>
            <w:ind w:firstLine="14.40pt"/>
            <w:jc w:val="both"/>
          </w:pPr>
        </w:pPrChange>
      </w:pPr>
    </w:p>
    <w:p w14:paraId="0805449A" w14:textId="6AD20FE9" w:rsidR="00D8216E" w:rsidRDefault="00D8216E" w:rsidP="00006F9D">
      <w:pPr>
        <w:ind w:firstLine="14.40pt"/>
        <w:jc w:val="both"/>
        <w:rPr>
          <w:ins w:id="158" w:author="Alexandru Uicoabă" w:date="2022-06-05T21:04:00Z"/>
          <w:lang w:val="en-US"/>
        </w:rPr>
      </w:pPr>
      <w:ins w:id="159" w:author="Alexandru Uicoabă" w:date="2022-06-05T21:12:00Z">
        <w:r w:rsidRPr="00D8216E">
          <w:rPr>
            <w:lang w:val="en-US"/>
          </w:rPr>
          <w:t xml:space="preserve">In this case, several factors are </w:t>
        </w:r>
        <w:proofErr w:type="gramStart"/>
        <w:r w:rsidRPr="00D8216E">
          <w:rPr>
            <w:lang w:val="en-US"/>
          </w:rPr>
          <w:t>taken into account</w:t>
        </w:r>
        <w:proofErr w:type="gramEnd"/>
        <w:r w:rsidRPr="00D8216E">
          <w:rPr>
            <w:lang w:val="en-US"/>
          </w:rPr>
          <w:t xml:space="preserve"> in calculating the reward. The first factor is the direction of travel of the kart. if he moves in front, according to the direction of the circuit tour, he will receive a reward (+100), otherwise, he will be penalized (-5000). Another criterion depends on the value of the 5 obstacle detection sensors. The input data from the unity environment is updated every frame of the game. If the kart approaches an object (currently on the parapet of the circuit), it will receive a penalty that increases as it approaches the obstacle in an almost exponential manner(from </w:t>
        </w:r>
      </w:ins>
      <w:ins w:id="160" w:author="Alexandru Uicoabă" w:date="2022-06-05T21:14:00Z">
        <w:r w:rsidR="000E0086">
          <w:rPr>
            <w:lang w:val="en-US"/>
          </w:rPr>
          <w:t>-</w:t>
        </w:r>
      </w:ins>
      <w:ins w:id="161" w:author="Alexandru Uicoabă" w:date="2022-06-05T21:12:00Z">
        <w:r w:rsidRPr="00D8216E">
          <w:rPr>
            <w:lang w:val="en-US"/>
          </w:rPr>
          <w:t xml:space="preserve">50 to </w:t>
        </w:r>
      </w:ins>
      <w:ins w:id="162" w:author="Alexandru Uicoabă" w:date="2022-06-05T21:14:00Z">
        <w:r w:rsidR="000E0086">
          <w:rPr>
            <w:lang w:val="en-US"/>
          </w:rPr>
          <w:t>-</w:t>
        </w:r>
      </w:ins>
      <w:ins w:id="163" w:author="Alexandru Uicoabă" w:date="2022-06-05T21:12:00Z">
        <w:r w:rsidRPr="00D8216E">
          <w:rPr>
            <w:lang w:val="en-US"/>
          </w:rPr>
          <w:t xml:space="preserve">5000 for each sensor). </w:t>
        </w:r>
      </w:ins>
      <w:commentRangeStart w:id="164"/>
      <w:del w:id="165" w:author="Alexandru Uicoabă" w:date="2022-06-05T21:12:00Z">
        <w:r w:rsidR="0019774B" w:rsidRPr="00D463C2" w:rsidDel="00D8216E">
          <w:rPr>
            <w:lang w:val="en-US"/>
          </w:rPr>
          <w:delText xml:space="preserve">In this case, several factors are taken into account in calculating the reward. The first factor is the direction of travel of the kart. if he moves in front, according to the direction of the circuit tour, he will receive a reward, otherwise, he will be penalized. </w:delText>
        </w:r>
        <w:r w:rsidR="0019774B" w:rsidRPr="00D463C2" w:rsidDel="00D8216E">
          <w:rPr>
            <w:rPrChange w:id="166" w:author="Bogdan Dragulescu" w:date="2022-06-03T14:47:00Z">
              <w:rPr>
                <w:lang w:val="en-US"/>
              </w:rPr>
            </w:rPrChange>
          </w:rPr>
          <w:delText>Another</w:delText>
        </w:r>
        <w:r w:rsidR="0019774B" w:rsidRPr="00D463C2" w:rsidDel="00D8216E">
          <w:rPr>
            <w:lang w:val="en-US"/>
          </w:rPr>
          <w:delText xml:space="preserve"> criterion depends on the value of the 5 obstacle detection sensors. if the kart approaches an object (currently on the parapet of the circuit), it will receive a penalty that increases as it approaches the obstacle in an almost exponential manner.</w:delText>
        </w:r>
        <w:commentRangeEnd w:id="164"/>
        <w:r w:rsidR="00D463C2" w:rsidDel="00D8216E">
          <w:rPr>
            <w:rStyle w:val="Referincomentariu"/>
          </w:rPr>
          <w:commentReference w:id="164"/>
        </w:r>
      </w:del>
    </w:p>
    <w:p w14:paraId="7D83343D" w14:textId="77777777" w:rsidR="00C4760F" w:rsidRDefault="00C4760F" w:rsidP="00006F9D">
      <w:pPr>
        <w:ind w:firstLine="14.40pt"/>
        <w:jc w:val="both"/>
        <w:rPr>
          <w:ins w:id="167" w:author="Alexandru Uicoabă" w:date="2022-06-05T21:05:00Z"/>
          <w:lang w:val="en-US"/>
        </w:rPr>
      </w:pPr>
    </w:p>
    <w:p w14:paraId="07A8F94F" w14:textId="337D5B5C" w:rsidR="00C4760F" w:rsidRPr="00D463C2" w:rsidRDefault="00C4760F" w:rsidP="00006F9D">
      <w:pPr>
        <w:ind w:firstLine="14.40pt"/>
        <w:jc w:val="both"/>
        <w:rPr>
          <w:lang w:val="en-US"/>
        </w:rPr>
        <w:sectPr w:rsidR="00C4760F" w:rsidRPr="00D463C2" w:rsidSect="003B4E04">
          <w:type w:val="continuous"/>
          <w:pgSz w:w="595.30pt" w:h="841.90pt" w:code="9"/>
          <w:pgMar w:top="54pt" w:right="45.35pt" w:bottom="72pt" w:left="45.35pt" w:header="36pt" w:footer="36pt" w:gutter="0pt"/>
          <w:cols w:num="2" w:space="18pt"/>
          <w:docGrid w:linePitch="360"/>
        </w:sectPr>
      </w:pPr>
    </w:p>
    <w:p w14:paraId="7641D4F3" w14:textId="77777777" w:rsidR="00006F9D" w:rsidRPr="00D463C2" w:rsidRDefault="00000C9A" w:rsidP="005A7E46">
      <w:pPr>
        <w:pStyle w:val="Corptext"/>
        <w:ind w:firstLine="0pt"/>
        <w:jc w:val="center"/>
        <w:rPr>
          <w:lang w:val="en-US"/>
        </w:rPr>
      </w:pPr>
      <w:bookmarkStart w:id="168" w:name="_Hlk61717320"/>
      <w:r w:rsidRPr="00D463C2">
        <w:rPr>
          <w:noProof/>
          <w:lang w:val="en-US"/>
        </w:rPr>
        <w:drawing>
          <wp:inline distT="0" distB="0" distL="0" distR="0" wp14:anchorId="2FF6CA7E" wp14:editId="75AD00C3">
            <wp:extent cx="3020944" cy="2988660"/>
            <wp:effectExtent l="0" t="0" r="8255" b="2540"/>
            <wp:docPr id="8" name="Picture 8"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 name="Picture 8" descr="Diagram&#10;&#10;Description automatically generated"/>
                    <pic:cNvPicPr/>
                  </pic:nvPicPr>
                  <pic:blipFill>
                    <a:blip r:embed="rId19"/>
                    <a:stretch>
                      <a:fillRect/>
                    </a:stretch>
                  </pic:blipFill>
                  <pic:spPr>
                    <a:xfrm>
                      <a:off x="0" y="0"/>
                      <a:ext cx="3059264" cy="3026570"/>
                    </a:xfrm>
                    <a:prstGeom prst="rect">
                      <a:avLst/>
                    </a:prstGeom>
                  </pic:spPr>
                </pic:pic>
              </a:graphicData>
            </a:graphic>
          </wp:inline>
        </w:drawing>
      </w:r>
    </w:p>
    <w:p w14:paraId="604311D2" w14:textId="45CE5841" w:rsidR="00000C9A" w:rsidRPr="00D463C2" w:rsidDel="00C4760F" w:rsidRDefault="00000C9A" w:rsidP="005A7E46">
      <w:pPr>
        <w:pStyle w:val="Corptext"/>
        <w:jc w:val="center"/>
        <w:rPr>
          <w:del w:id="169" w:author="Alexandru Uicoabă" w:date="2022-06-05T21:04:00Z"/>
          <w:lang w:val="en-US"/>
        </w:rPr>
      </w:pPr>
      <w:r w:rsidRPr="00D463C2">
        <w:rPr>
          <w:lang w:val="en-US"/>
        </w:rPr>
        <w:t xml:space="preserve">Fig. </w:t>
      </w:r>
      <w:del w:id="170" w:author="Bogdan Dragulescu" w:date="2022-06-03T14:43:00Z">
        <w:r w:rsidRPr="00D463C2" w:rsidDel="00D463C2">
          <w:rPr>
            <w:lang w:val="en-US"/>
          </w:rPr>
          <w:delText>3</w:delText>
        </w:r>
      </w:del>
      <w:ins w:id="171" w:author="Bogdan Dragulescu" w:date="2022-06-03T14:43:00Z">
        <w:r w:rsidR="00D463C2">
          <w:rPr>
            <w:lang w:val="en-US"/>
          </w:rPr>
          <w:t>2</w:t>
        </w:r>
      </w:ins>
      <w:r w:rsidRPr="00D463C2">
        <w:rPr>
          <w:lang w:val="en-US"/>
        </w:rPr>
        <w:t xml:space="preserve">. </w:t>
      </w:r>
      <w:r w:rsidR="0026194E" w:rsidRPr="00D463C2">
        <w:rPr>
          <w:lang w:val="en-US"/>
        </w:rPr>
        <w:t>Supervised ML data flow</w:t>
      </w:r>
    </w:p>
    <w:p w14:paraId="4341FD4C" w14:textId="77777777" w:rsidR="00000C9A" w:rsidRPr="00D463C2" w:rsidRDefault="00000C9A">
      <w:pPr>
        <w:pStyle w:val="Corptext"/>
        <w:jc w:val="center"/>
        <w:rPr>
          <w:lang w:val="en-US"/>
        </w:rPr>
        <w:pPrChange w:id="172" w:author="Alexandru Uicoabă" w:date="2022-06-05T21:04:00Z">
          <w:pPr>
            <w:pStyle w:val="Corptext"/>
          </w:pPr>
        </w:pPrChange>
      </w:pPr>
    </w:p>
    <w:p w14:paraId="1DA0BC2E" w14:textId="3EFA3B1F" w:rsidR="00C96057" w:rsidRPr="00D463C2" w:rsidRDefault="00000C9A">
      <w:pPr>
        <w:rPr>
          <w:lang w:val="en-US"/>
        </w:rPr>
        <w:pPrChange w:id="173" w:author="Alexandru Uicoabă" w:date="2022-06-05T21:04:00Z">
          <w:pPr>
            <w:jc w:val="both"/>
          </w:pPr>
        </w:pPrChange>
      </w:pPr>
      <w:r w:rsidRPr="00D463C2">
        <w:rPr>
          <w:noProof/>
          <w:lang w:val="en-US"/>
        </w:rPr>
        <w:drawing>
          <wp:inline distT="0" distB="0" distL="0" distR="0" wp14:anchorId="06E68AA2" wp14:editId="126A2395">
            <wp:extent cx="3090452" cy="2846567"/>
            <wp:effectExtent l="0" t="0" r="0" b="0"/>
            <wp:docPr id="7" name="Picture 7" descr="Diagram&#10;&#10;Description automatically generated with low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 name="Picture 7" descr="Diagram&#10;&#10;Description automatically generated with low confidence"/>
                    <pic:cNvPicPr/>
                  </pic:nvPicPr>
                  <pic:blipFill>
                    <a:blip r:embed="rId20"/>
                    <a:stretch>
                      <a:fillRect/>
                    </a:stretch>
                  </pic:blipFill>
                  <pic:spPr>
                    <a:xfrm>
                      <a:off x="0" y="0"/>
                      <a:ext cx="3102558" cy="2857718"/>
                    </a:xfrm>
                    <a:prstGeom prst="rect">
                      <a:avLst/>
                    </a:prstGeom>
                  </pic:spPr>
                </pic:pic>
              </a:graphicData>
            </a:graphic>
          </wp:inline>
        </w:drawing>
      </w:r>
    </w:p>
    <w:p w14:paraId="52A90FF6" w14:textId="7F792C3E" w:rsidR="00000C9A" w:rsidRPr="00D463C2" w:rsidDel="00C4760F" w:rsidRDefault="00000C9A">
      <w:pPr>
        <w:pStyle w:val="Corptext"/>
        <w:jc w:val="center"/>
        <w:rPr>
          <w:del w:id="174" w:author="Alexandru Uicoabă" w:date="2022-06-05T21:06:00Z"/>
          <w:lang w:val="en-US"/>
        </w:rPr>
      </w:pPr>
      <w:r w:rsidRPr="00D463C2">
        <w:rPr>
          <w:lang w:val="en-US"/>
        </w:rPr>
        <w:t xml:space="preserve">Fig. 3. </w:t>
      </w:r>
      <w:r w:rsidR="0026194E" w:rsidRPr="00D463C2">
        <w:rPr>
          <w:lang w:val="en-US"/>
        </w:rPr>
        <w:t>Reinforcement Learning data flow</w:t>
      </w:r>
    </w:p>
    <w:bookmarkEnd w:id="168"/>
    <w:p w14:paraId="0BFA42DC" w14:textId="77777777" w:rsidR="00C4760F" w:rsidRPr="00D463C2" w:rsidRDefault="00C4760F">
      <w:pPr>
        <w:spacing w:after="6pt"/>
        <w:rPr>
          <w:lang w:val="en-US"/>
        </w:rPr>
        <w:pPrChange w:id="175" w:author="Alexandru Uicoabă" w:date="2022-06-05T21:14:00Z">
          <w:pPr>
            <w:spacing w:after="6pt"/>
            <w:jc w:val="both"/>
          </w:pPr>
        </w:pPrChange>
      </w:pPr>
    </w:p>
    <w:p w14:paraId="7E726248" w14:textId="0766AE97" w:rsidR="00D71B22" w:rsidRPr="00D463C2" w:rsidRDefault="007D06B4" w:rsidP="00D71B22">
      <w:pPr>
        <w:pStyle w:val="Titlu1"/>
        <w:rPr>
          <w:lang w:val="en-US"/>
        </w:rPr>
      </w:pPr>
      <w:r w:rsidRPr="00D463C2">
        <w:rPr>
          <w:lang w:val="en-US"/>
        </w:rPr>
        <w:t>RESULTS</w:t>
      </w:r>
    </w:p>
    <w:p w14:paraId="05317033" w14:textId="7C1FADB2" w:rsidR="00D71B22" w:rsidRPr="00D463C2" w:rsidDel="00CB5686" w:rsidRDefault="000403F5" w:rsidP="005A7E46">
      <w:pPr>
        <w:pStyle w:val="Corptext"/>
        <w:ind w:firstLine="0pt"/>
        <w:rPr>
          <w:del w:id="176" w:author="Alexandru Uicoabă" w:date="2022-06-05T20:52:00Z"/>
          <w:lang w:val="en-US"/>
        </w:rPr>
      </w:pPr>
      <w:r w:rsidRPr="00D463C2">
        <w:rPr>
          <w:lang w:val="en-US"/>
        </w:rPr>
        <w:tab/>
        <w:t>After conducting the two experiments and collecting the related data, in case the route is known, the following results were obtained.</w:t>
      </w:r>
    </w:p>
    <w:p w14:paraId="539AD444" w14:textId="77777777" w:rsidR="00CB5686" w:rsidRPr="00CB5686" w:rsidRDefault="00CB5686">
      <w:pPr>
        <w:pStyle w:val="Corptext"/>
        <w:ind w:firstLine="0pt"/>
        <w:rPr>
          <w:ins w:id="177" w:author="Alexandru Uicoabă" w:date="2022-06-05T20:52:00Z"/>
          <w:lang w:val="en-US"/>
        </w:rPr>
        <w:pPrChange w:id="178" w:author="Alexandru Uicoabă" w:date="2022-06-05T20:52:00Z">
          <w:pPr>
            <w:pStyle w:val="Corptext"/>
          </w:pPr>
        </w:pPrChange>
      </w:pPr>
    </w:p>
    <w:p w14:paraId="06CE361D" w14:textId="640966C2" w:rsidR="000403F5" w:rsidRPr="00D463C2" w:rsidDel="00C34A34" w:rsidRDefault="00CD7525">
      <w:pPr>
        <w:pStyle w:val="Corptext"/>
        <w:rPr>
          <w:del w:id="179" w:author="Alexandru Uicoabă" w:date="2022-06-05T20:06:00Z"/>
          <w:lang w:val="en-US"/>
        </w:rPr>
      </w:pPr>
      <w:ins w:id="180" w:author="Alexandru Uicoabă" w:date="2022-06-05T20:56:00Z">
        <w:r>
          <w:rPr>
            <w:lang w:val="en-US"/>
          </w:rPr>
          <w:tab/>
        </w:r>
      </w:ins>
      <w:ins w:id="181" w:author="Alexandru Uicoabă" w:date="2022-06-05T20:52:00Z">
        <w:r w:rsidR="00CB5686" w:rsidRPr="00CB5686">
          <w:rPr>
            <w:lang w:val="en-US"/>
          </w:rPr>
          <w:t xml:space="preserve">In </w:t>
        </w:r>
        <w:r w:rsidR="00CB5686">
          <w:rPr>
            <w:lang w:val="en-US"/>
          </w:rPr>
          <w:t>T</w:t>
        </w:r>
        <w:r w:rsidR="00CB5686" w:rsidRPr="00CB5686">
          <w:rPr>
            <w:lang w:val="en-US"/>
          </w:rPr>
          <w:t>able 1 it can be seen the times obtained for collecting the 3 checkpoints in the various implementations)</w:t>
        </w:r>
      </w:ins>
      <w:ins w:id="182" w:author="Alexandru Uicoabă" w:date="2022-06-05T20:56:00Z">
        <w:r>
          <w:rPr>
            <w:lang w:val="en-US"/>
          </w:rPr>
          <w:t xml:space="preserve">. </w:t>
        </w:r>
      </w:ins>
      <w:commentRangeStart w:id="183"/>
      <w:commentRangeStart w:id="184"/>
      <w:del w:id="185" w:author="Alexandru Uicoabă" w:date="2022-06-05T20:52:00Z">
        <w:r w:rsidR="000403F5" w:rsidRPr="00D463C2" w:rsidDel="00CB5686">
          <w:rPr>
            <w:lang w:val="en-US"/>
          </w:rPr>
          <w:delText xml:space="preserve">It can be observed first of all, by observing the time taken by the kart in each scenario to reach the finish line. </w:delText>
        </w:r>
        <w:commentRangeEnd w:id="183"/>
        <w:r w:rsidR="00D463C2" w:rsidDel="00CB5686">
          <w:rPr>
            <w:rStyle w:val="Referincomentariu"/>
            <w:spacing w:val="0"/>
            <w:lang w:val="ro-RO" w:eastAsia="en-US"/>
          </w:rPr>
          <w:commentReference w:id="183"/>
        </w:r>
        <w:commentRangeEnd w:id="184"/>
        <w:r w:rsidR="00D463C2" w:rsidDel="00CB5686">
          <w:rPr>
            <w:rStyle w:val="Referincomentariu"/>
            <w:spacing w:val="0"/>
            <w:lang w:val="ro-RO" w:eastAsia="en-US"/>
          </w:rPr>
          <w:commentReference w:id="184"/>
        </w:r>
      </w:del>
      <w:commentRangeStart w:id="186"/>
      <w:r w:rsidR="000403F5" w:rsidRPr="00D463C2">
        <w:rPr>
          <w:lang w:val="en-US"/>
        </w:rPr>
        <w:t>In this comparison, the time obtained by a real person, karting through the Random Forrest and Decision Tree algorithm after five repetitions</w:t>
      </w:r>
      <w:del w:id="187" w:author="Alexandru Uicoabă" w:date="2022-06-05T20:56:00Z">
        <w:r w:rsidR="000403F5" w:rsidRPr="00D463C2" w:rsidDel="00CD7525">
          <w:rPr>
            <w:lang w:val="en-US"/>
          </w:rPr>
          <w:delText>, was taken into account, taking into account only the best ti</w:delText>
        </w:r>
      </w:del>
      <w:ins w:id="188" w:author="Alexandru Uicoabă" w:date="2022-06-05T20:56:00Z">
        <w:r>
          <w:rPr>
            <w:lang w:val="en-US"/>
          </w:rPr>
          <w:t>.</w:t>
        </w:r>
      </w:ins>
      <w:del w:id="189" w:author="Alexandru Uicoabă" w:date="2022-06-05T20:56:00Z">
        <w:r w:rsidR="000403F5" w:rsidRPr="00D463C2" w:rsidDel="00CD7525">
          <w:rPr>
            <w:lang w:val="en-US"/>
          </w:rPr>
          <w:delText>me.</w:delText>
        </w:r>
        <w:r w:rsidR="00430DBF" w:rsidRPr="00D463C2" w:rsidDel="00CD7525">
          <w:rPr>
            <w:lang w:val="en-US"/>
          </w:rPr>
          <w:delText xml:space="preserve"> </w:delText>
        </w:r>
        <w:commentRangeEnd w:id="186"/>
        <w:r w:rsidR="00D463C2" w:rsidDel="00CD7525">
          <w:rPr>
            <w:rStyle w:val="Referincomentariu"/>
            <w:spacing w:val="0"/>
            <w:lang w:val="ro-RO" w:eastAsia="en-US"/>
          </w:rPr>
          <w:commentReference w:id="186"/>
        </w:r>
      </w:del>
      <w:ins w:id="190" w:author="Alexandru Uicoabă" w:date="2022-06-05T20:55:00Z">
        <w:r w:rsidR="001A3F60" w:rsidRPr="001A3F60">
          <w:t xml:space="preserve"> </w:t>
        </w:r>
        <w:r w:rsidR="001A3F60" w:rsidRPr="001A3F60">
          <w:rPr>
            <w:lang w:val="en-US"/>
          </w:rPr>
          <w:t>The accuracy obtained after testing the algorithms used was about 83 percent was obtained compared to the decision taken by the human</w:t>
        </w:r>
        <w:r w:rsidR="001A3F60">
          <w:rPr>
            <w:lang w:val="en-US"/>
          </w:rPr>
          <w:t xml:space="preserve"> </w:t>
        </w:r>
        <w:r w:rsidR="001A3F60" w:rsidRPr="001A3F60">
          <w:rPr>
            <w:lang w:val="en-US"/>
          </w:rPr>
          <w:t>in both cases</w:t>
        </w:r>
      </w:ins>
      <w:commentRangeStart w:id="191"/>
      <w:del w:id="192" w:author="Alexandru Uicoabă" w:date="2022-06-05T20:55:00Z">
        <w:r w:rsidR="00A2516E" w:rsidRPr="00D463C2" w:rsidDel="001A3F60">
          <w:rPr>
            <w:lang w:val="en-US"/>
          </w:rPr>
          <w:delText>The accuracy obtained after testing the algorithms used was about 83 percent in both cases</w:delText>
        </w:r>
        <w:commentRangeEnd w:id="191"/>
        <w:r w:rsidR="00D463C2" w:rsidDel="001A3F60">
          <w:rPr>
            <w:rStyle w:val="Referincomentariu"/>
            <w:spacing w:val="0"/>
            <w:lang w:val="ro-RO" w:eastAsia="en-US"/>
          </w:rPr>
          <w:commentReference w:id="191"/>
        </w:r>
      </w:del>
      <w:r w:rsidR="00A2516E" w:rsidRPr="00D463C2">
        <w:rPr>
          <w:lang w:val="en-US"/>
        </w:rPr>
        <w:t>.</w:t>
      </w:r>
      <w:ins w:id="193" w:author="Alexandru Uicoabă" w:date="2022-06-05T20:53:00Z">
        <w:r w:rsidR="001A3F60">
          <w:rPr>
            <w:lang w:val="en-US"/>
          </w:rPr>
          <w:t xml:space="preserve"> </w:t>
        </w:r>
      </w:ins>
    </w:p>
    <w:p w14:paraId="39174303" w14:textId="15221215" w:rsidR="00A2516E" w:rsidRPr="00D463C2" w:rsidDel="00C34A34" w:rsidRDefault="00A2516E">
      <w:pPr>
        <w:pStyle w:val="Corptext"/>
        <w:ind w:firstLine="0pt"/>
        <w:rPr>
          <w:del w:id="194" w:author="Alexandru Uicoabă" w:date="2022-06-05T20:06:00Z"/>
          <w:lang w:val="en-US"/>
        </w:rPr>
        <w:pPrChange w:id="195" w:author="Alexandru Uicoabă" w:date="2022-06-05T20:55:00Z">
          <w:pPr>
            <w:pStyle w:val="Corptext"/>
          </w:pPr>
        </w:pPrChange>
      </w:pPr>
      <w:commentRangeStart w:id="196"/>
      <w:del w:id="197" w:author="Alexandru Uicoabă" w:date="2022-06-05T20:06:00Z">
        <w:r w:rsidRPr="00D463C2" w:rsidDel="00C34A34">
          <w:rPr>
            <w:lang w:val="en-US"/>
          </w:rPr>
          <w:delText>The accuracy of the pre</w:delText>
        </w:r>
        <w:commentRangeEnd w:id="196"/>
        <w:r w:rsidR="00D463C2" w:rsidDel="00C34A34">
          <w:rPr>
            <w:rStyle w:val="Referincomentariu"/>
            <w:spacing w:val="0"/>
            <w:lang w:val="ro-RO" w:eastAsia="en-US"/>
          </w:rPr>
          <w:commentReference w:id="196"/>
        </w:r>
      </w:del>
    </w:p>
    <w:p w14:paraId="6AFD0519" w14:textId="61D79B38" w:rsidR="00F93CF8" w:rsidRPr="00D463C2" w:rsidRDefault="000403F5">
      <w:pPr>
        <w:pStyle w:val="Corptext"/>
        <w:ind w:firstLine="0pt"/>
        <w:rPr>
          <w:lang w:val="en-US"/>
        </w:rPr>
        <w:pPrChange w:id="198" w:author="Alexandru Uicoabă" w:date="2022-06-05T20:55:00Z">
          <w:pPr>
            <w:pStyle w:val="Corptext"/>
          </w:pPr>
        </w:pPrChange>
      </w:pPr>
      <w:r w:rsidRPr="00D463C2">
        <w:rPr>
          <w:lang w:val="en-US"/>
        </w:rPr>
        <w:t xml:space="preserve">As can be seen in Fig. 1, the differences between the three scenarios do not exist. This is also because the circuit is quite simple, with an oval configuration, </w:t>
      </w:r>
      <w:proofErr w:type="gramStart"/>
      <w:r w:rsidRPr="00D463C2">
        <w:rPr>
          <w:lang w:val="en-US"/>
        </w:rPr>
        <w:t>similar to</w:t>
      </w:r>
      <w:proofErr w:type="gramEnd"/>
      <w:r w:rsidRPr="00D463C2">
        <w:rPr>
          <w:lang w:val="en-US"/>
        </w:rPr>
        <w:t xml:space="preserve"> those in the NASCAR.</w:t>
      </w:r>
    </w:p>
    <w:p w14:paraId="35AD51A9" w14:textId="3341D7AA" w:rsidR="00F93CF8" w:rsidRPr="00D463C2" w:rsidRDefault="00F93CF8" w:rsidP="00F93CF8">
      <w:pPr>
        <w:pStyle w:val="Corptext"/>
        <w:rPr>
          <w:lang w:val="en-US"/>
        </w:rPr>
      </w:pPr>
      <w:r w:rsidRPr="00D463C2">
        <w:rPr>
          <w:lang w:val="en-US"/>
        </w:rPr>
        <w:t xml:space="preserve">For the reinforcement learning part, the time taken is not close to that of the other algorithms, because the kart learns from scratch how to behave, compared to other algorithms in which the kart </w:t>
      </w:r>
      <w:proofErr w:type="gramStart"/>
      <w:r w:rsidRPr="00D463C2">
        <w:rPr>
          <w:lang w:val="en-US"/>
        </w:rPr>
        <w:t>makes a decision</w:t>
      </w:r>
      <w:proofErr w:type="gramEnd"/>
      <w:r w:rsidRPr="00D463C2">
        <w:rPr>
          <w:lang w:val="en-US"/>
        </w:rPr>
        <w:t xml:space="preserve"> similar to that of the person in a similar situation.</w:t>
      </w:r>
      <w:r w:rsidR="00AF2948" w:rsidRPr="00D463C2">
        <w:rPr>
          <w:lang w:val="en-US"/>
        </w:rPr>
        <w:t xml:space="preserve"> After running the reinforcement learning for 9 hours, a</w:t>
      </w:r>
      <w:ins w:id="199" w:author="Bogdan Dragulescu" w:date="2022-06-03T14:54:00Z">
        <w:r w:rsidR="00D463C2">
          <w:rPr>
            <w:lang w:val="en-US"/>
          </w:rPr>
          <w:t>p</w:t>
        </w:r>
      </w:ins>
      <w:r w:rsidR="00AF2948" w:rsidRPr="00D463C2">
        <w:rPr>
          <w:lang w:val="en-US"/>
        </w:rPr>
        <w:t xml:space="preserve">proximately 540 episodes were done. The agent managed to complete </w:t>
      </w:r>
      <w:ins w:id="200" w:author="Bogdan Dragulescu" w:date="2022-06-03T14:55:00Z">
        <w:r w:rsidR="00D463C2">
          <w:rPr>
            <w:lang w:val="en-US"/>
          </w:rPr>
          <w:t>th</w:t>
        </w:r>
      </w:ins>
      <w:del w:id="201" w:author="Bogdan Dragulescu" w:date="2022-06-03T14:55:00Z">
        <w:r w:rsidR="00AF2948" w:rsidRPr="00D463C2" w:rsidDel="00D463C2">
          <w:rPr>
            <w:lang w:val="en-US"/>
          </w:rPr>
          <w:delText>d</w:delText>
        </w:r>
      </w:del>
      <w:r w:rsidR="00AF2948" w:rsidRPr="00D463C2">
        <w:rPr>
          <w:lang w:val="en-US"/>
        </w:rPr>
        <w:t xml:space="preserve">e goal in a couple of them. </w:t>
      </w:r>
    </w:p>
    <w:p w14:paraId="191EDFFA" w14:textId="7B918237" w:rsidR="00001ACD" w:rsidRPr="00D463C2" w:rsidDel="00D463C2" w:rsidRDefault="00001ACD" w:rsidP="00D463C2">
      <w:pPr>
        <w:pStyle w:val="Corptext"/>
        <w:jc w:val="center"/>
        <w:rPr>
          <w:del w:id="202" w:author="Bogdan Dragulescu" w:date="2022-06-03T14:55:00Z"/>
          <w:lang w:val="en-US"/>
        </w:rPr>
      </w:pPr>
      <w:del w:id="203" w:author="Bogdan Dragulescu" w:date="2022-06-03T14:56:00Z">
        <w:r w:rsidRPr="00D463C2" w:rsidDel="00D463C2">
          <w:rPr>
            <w:lang w:val="en-US"/>
          </w:rPr>
          <w:delText>Table 1</w:delText>
        </w:r>
      </w:del>
    </w:p>
    <w:p w14:paraId="2CB94396" w14:textId="4E92881B" w:rsidR="00001ACD" w:rsidRPr="00D463C2" w:rsidDel="00C34A34" w:rsidRDefault="00D463C2">
      <w:pPr>
        <w:pStyle w:val="Corptext"/>
        <w:ind w:firstLine="0pt"/>
        <w:jc w:val="center"/>
        <w:rPr>
          <w:moveFrom w:id="204" w:author="Alexandru Uicoabă" w:date="2022-06-05T20:09:00Z"/>
          <w:lang w:val="en-US"/>
        </w:rPr>
        <w:pPrChange w:id="205" w:author="Bogdan Dragulescu" w:date="2022-06-03T14:56:00Z">
          <w:pPr>
            <w:pStyle w:val="Corptext"/>
            <w:jc w:val="center"/>
          </w:pPr>
        </w:pPrChange>
      </w:pPr>
      <w:moveFromRangeStart w:id="206" w:author="Alexandru Uicoabă" w:date="2022-06-05T20:09:00Z" w:name="move105352169"/>
      <w:moveFrom w:id="207" w:author="Alexandru Uicoabă" w:date="2022-06-05T20:09:00Z">
        <w:ins w:id="208" w:author="Bogdan Dragulescu" w:date="2022-06-03T14:55:00Z">
          <w:r w:rsidRPr="00D463C2" w:rsidDel="00C34A34">
            <w:rPr>
              <w:lang w:val="en-US"/>
            </w:rPr>
            <w:t>Table 1</w:t>
          </w:r>
        </w:ins>
        <w:ins w:id="209" w:author="Bogdan Dragulescu" w:date="2022-06-03T14:56:00Z">
          <w:r w:rsidDel="00C34A34">
            <w:rPr>
              <w:lang w:val="en-US"/>
            </w:rPr>
            <w:t xml:space="preserve">. </w:t>
          </w:r>
        </w:ins>
        <w:r w:rsidR="00001ACD" w:rsidRPr="00D463C2" w:rsidDel="00C34A34">
          <w:rPr>
            <w:lang w:val="en-US"/>
          </w:rPr>
          <w:t>Human vs Decision Tree vs Random Forrest</w:t>
        </w:r>
      </w:moveFrom>
    </w:p>
    <w:tbl>
      <w:tblPr>
        <w:tblStyle w:val="Tabelgril"/>
        <w:tblW w:w="0pt" w:type="dxa"/>
        <w:jc w:val="center"/>
        <w:tblLook w:firstRow="1" w:lastRow="0" w:firstColumn="1" w:lastColumn="0" w:noHBand="0" w:noVBand="1"/>
      </w:tblPr>
      <w:tblGrid>
        <w:gridCol w:w="846"/>
        <w:gridCol w:w="992"/>
        <w:gridCol w:w="1559"/>
        <w:gridCol w:w="1459"/>
      </w:tblGrid>
      <w:tr w:rsidR="007E12CE" w:rsidRPr="00D463C2" w:rsidDel="008843D7" w14:paraId="52C451B0" w14:textId="58C883B4" w:rsidTr="00E02BDF">
        <w:trPr>
          <w:jc w:val="center"/>
          <w:del w:id="210" w:author="Alexandru Uicoabă" w:date="2022-06-05T21:08:00Z"/>
        </w:trPr>
        <w:tc>
          <w:tcPr>
            <w:tcW w:w="42.30pt" w:type="dxa"/>
          </w:tcPr>
          <w:p w14:paraId="322740CF" w14:textId="58BE2070" w:rsidR="007E12CE" w:rsidRPr="00D463C2" w:rsidDel="008843D7" w:rsidRDefault="007E12CE" w:rsidP="00F93CF8">
            <w:pPr>
              <w:jc w:val="start"/>
              <w:rPr>
                <w:del w:id="211" w:author="Alexandru Uicoabă" w:date="2022-06-05T21:08:00Z"/>
                <w:moveFrom w:id="212" w:author="Alexandru Uicoabă" w:date="2022-06-05T20:09:00Z"/>
                <w:lang w:val="en-US"/>
              </w:rPr>
            </w:pPr>
          </w:p>
        </w:tc>
        <w:tc>
          <w:tcPr>
            <w:tcW w:w="49.60pt" w:type="dxa"/>
          </w:tcPr>
          <w:p w14:paraId="26EE1154" w14:textId="46BB1C7F" w:rsidR="007E12CE" w:rsidRPr="00D463C2" w:rsidDel="008843D7" w:rsidRDefault="007E12CE" w:rsidP="00F93CF8">
            <w:pPr>
              <w:jc w:val="start"/>
              <w:rPr>
                <w:del w:id="213" w:author="Alexandru Uicoabă" w:date="2022-06-05T21:08:00Z"/>
                <w:moveFrom w:id="214" w:author="Alexandru Uicoabă" w:date="2022-06-05T20:09:00Z"/>
                <w:lang w:val="en-US"/>
              </w:rPr>
            </w:pPr>
            <w:moveFrom w:id="215" w:author="Alexandru Uicoabă" w:date="2022-06-05T20:09:00Z">
              <w:del w:id="216" w:author="Alexandru Uicoabă" w:date="2022-06-05T21:08:00Z">
                <w:r w:rsidRPr="00D463C2" w:rsidDel="008843D7">
                  <w:rPr>
                    <w:lang w:val="en-US"/>
                  </w:rPr>
                  <w:delText xml:space="preserve">Human </w:delText>
                </w:r>
              </w:del>
            </w:moveFrom>
          </w:p>
        </w:tc>
        <w:tc>
          <w:tcPr>
            <w:tcW w:w="77.95pt" w:type="dxa"/>
          </w:tcPr>
          <w:p w14:paraId="161B8BF9" w14:textId="44A4C041" w:rsidR="007E12CE" w:rsidRPr="00D463C2" w:rsidDel="008843D7" w:rsidRDefault="007E12CE" w:rsidP="00F93CF8">
            <w:pPr>
              <w:jc w:val="start"/>
              <w:rPr>
                <w:del w:id="217" w:author="Alexandru Uicoabă" w:date="2022-06-05T21:08:00Z"/>
                <w:moveFrom w:id="218" w:author="Alexandru Uicoabă" w:date="2022-06-05T20:09:00Z"/>
                <w:lang w:val="en-US"/>
              </w:rPr>
            </w:pPr>
            <w:moveFrom w:id="219" w:author="Alexandru Uicoabă" w:date="2022-06-05T20:09:00Z">
              <w:del w:id="220" w:author="Alexandru Uicoabă" w:date="2022-06-05T21:08:00Z">
                <w:r w:rsidRPr="00D463C2" w:rsidDel="008843D7">
                  <w:rPr>
                    <w:lang w:val="en-US"/>
                  </w:rPr>
                  <w:delText>Random Forrest</w:delText>
                </w:r>
              </w:del>
            </w:moveFrom>
          </w:p>
        </w:tc>
        <w:tc>
          <w:tcPr>
            <w:tcW w:w="72.95pt" w:type="dxa"/>
          </w:tcPr>
          <w:p w14:paraId="39D59BBC" w14:textId="16085599" w:rsidR="007E12CE" w:rsidRPr="00D463C2" w:rsidDel="008843D7" w:rsidRDefault="007E12CE" w:rsidP="00F93CF8">
            <w:pPr>
              <w:jc w:val="start"/>
              <w:rPr>
                <w:del w:id="221" w:author="Alexandru Uicoabă" w:date="2022-06-05T21:08:00Z"/>
                <w:moveFrom w:id="222" w:author="Alexandru Uicoabă" w:date="2022-06-05T20:09:00Z"/>
                <w:lang w:val="en-US"/>
              </w:rPr>
            </w:pPr>
            <w:moveFrom w:id="223" w:author="Alexandru Uicoabă" w:date="2022-06-05T20:09:00Z">
              <w:del w:id="224" w:author="Alexandru Uicoabă" w:date="2022-06-05T21:08:00Z">
                <w:r w:rsidRPr="00D463C2" w:rsidDel="008843D7">
                  <w:rPr>
                    <w:lang w:val="en-US"/>
                  </w:rPr>
                  <w:delText>Decision Tree</w:delText>
                </w:r>
              </w:del>
            </w:moveFrom>
          </w:p>
        </w:tc>
      </w:tr>
      <w:tr w:rsidR="007E12CE" w:rsidRPr="00D463C2" w:rsidDel="008843D7" w14:paraId="6A0E74B5" w14:textId="23075076" w:rsidTr="00E02BDF">
        <w:trPr>
          <w:jc w:val="center"/>
          <w:del w:id="225" w:author="Alexandru Uicoabă" w:date="2022-06-05T21:08:00Z"/>
        </w:trPr>
        <w:tc>
          <w:tcPr>
            <w:tcW w:w="42.30pt" w:type="dxa"/>
          </w:tcPr>
          <w:p w14:paraId="507EB756" w14:textId="6185D73E" w:rsidR="007E12CE" w:rsidRPr="00D463C2" w:rsidDel="008843D7" w:rsidRDefault="007E12CE" w:rsidP="00F93CF8">
            <w:pPr>
              <w:jc w:val="start"/>
              <w:rPr>
                <w:del w:id="226" w:author="Alexandru Uicoabă" w:date="2022-06-05T21:08:00Z"/>
                <w:moveFrom w:id="227" w:author="Alexandru Uicoabă" w:date="2022-06-05T20:09:00Z"/>
                <w:lang w:val="en-US"/>
              </w:rPr>
            </w:pPr>
            <w:moveFrom w:id="228" w:author="Alexandru Uicoabă" w:date="2022-06-05T20:09:00Z">
              <w:del w:id="229" w:author="Alexandru Uicoabă" w:date="2022-06-05T21:08:00Z">
                <w:r w:rsidRPr="00D463C2" w:rsidDel="008843D7">
                  <w:rPr>
                    <w:lang w:val="en-US"/>
                  </w:rPr>
                  <w:delText>Lap 1</w:delText>
                </w:r>
              </w:del>
            </w:moveFrom>
          </w:p>
        </w:tc>
        <w:tc>
          <w:tcPr>
            <w:tcW w:w="49.60pt" w:type="dxa"/>
          </w:tcPr>
          <w:p w14:paraId="284C3563" w14:textId="0B8D0811" w:rsidR="007E12CE" w:rsidRPr="00D463C2" w:rsidDel="008843D7" w:rsidRDefault="007E12CE" w:rsidP="00F93CF8">
            <w:pPr>
              <w:jc w:val="start"/>
              <w:rPr>
                <w:del w:id="230" w:author="Alexandru Uicoabă" w:date="2022-06-05T21:08:00Z"/>
                <w:moveFrom w:id="231" w:author="Alexandru Uicoabă" w:date="2022-06-05T20:09:00Z"/>
                <w:lang w:val="en-US"/>
              </w:rPr>
            </w:pPr>
            <w:moveFrom w:id="232" w:author="Alexandru Uicoabă" w:date="2022-06-05T20:09:00Z">
              <w:del w:id="233" w:author="Alexandru Uicoabă" w:date="2022-06-05T21:08:00Z">
                <w:r w:rsidRPr="00D463C2" w:rsidDel="008843D7">
                  <w:rPr>
                    <w:lang w:val="en-US"/>
                  </w:rPr>
                  <w:delText>27 s</w:delText>
                </w:r>
              </w:del>
            </w:moveFrom>
          </w:p>
        </w:tc>
        <w:tc>
          <w:tcPr>
            <w:tcW w:w="77.95pt" w:type="dxa"/>
          </w:tcPr>
          <w:p w14:paraId="0EA8D3F6" w14:textId="5AA76F1B" w:rsidR="007E12CE" w:rsidRPr="00D463C2" w:rsidDel="008843D7" w:rsidRDefault="007E12CE" w:rsidP="00F93CF8">
            <w:pPr>
              <w:jc w:val="start"/>
              <w:rPr>
                <w:del w:id="234" w:author="Alexandru Uicoabă" w:date="2022-06-05T21:08:00Z"/>
                <w:moveFrom w:id="235" w:author="Alexandru Uicoabă" w:date="2022-06-05T20:09:00Z"/>
                <w:lang w:val="en-US"/>
              </w:rPr>
            </w:pPr>
            <w:moveFrom w:id="236" w:author="Alexandru Uicoabă" w:date="2022-06-05T20:09:00Z">
              <w:del w:id="237" w:author="Alexandru Uicoabă" w:date="2022-06-05T21:08:00Z">
                <w:r w:rsidRPr="00D463C2" w:rsidDel="008843D7">
                  <w:rPr>
                    <w:lang w:val="en-US"/>
                  </w:rPr>
                  <w:delText>29s</w:delText>
                </w:r>
              </w:del>
            </w:moveFrom>
          </w:p>
        </w:tc>
        <w:tc>
          <w:tcPr>
            <w:tcW w:w="72.95pt" w:type="dxa"/>
          </w:tcPr>
          <w:p w14:paraId="7DD8324B" w14:textId="1213F76A" w:rsidR="007E12CE" w:rsidRPr="00D463C2" w:rsidDel="008843D7" w:rsidRDefault="007E12CE" w:rsidP="00F93CF8">
            <w:pPr>
              <w:jc w:val="start"/>
              <w:rPr>
                <w:del w:id="238" w:author="Alexandru Uicoabă" w:date="2022-06-05T21:08:00Z"/>
                <w:moveFrom w:id="239" w:author="Alexandru Uicoabă" w:date="2022-06-05T20:09:00Z"/>
                <w:lang w:val="en-US"/>
              </w:rPr>
            </w:pPr>
            <w:moveFrom w:id="240" w:author="Alexandru Uicoabă" w:date="2022-06-05T20:09:00Z">
              <w:del w:id="241" w:author="Alexandru Uicoabă" w:date="2022-06-05T21:08:00Z">
                <w:r w:rsidRPr="00D463C2" w:rsidDel="008843D7">
                  <w:rPr>
                    <w:lang w:val="en-US"/>
                  </w:rPr>
                  <w:delText>29s</w:delText>
                </w:r>
              </w:del>
            </w:moveFrom>
          </w:p>
        </w:tc>
      </w:tr>
      <w:tr w:rsidR="007E12CE" w:rsidRPr="00D463C2" w:rsidDel="008843D7" w14:paraId="328870E9" w14:textId="7997E864" w:rsidTr="00E02BDF">
        <w:trPr>
          <w:jc w:val="center"/>
          <w:del w:id="242" w:author="Alexandru Uicoabă" w:date="2022-06-05T21:08:00Z"/>
        </w:trPr>
        <w:tc>
          <w:tcPr>
            <w:tcW w:w="42.30pt" w:type="dxa"/>
          </w:tcPr>
          <w:p w14:paraId="47A0418F" w14:textId="11744980" w:rsidR="007E12CE" w:rsidRPr="00D463C2" w:rsidDel="008843D7" w:rsidRDefault="007E12CE" w:rsidP="00F93CF8">
            <w:pPr>
              <w:jc w:val="start"/>
              <w:rPr>
                <w:del w:id="243" w:author="Alexandru Uicoabă" w:date="2022-06-05T21:08:00Z"/>
                <w:moveFrom w:id="244" w:author="Alexandru Uicoabă" w:date="2022-06-05T20:09:00Z"/>
                <w:lang w:val="en-US"/>
              </w:rPr>
            </w:pPr>
            <w:moveFrom w:id="245" w:author="Alexandru Uicoabă" w:date="2022-06-05T20:09:00Z">
              <w:del w:id="246" w:author="Alexandru Uicoabă" w:date="2022-06-05T21:08:00Z">
                <w:r w:rsidRPr="00D463C2" w:rsidDel="008843D7">
                  <w:rPr>
                    <w:lang w:val="en-US"/>
                  </w:rPr>
                  <w:delText>Lap 2</w:delText>
                </w:r>
              </w:del>
            </w:moveFrom>
          </w:p>
        </w:tc>
        <w:tc>
          <w:tcPr>
            <w:tcW w:w="49.60pt" w:type="dxa"/>
          </w:tcPr>
          <w:p w14:paraId="69FFE3D0" w14:textId="39FCECDA" w:rsidR="007E12CE" w:rsidRPr="00D463C2" w:rsidDel="008843D7" w:rsidRDefault="007E12CE" w:rsidP="00F93CF8">
            <w:pPr>
              <w:jc w:val="start"/>
              <w:rPr>
                <w:del w:id="247" w:author="Alexandru Uicoabă" w:date="2022-06-05T21:08:00Z"/>
                <w:moveFrom w:id="248" w:author="Alexandru Uicoabă" w:date="2022-06-05T20:09:00Z"/>
                <w:lang w:val="en-US"/>
              </w:rPr>
            </w:pPr>
            <w:moveFrom w:id="249" w:author="Alexandru Uicoabă" w:date="2022-06-05T20:09:00Z">
              <w:del w:id="250" w:author="Alexandru Uicoabă" w:date="2022-06-05T21:08:00Z">
                <w:r w:rsidRPr="00D463C2" w:rsidDel="008843D7">
                  <w:rPr>
                    <w:lang w:val="en-US"/>
                  </w:rPr>
                  <w:delText>27s</w:delText>
                </w:r>
              </w:del>
            </w:moveFrom>
          </w:p>
        </w:tc>
        <w:tc>
          <w:tcPr>
            <w:tcW w:w="77.95pt" w:type="dxa"/>
          </w:tcPr>
          <w:p w14:paraId="18D38CBD" w14:textId="0EB16FC7" w:rsidR="007E12CE" w:rsidRPr="00D463C2" w:rsidDel="008843D7" w:rsidRDefault="007E12CE" w:rsidP="00F93CF8">
            <w:pPr>
              <w:jc w:val="start"/>
              <w:rPr>
                <w:del w:id="251" w:author="Alexandru Uicoabă" w:date="2022-06-05T21:08:00Z"/>
                <w:moveFrom w:id="252" w:author="Alexandru Uicoabă" w:date="2022-06-05T20:09:00Z"/>
                <w:lang w:val="en-US"/>
              </w:rPr>
            </w:pPr>
            <w:moveFrom w:id="253" w:author="Alexandru Uicoabă" w:date="2022-06-05T20:09:00Z">
              <w:del w:id="254" w:author="Alexandru Uicoabă" w:date="2022-06-05T21:08:00Z">
                <w:r w:rsidRPr="00D463C2" w:rsidDel="008843D7">
                  <w:rPr>
                    <w:lang w:val="en-US"/>
                  </w:rPr>
                  <w:delText>28s</w:delText>
                </w:r>
              </w:del>
            </w:moveFrom>
          </w:p>
        </w:tc>
        <w:tc>
          <w:tcPr>
            <w:tcW w:w="72.95pt" w:type="dxa"/>
          </w:tcPr>
          <w:p w14:paraId="06CAF0E7" w14:textId="230B0A53" w:rsidR="007E12CE" w:rsidRPr="00D463C2" w:rsidDel="008843D7" w:rsidRDefault="007E12CE" w:rsidP="00F93CF8">
            <w:pPr>
              <w:jc w:val="start"/>
              <w:rPr>
                <w:del w:id="255" w:author="Alexandru Uicoabă" w:date="2022-06-05T21:08:00Z"/>
                <w:moveFrom w:id="256" w:author="Alexandru Uicoabă" w:date="2022-06-05T20:09:00Z"/>
                <w:lang w:val="en-US"/>
              </w:rPr>
            </w:pPr>
            <w:moveFrom w:id="257" w:author="Alexandru Uicoabă" w:date="2022-06-05T20:09:00Z">
              <w:del w:id="258" w:author="Alexandru Uicoabă" w:date="2022-06-05T21:08:00Z">
                <w:r w:rsidRPr="00D463C2" w:rsidDel="008843D7">
                  <w:rPr>
                    <w:lang w:val="en-US"/>
                  </w:rPr>
                  <w:delText>28s</w:delText>
                </w:r>
              </w:del>
            </w:moveFrom>
          </w:p>
        </w:tc>
      </w:tr>
      <w:tr w:rsidR="007E12CE" w:rsidRPr="00D463C2" w:rsidDel="008843D7" w14:paraId="44866C17" w14:textId="4EC42277" w:rsidTr="00E02BDF">
        <w:trPr>
          <w:jc w:val="center"/>
          <w:del w:id="259" w:author="Alexandru Uicoabă" w:date="2022-06-05T21:08:00Z"/>
        </w:trPr>
        <w:tc>
          <w:tcPr>
            <w:tcW w:w="42.30pt" w:type="dxa"/>
          </w:tcPr>
          <w:p w14:paraId="37606DD1" w14:textId="52A582B3" w:rsidR="007E12CE" w:rsidRPr="00D463C2" w:rsidDel="008843D7" w:rsidRDefault="007E12CE" w:rsidP="00F93CF8">
            <w:pPr>
              <w:jc w:val="start"/>
              <w:rPr>
                <w:del w:id="260" w:author="Alexandru Uicoabă" w:date="2022-06-05T21:08:00Z"/>
                <w:moveFrom w:id="261" w:author="Alexandru Uicoabă" w:date="2022-06-05T20:09:00Z"/>
                <w:lang w:val="en-US"/>
              </w:rPr>
            </w:pPr>
            <w:moveFrom w:id="262" w:author="Alexandru Uicoabă" w:date="2022-06-05T20:09:00Z">
              <w:del w:id="263" w:author="Alexandru Uicoabă" w:date="2022-06-05T21:08:00Z">
                <w:r w:rsidRPr="00D463C2" w:rsidDel="008843D7">
                  <w:rPr>
                    <w:lang w:val="en-US"/>
                  </w:rPr>
                  <w:delText>Lap 3</w:delText>
                </w:r>
              </w:del>
            </w:moveFrom>
          </w:p>
        </w:tc>
        <w:tc>
          <w:tcPr>
            <w:tcW w:w="49.60pt" w:type="dxa"/>
          </w:tcPr>
          <w:p w14:paraId="0961B63B" w14:textId="72739D22" w:rsidR="007E12CE" w:rsidRPr="00D463C2" w:rsidDel="008843D7" w:rsidRDefault="007E12CE" w:rsidP="00F93CF8">
            <w:pPr>
              <w:jc w:val="start"/>
              <w:rPr>
                <w:del w:id="264" w:author="Alexandru Uicoabă" w:date="2022-06-05T21:08:00Z"/>
                <w:moveFrom w:id="265" w:author="Alexandru Uicoabă" w:date="2022-06-05T20:09:00Z"/>
                <w:lang w:val="en-US"/>
              </w:rPr>
            </w:pPr>
            <w:moveFrom w:id="266" w:author="Alexandru Uicoabă" w:date="2022-06-05T20:09:00Z">
              <w:del w:id="267" w:author="Alexandru Uicoabă" w:date="2022-06-05T21:08:00Z">
                <w:r w:rsidRPr="00D463C2" w:rsidDel="008843D7">
                  <w:rPr>
                    <w:lang w:val="en-US"/>
                  </w:rPr>
                  <w:delText>28s</w:delText>
                </w:r>
              </w:del>
            </w:moveFrom>
          </w:p>
        </w:tc>
        <w:tc>
          <w:tcPr>
            <w:tcW w:w="77.95pt" w:type="dxa"/>
          </w:tcPr>
          <w:p w14:paraId="0498BDF8" w14:textId="77BB1B5F" w:rsidR="007E12CE" w:rsidRPr="00D463C2" w:rsidDel="008843D7" w:rsidRDefault="007E12CE" w:rsidP="00F93CF8">
            <w:pPr>
              <w:jc w:val="start"/>
              <w:rPr>
                <w:del w:id="268" w:author="Alexandru Uicoabă" w:date="2022-06-05T21:08:00Z"/>
                <w:moveFrom w:id="269" w:author="Alexandru Uicoabă" w:date="2022-06-05T20:09:00Z"/>
                <w:lang w:val="en-US"/>
              </w:rPr>
            </w:pPr>
            <w:moveFrom w:id="270" w:author="Alexandru Uicoabă" w:date="2022-06-05T20:09:00Z">
              <w:del w:id="271" w:author="Alexandru Uicoabă" w:date="2022-06-05T21:08:00Z">
                <w:r w:rsidRPr="00D463C2" w:rsidDel="008843D7">
                  <w:rPr>
                    <w:lang w:val="en-US"/>
                  </w:rPr>
                  <w:delText>27s</w:delText>
                </w:r>
              </w:del>
            </w:moveFrom>
          </w:p>
        </w:tc>
        <w:tc>
          <w:tcPr>
            <w:tcW w:w="72.95pt" w:type="dxa"/>
          </w:tcPr>
          <w:p w14:paraId="72BC7FF9" w14:textId="47C0E954" w:rsidR="007E12CE" w:rsidRPr="00D463C2" w:rsidDel="008843D7" w:rsidRDefault="007E12CE" w:rsidP="00F93CF8">
            <w:pPr>
              <w:jc w:val="start"/>
              <w:rPr>
                <w:del w:id="272" w:author="Alexandru Uicoabă" w:date="2022-06-05T21:08:00Z"/>
                <w:moveFrom w:id="273" w:author="Alexandru Uicoabă" w:date="2022-06-05T20:09:00Z"/>
                <w:lang w:val="en-US"/>
              </w:rPr>
            </w:pPr>
            <w:moveFrom w:id="274" w:author="Alexandru Uicoabă" w:date="2022-06-05T20:09:00Z">
              <w:del w:id="275" w:author="Alexandru Uicoabă" w:date="2022-06-05T21:08:00Z">
                <w:r w:rsidRPr="00D463C2" w:rsidDel="008843D7">
                  <w:rPr>
                    <w:lang w:val="en-US"/>
                  </w:rPr>
                  <w:delText>28s</w:delText>
                </w:r>
              </w:del>
            </w:moveFrom>
          </w:p>
        </w:tc>
      </w:tr>
      <w:tr w:rsidR="007E12CE" w:rsidRPr="00D463C2" w:rsidDel="008843D7" w14:paraId="6A1C214D" w14:textId="45F7712D" w:rsidTr="00E02BDF">
        <w:trPr>
          <w:jc w:val="center"/>
          <w:del w:id="276" w:author="Alexandru Uicoabă" w:date="2022-06-05T21:08:00Z"/>
        </w:trPr>
        <w:tc>
          <w:tcPr>
            <w:tcW w:w="42.30pt" w:type="dxa"/>
          </w:tcPr>
          <w:p w14:paraId="73ED9946" w14:textId="0994E331" w:rsidR="007E12CE" w:rsidRPr="00D463C2" w:rsidDel="008843D7" w:rsidRDefault="007E12CE" w:rsidP="00F93CF8">
            <w:pPr>
              <w:jc w:val="start"/>
              <w:rPr>
                <w:del w:id="277" w:author="Alexandru Uicoabă" w:date="2022-06-05T21:08:00Z"/>
                <w:moveFrom w:id="278" w:author="Alexandru Uicoabă" w:date="2022-06-05T20:09:00Z"/>
                <w:lang w:val="en-US"/>
              </w:rPr>
            </w:pPr>
            <w:moveFrom w:id="279" w:author="Alexandru Uicoabă" w:date="2022-06-05T20:09:00Z">
              <w:del w:id="280" w:author="Alexandru Uicoabă" w:date="2022-06-05T21:08:00Z">
                <w:r w:rsidRPr="00D463C2" w:rsidDel="008843D7">
                  <w:rPr>
                    <w:lang w:val="en-US"/>
                  </w:rPr>
                  <w:delText>Lap 4</w:delText>
                </w:r>
              </w:del>
            </w:moveFrom>
          </w:p>
        </w:tc>
        <w:tc>
          <w:tcPr>
            <w:tcW w:w="49.60pt" w:type="dxa"/>
          </w:tcPr>
          <w:p w14:paraId="7D1E1A59" w14:textId="3BD49491" w:rsidR="007E12CE" w:rsidRPr="00D463C2" w:rsidDel="008843D7" w:rsidRDefault="007E12CE" w:rsidP="00F93CF8">
            <w:pPr>
              <w:jc w:val="start"/>
              <w:rPr>
                <w:del w:id="281" w:author="Alexandru Uicoabă" w:date="2022-06-05T21:08:00Z"/>
                <w:moveFrom w:id="282" w:author="Alexandru Uicoabă" w:date="2022-06-05T20:09:00Z"/>
                <w:lang w:val="en-US"/>
              </w:rPr>
            </w:pPr>
            <w:moveFrom w:id="283" w:author="Alexandru Uicoabă" w:date="2022-06-05T20:09:00Z">
              <w:del w:id="284" w:author="Alexandru Uicoabă" w:date="2022-06-05T21:08:00Z">
                <w:r w:rsidRPr="00D463C2" w:rsidDel="008843D7">
                  <w:rPr>
                    <w:lang w:val="en-US"/>
                  </w:rPr>
                  <w:delText>26s</w:delText>
                </w:r>
              </w:del>
            </w:moveFrom>
          </w:p>
        </w:tc>
        <w:tc>
          <w:tcPr>
            <w:tcW w:w="77.95pt" w:type="dxa"/>
          </w:tcPr>
          <w:p w14:paraId="06E5B55B" w14:textId="6DC96929" w:rsidR="007E12CE" w:rsidRPr="00D463C2" w:rsidDel="008843D7" w:rsidRDefault="007E12CE" w:rsidP="00F93CF8">
            <w:pPr>
              <w:jc w:val="start"/>
              <w:rPr>
                <w:del w:id="285" w:author="Alexandru Uicoabă" w:date="2022-06-05T21:08:00Z"/>
                <w:moveFrom w:id="286" w:author="Alexandru Uicoabă" w:date="2022-06-05T20:09:00Z"/>
                <w:lang w:val="en-US"/>
              </w:rPr>
            </w:pPr>
            <w:moveFrom w:id="287" w:author="Alexandru Uicoabă" w:date="2022-06-05T20:09:00Z">
              <w:del w:id="288" w:author="Alexandru Uicoabă" w:date="2022-06-05T21:08:00Z">
                <w:r w:rsidRPr="00D463C2" w:rsidDel="008843D7">
                  <w:rPr>
                    <w:lang w:val="en-US"/>
                  </w:rPr>
                  <w:delText>27s</w:delText>
                </w:r>
              </w:del>
            </w:moveFrom>
          </w:p>
        </w:tc>
        <w:tc>
          <w:tcPr>
            <w:tcW w:w="72.95pt" w:type="dxa"/>
          </w:tcPr>
          <w:p w14:paraId="356B22A0" w14:textId="0285115B" w:rsidR="007E12CE" w:rsidRPr="00D463C2" w:rsidDel="008843D7" w:rsidRDefault="007E12CE" w:rsidP="00F93CF8">
            <w:pPr>
              <w:jc w:val="start"/>
              <w:rPr>
                <w:del w:id="289" w:author="Alexandru Uicoabă" w:date="2022-06-05T21:08:00Z"/>
                <w:moveFrom w:id="290" w:author="Alexandru Uicoabă" w:date="2022-06-05T20:09:00Z"/>
                <w:lang w:val="en-US"/>
              </w:rPr>
            </w:pPr>
            <w:moveFrom w:id="291" w:author="Alexandru Uicoabă" w:date="2022-06-05T20:09:00Z">
              <w:del w:id="292" w:author="Alexandru Uicoabă" w:date="2022-06-05T21:08:00Z">
                <w:r w:rsidRPr="00D463C2" w:rsidDel="008843D7">
                  <w:rPr>
                    <w:lang w:val="en-US"/>
                  </w:rPr>
                  <w:delText>29s</w:delText>
                </w:r>
              </w:del>
            </w:moveFrom>
          </w:p>
        </w:tc>
      </w:tr>
      <w:tr w:rsidR="007E12CE" w:rsidRPr="00D463C2" w:rsidDel="008843D7" w14:paraId="7493BB7B" w14:textId="4F27957D" w:rsidTr="00E02BDF">
        <w:trPr>
          <w:jc w:val="center"/>
          <w:del w:id="293" w:author="Alexandru Uicoabă" w:date="2022-06-05T21:08:00Z"/>
        </w:trPr>
        <w:tc>
          <w:tcPr>
            <w:tcW w:w="42.30pt" w:type="dxa"/>
          </w:tcPr>
          <w:p w14:paraId="54366442" w14:textId="481AB83B" w:rsidR="007E12CE" w:rsidRPr="00D463C2" w:rsidDel="008843D7" w:rsidRDefault="007E12CE" w:rsidP="00F93CF8">
            <w:pPr>
              <w:jc w:val="start"/>
              <w:rPr>
                <w:del w:id="294" w:author="Alexandru Uicoabă" w:date="2022-06-05T21:08:00Z"/>
                <w:moveFrom w:id="295" w:author="Alexandru Uicoabă" w:date="2022-06-05T20:09:00Z"/>
                <w:lang w:val="en-US"/>
              </w:rPr>
            </w:pPr>
            <w:moveFrom w:id="296" w:author="Alexandru Uicoabă" w:date="2022-06-05T20:09:00Z">
              <w:del w:id="297" w:author="Alexandru Uicoabă" w:date="2022-06-05T21:08:00Z">
                <w:r w:rsidRPr="00D463C2" w:rsidDel="008843D7">
                  <w:rPr>
                    <w:lang w:val="en-US"/>
                  </w:rPr>
                  <w:delText>Lap 5</w:delText>
                </w:r>
              </w:del>
            </w:moveFrom>
          </w:p>
        </w:tc>
        <w:tc>
          <w:tcPr>
            <w:tcW w:w="49.60pt" w:type="dxa"/>
          </w:tcPr>
          <w:p w14:paraId="45B11749" w14:textId="4975AF93" w:rsidR="007E12CE" w:rsidRPr="00D463C2" w:rsidDel="008843D7" w:rsidRDefault="007E12CE" w:rsidP="00F93CF8">
            <w:pPr>
              <w:jc w:val="start"/>
              <w:rPr>
                <w:del w:id="298" w:author="Alexandru Uicoabă" w:date="2022-06-05T21:08:00Z"/>
                <w:moveFrom w:id="299" w:author="Alexandru Uicoabă" w:date="2022-06-05T20:09:00Z"/>
                <w:lang w:val="en-US"/>
              </w:rPr>
            </w:pPr>
            <w:moveFrom w:id="300" w:author="Alexandru Uicoabă" w:date="2022-06-05T20:09:00Z">
              <w:del w:id="301" w:author="Alexandru Uicoabă" w:date="2022-06-05T21:08:00Z">
                <w:r w:rsidRPr="00D463C2" w:rsidDel="008843D7">
                  <w:rPr>
                    <w:lang w:val="en-US"/>
                  </w:rPr>
                  <w:delText>26s</w:delText>
                </w:r>
              </w:del>
            </w:moveFrom>
          </w:p>
        </w:tc>
        <w:tc>
          <w:tcPr>
            <w:tcW w:w="77.95pt" w:type="dxa"/>
          </w:tcPr>
          <w:p w14:paraId="35D72728" w14:textId="46119110" w:rsidR="007E12CE" w:rsidRPr="00D463C2" w:rsidDel="008843D7" w:rsidRDefault="007E12CE" w:rsidP="00F93CF8">
            <w:pPr>
              <w:jc w:val="start"/>
              <w:rPr>
                <w:del w:id="302" w:author="Alexandru Uicoabă" w:date="2022-06-05T21:08:00Z"/>
                <w:moveFrom w:id="303" w:author="Alexandru Uicoabă" w:date="2022-06-05T20:09:00Z"/>
                <w:lang w:val="en-US"/>
              </w:rPr>
            </w:pPr>
            <w:moveFrom w:id="304" w:author="Alexandru Uicoabă" w:date="2022-06-05T20:09:00Z">
              <w:del w:id="305" w:author="Alexandru Uicoabă" w:date="2022-06-05T21:08:00Z">
                <w:r w:rsidRPr="00D463C2" w:rsidDel="008843D7">
                  <w:rPr>
                    <w:lang w:val="en-US"/>
                  </w:rPr>
                  <w:delText>28s</w:delText>
                </w:r>
              </w:del>
            </w:moveFrom>
          </w:p>
        </w:tc>
        <w:tc>
          <w:tcPr>
            <w:tcW w:w="72.95pt" w:type="dxa"/>
          </w:tcPr>
          <w:p w14:paraId="1A0608FE" w14:textId="604B9888" w:rsidR="007E12CE" w:rsidRPr="00D463C2" w:rsidDel="008843D7" w:rsidRDefault="007E12CE" w:rsidP="00F93CF8">
            <w:pPr>
              <w:jc w:val="start"/>
              <w:rPr>
                <w:del w:id="306" w:author="Alexandru Uicoabă" w:date="2022-06-05T21:08:00Z"/>
                <w:moveFrom w:id="307" w:author="Alexandru Uicoabă" w:date="2022-06-05T20:09:00Z"/>
                <w:lang w:val="en-US"/>
              </w:rPr>
            </w:pPr>
            <w:moveFrom w:id="308" w:author="Alexandru Uicoabă" w:date="2022-06-05T20:09:00Z">
              <w:del w:id="309" w:author="Alexandru Uicoabă" w:date="2022-06-05T21:08:00Z">
                <w:r w:rsidRPr="00D463C2" w:rsidDel="008843D7">
                  <w:rPr>
                    <w:lang w:val="en-US"/>
                  </w:rPr>
                  <w:delText>28s</w:delText>
                </w:r>
              </w:del>
            </w:moveFrom>
          </w:p>
        </w:tc>
      </w:tr>
      <w:moveFromRangeEnd w:id="206"/>
    </w:tbl>
    <w:p w14:paraId="499C1FB8" w14:textId="7E543F73" w:rsidR="00F93CF8" w:rsidRPr="00D463C2" w:rsidDel="00C34A34" w:rsidRDefault="00F93CF8" w:rsidP="00F93CF8">
      <w:pPr>
        <w:jc w:val="start"/>
        <w:rPr>
          <w:del w:id="310" w:author="Alexandru Uicoabă" w:date="2022-06-05T20:09:00Z"/>
          <w:lang w:val="en-US"/>
        </w:rPr>
      </w:pPr>
    </w:p>
    <w:p w14:paraId="57848D13" w14:textId="3E6C9045" w:rsidR="00F93CF8" w:rsidRPr="00D463C2" w:rsidDel="00D463C2" w:rsidRDefault="00F93CF8" w:rsidP="000403F5">
      <w:pPr>
        <w:pStyle w:val="Corptext"/>
        <w:rPr>
          <w:del w:id="311" w:author="Bogdan Dragulescu" w:date="2022-06-03T14:57:00Z"/>
          <w:lang w:val="en-US"/>
        </w:rPr>
      </w:pPr>
      <w:del w:id="312" w:author="Bogdan Dragulescu" w:date="2022-06-03T14:57:00Z">
        <w:r w:rsidRPr="00D463C2" w:rsidDel="00D463C2">
          <w:rPr>
            <w:lang w:val="en-US"/>
          </w:rPr>
          <w:delText>This experiment also shows that if the route in which the kart is to be learned is known, the use of prediction algorithms is more optimal. On the other hand, if the route is not known, or if it is changed or generated randomly, it is preferable to use reinforcement learning algorithms.</w:delText>
        </w:r>
      </w:del>
    </w:p>
    <w:p w14:paraId="4180B48B" w14:textId="41A7B6BC" w:rsidR="00122B95" w:rsidRPr="00D463C2" w:rsidRDefault="006F038F" w:rsidP="00C957D8">
      <w:pPr>
        <w:jc w:val="both"/>
        <w:rPr>
          <w:lang w:val="en-US"/>
        </w:rPr>
      </w:pPr>
      <w:commentRangeStart w:id="313"/>
      <w:commentRangeEnd w:id="313"/>
      <w:r w:rsidRPr="00D463C2">
        <w:rPr>
          <w:rStyle w:val="Referincomentariu"/>
          <w:lang w:val="en-US"/>
        </w:rPr>
        <w:commentReference w:id="313"/>
      </w:r>
    </w:p>
    <w:p w14:paraId="40E4F145" w14:textId="7D5B8096" w:rsidR="00D71B22" w:rsidRPr="00D463C2" w:rsidDel="00C34A34" w:rsidRDefault="00E738DA">
      <w:pPr>
        <w:pStyle w:val="Titlu3"/>
        <w:numPr>
          <w:ilvl w:val="0"/>
          <w:numId w:val="0"/>
        </w:numPr>
        <w:spacing w:before="6pt" w:after="3pt" w:line="12pt" w:lineRule="auto"/>
        <w:rPr>
          <w:del w:id="314" w:author="Alexandru Uicoabă" w:date="2022-06-05T20:08:00Z"/>
          <w:lang w:val="en-US"/>
        </w:rPr>
      </w:pPr>
      <w:commentRangeStart w:id="315"/>
      <w:commentRangeStart w:id="316"/>
      <w:del w:id="317" w:author="Alexandru Uicoabă" w:date="2022-06-05T20:08:00Z">
        <w:r w:rsidRPr="00D463C2" w:rsidDel="00C34A34">
          <w:rPr>
            <w:lang w:val="en-US"/>
          </w:rPr>
          <w:delText>Limitation</w:delText>
        </w:r>
      </w:del>
    </w:p>
    <w:p w14:paraId="4D562376" w14:textId="49BDAF86" w:rsidR="000B4313" w:rsidRPr="00D463C2" w:rsidDel="00C34A34" w:rsidRDefault="000B4313" w:rsidP="000B4313">
      <w:pPr>
        <w:jc w:val="both"/>
        <w:rPr>
          <w:del w:id="318" w:author="Alexandru Uicoabă" w:date="2022-06-05T20:08:00Z"/>
          <w:lang w:val="en-US"/>
        </w:rPr>
      </w:pPr>
      <w:del w:id="319" w:author="Alexandru Uicoabă" w:date="2022-06-05T20:08:00Z">
        <w:r w:rsidRPr="00D463C2" w:rsidDel="00C34A34">
          <w:rPr>
            <w:lang w:val="en-US"/>
          </w:rPr>
          <w:delText xml:space="preserve">    A first limitation that emerges from the first experiment, in which supervised machine learning techniques were used, is that the prediction will be a good one only if the circuit is a known one, and previously a player drove in an optimal way. If the circuit is randomly generated, this type of approach can no longer be used.</w:delText>
        </w:r>
      </w:del>
    </w:p>
    <w:p w14:paraId="09C66281" w14:textId="7B3C9401" w:rsidR="000B4313" w:rsidRPr="00D463C2" w:rsidDel="00C34A34" w:rsidRDefault="000B4313" w:rsidP="000B4313">
      <w:pPr>
        <w:jc w:val="both"/>
        <w:rPr>
          <w:del w:id="320" w:author="Alexandru Uicoabă" w:date="2022-06-05T20:08:00Z"/>
          <w:lang w:val="en-US"/>
        </w:rPr>
      </w:pPr>
      <w:del w:id="321" w:author="Alexandru Uicoabă" w:date="2022-06-05T20:08:00Z">
        <w:r w:rsidRPr="00D463C2" w:rsidDel="00C34A34">
          <w:rPr>
            <w:lang w:val="en-US"/>
          </w:rPr>
          <w:delText xml:space="preserve">    The second experiment shows that the agent needs a lot of time and a lot of episodes to perform better and better.</w:delText>
        </w:r>
        <w:commentRangeEnd w:id="315"/>
        <w:r w:rsidR="00D463C2" w:rsidDel="00C34A34">
          <w:rPr>
            <w:rStyle w:val="Referincomentariu"/>
          </w:rPr>
          <w:commentReference w:id="315"/>
        </w:r>
        <w:commentRangeEnd w:id="316"/>
        <w:r w:rsidR="00C34A34" w:rsidDel="00C34A34">
          <w:rPr>
            <w:rStyle w:val="Referincomentariu"/>
          </w:rPr>
          <w:commentReference w:id="316"/>
        </w:r>
      </w:del>
    </w:p>
    <w:p w14:paraId="4D0703D3" w14:textId="4C476F92" w:rsidR="000B4313" w:rsidRPr="00D463C2" w:rsidDel="00C34A34" w:rsidRDefault="000B4313" w:rsidP="000B4313">
      <w:pPr>
        <w:jc w:val="both"/>
        <w:rPr>
          <w:del w:id="322" w:author="Alexandru Uicoabă" w:date="2022-06-05T20:08:00Z"/>
          <w:lang w:val="en-US"/>
        </w:rPr>
      </w:pPr>
      <w:del w:id="323" w:author="Alexandru Uicoabă" w:date="2022-06-05T20:08:00Z">
        <w:r w:rsidRPr="00D463C2" w:rsidDel="00C34A34">
          <w:rPr>
            <w:lang w:val="en-US"/>
          </w:rPr>
          <w:delText>Machine learning is the field of study that provides the ability of computers to learn without being explicitly programmed.</w:delText>
        </w:r>
      </w:del>
    </w:p>
    <w:p w14:paraId="1AFA746E" w14:textId="34B4E971" w:rsidR="00554B31" w:rsidRPr="00D463C2" w:rsidRDefault="00554B31" w:rsidP="00554B31">
      <w:pPr>
        <w:pStyle w:val="Titlu3"/>
        <w:numPr>
          <w:ilvl w:val="0"/>
          <w:numId w:val="0"/>
        </w:numPr>
        <w:spacing w:before="6pt" w:after="3pt" w:line="12pt" w:lineRule="auto"/>
        <w:rPr>
          <w:lang w:val="en-US"/>
        </w:rPr>
      </w:pPr>
      <w:del w:id="324" w:author="Alexandru Uicoabă" w:date="2022-06-06T10:24:00Z">
        <w:r w:rsidRPr="00D463C2" w:rsidDel="003E7DF0">
          <w:rPr>
            <w:lang w:val="en-US"/>
          </w:rPr>
          <w:delText xml:space="preserve">     </w:delText>
        </w:r>
      </w:del>
      <w:r w:rsidRPr="00D463C2">
        <w:rPr>
          <w:lang w:val="en-US"/>
        </w:rPr>
        <w:t>Discussions</w:t>
      </w:r>
    </w:p>
    <w:p w14:paraId="52A8C7BF" w14:textId="77B8FD83" w:rsidR="00554B31" w:rsidRPr="00D463C2" w:rsidRDefault="00554B31" w:rsidP="00554B31">
      <w:pPr>
        <w:pStyle w:val="Corptext"/>
        <w:rPr>
          <w:lang w:val="en-US"/>
        </w:rPr>
      </w:pPr>
      <w:r w:rsidRPr="00D463C2">
        <w:rPr>
          <w:lang w:val="en-US"/>
        </w:rPr>
        <w:t xml:space="preserve">This experiment </w:t>
      </w:r>
      <w:del w:id="325" w:author="Bogdan Dragulescu" w:date="2022-06-03T14:59:00Z">
        <w:r w:rsidRPr="00D463C2" w:rsidDel="00D463C2">
          <w:rPr>
            <w:lang w:val="en-US"/>
          </w:rPr>
          <w:delText xml:space="preserve">also </w:delText>
        </w:r>
      </w:del>
      <w:r w:rsidRPr="00D463C2">
        <w:rPr>
          <w:lang w:val="en-US"/>
        </w:rPr>
        <w:t>shows that if the route in which the kart is to be learned is known, the use of prediction algorithms is more optimal. On the other hand, if the route is not known, or if it is changed or generated randomly, it is preferable to use reinforcement learning algorithms.</w:t>
      </w:r>
    </w:p>
    <w:p w14:paraId="779CA0FF" w14:textId="5D98169E" w:rsidR="00554B31" w:rsidRDefault="00554B31" w:rsidP="00836A34">
      <w:pPr>
        <w:pStyle w:val="Corptext"/>
        <w:rPr>
          <w:ins w:id="326" w:author="Alexandru Uicoabă" w:date="2022-06-05T21:03:00Z"/>
          <w:lang w:val="en-US"/>
        </w:rPr>
      </w:pPr>
      <w:r w:rsidRPr="00D463C2">
        <w:rPr>
          <w:lang w:val="en-US"/>
        </w:rPr>
        <w:t>In the future, the complexity of the experiment can be continued in several directions. One direction would be to switch from a single agent to a multi</w:t>
      </w:r>
      <w:ins w:id="327" w:author="Alexandru Uicoabă" w:date="2022-06-06T10:20:00Z">
        <w:r w:rsidR="00A457E9">
          <w:rPr>
            <w:lang w:val="en-US"/>
          </w:rPr>
          <w:t xml:space="preserve"> </w:t>
        </w:r>
      </w:ins>
      <w:del w:id="328" w:author="Alexandru Uicoabă" w:date="2022-06-06T10:20:00Z">
        <w:r w:rsidRPr="00D463C2" w:rsidDel="00A457E9">
          <w:rPr>
            <w:lang w:val="en-US"/>
          </w:rPr>
          <w:delText>-</w:delText>
        </w:r>
      </w:del>
      <w:r w:rsidRPr="00D463C2">
        <w:rPr>
          <w:lang w:val="en-US"/>
        </w:rPr>
        <w:t>agent mode and observe how they interact with each other. Another direction would be to use several circuit tours, and to observe the differences in time and route between them. One last direction could be to increase the complexity of the circuit and change it in a random way, and to observe how the agent adapts to the change.</w:t>
      </w:r>
    </w:p>
    <w:p w14:paraId="4FEAEE90" w14:textId="02CEFA56" w:rsidR="00C4760F" w:rsidRDefault="00C4760F" w:rsidP="00836A34">
      <w:pPr>
        <w:pStyle w:val="Corptext"/>
        <w:rPr>
          <w:ins w:id="329" w:author="Alexandru Uicoabă" w:date="2022-06-05T21:03:00Z"/>
          <w:lang w:val="en-US"/>
        </w:rPr>
      </w:pPr>
    </w:p>
    <w:p w14:paraId="5966578F" w14:textId="54A229D9" w:rsidR="00C4760F" w:rsidRDefault="00C4760F" w:rsidP="00836A34">
      <w:pPr>
        <w:pStyle w:val="Corptext"/>
        <w:rPr>
          <w:ins w:id="330" w:author="Alexandru Uicoabă" w:date="2022-06-05T21:04:00Z"/>
          <w:lang w:val="en-US"/>
        </w:rPr>
      </w:pPr>
    </w:p>
    <w:p w14:paraId="6C2C5C05" w14:textId="77777777" w:rsidR="00C4760F" w:rsidRDefault="00C4760F" w:rsidP="00836A34">
      <w:pPr>
        <w:pStyle w:val="Corptext"/>
        <w:rPr>
          <w:ins w:id="331" w:author="Alexandru Uicoabă" w:date="2022-06-05T20:09:00Z"/>
          <w:lang w:val="en-US"/>
        </w:rPr>
      </w:pPr>
    </w:p>
    <w:p w14:paraId="3B42BA16" w14:textId="77777777" w:rsidR="00C34A34" w:rsidRPr="00D463C2" w:rsidRDefault="00C34A34" w:rsidP="00C34A34">
      <w:pPr>
        <w:pStyle w:val="Corptext"/>
        <w:ind w:firstLine="0pt"/>
        <w:jc w:val="center"/>
        <w:rPr>
          <w:moveTo w:id="332" w:author="Alexandru Uicoabă" w:date="2022-06-05T20:09:00Z"/>
          <w:lang w:val="en-US"/>
        </w:rPr>
      </w:pPr>
      <w:moveToRangeStart w:id="333" w:author="Alexandru Uicoabă" w:date="2022-06-05T20:09:00Z" w:name="move105352169"/>
      <w:moveTo w:id="334" w:author="Alexandru Uicoabă" w:date="2022-06-05T20:09:00Z">
        <w:r w:rsidRPr="00D463C2">
          <w:rPr>
            <w:lang w:val="en-US"/>
          </w:rPr>
          <w:lastRenderedPageBreak/>
          <w:t>Table 1</w:t>
        </w:r>
        <w:r>
          <w:rPr>
            <w:lang w:val="en-US"/>
          </w:rPr>
          <w:t xml:space="preserve">. </w:t>
        </w:r>
        <w:r w:rsidRPr="00D463C2">
          <w:rPr>
            <w:lang w:val="en-US"/>
          </w:rPr>
          <w:t>Human vs Decision Tree vs Random Forrest</w:t>
        </w:r>
      </w:moveTo>
    </w:p>
    <w:tbl>
      <w:tblPr>
        <w:tblStyle w:val="Tabelgril"/>
        <w:tblW w:w="0pt" w:type="dxa"/>
        <w:jc w:val="center"/>
        <w:tblLook w:firstRow="1" w:lastRow="0" w:firstColumn="1" w:lastColumn="0" w:noHBand="0" w:noVBand="1"/>
      </w:tblPr>
      <w:tblGrid>
        <w:gridCol w:w="846"/>
        <w:gridCol w:w="992"/>
        <w:gridCol w:w="1559"/>
        <w:gridCol w:w="1459"/>
      </w:tblGrid>
      <w:tr w:rsidR="00C34A34" w:rsidRPr="00D463C2" w14:paraId="1EF7B861" w14:textId="77777777" w:rsidTr="00F47C4C">
        <w:trPr>
          <w:jc w:val="center"/>
        </w:trPr>
        <w:tc>
          <w:tcPr>
            <w:tcW w:w="42.30pt" w:type="dxa"/>
          </w:tcPr>
          <w:p w14:paraId="09E9A960" w14:textId="77777777" w:rsidR="00C34A34" w:rsidRPr="00D463C2" w:rsidRDefault="00C34A34" w:rsidP="00F47C4C">
            <w:pPr>
              <w:jc w:val="start"/>
              <w:rPr>
                <w:moveTo w:id="335" w:author="Alexandru Uicoabă" w:date="2022-06-05T20:09:00Z"/>
                <w:lang w:val="en-US"/>
              </w:rPr>
            </w:pPr>
          </w:p>
        </w:tc>
        <w:tc>
          <w:tcPr>
            <w:tcW w:w="49.60pt" w:type="dxa"/>
          </w:tcPr>
          <w:p w14:paraId="64137102" w14:textId="77777777" w:rsidR="00C34A34" w:rsidRPr="00D463C2" w:rsidRDefault="00C34A34" w:rsidP="00F47C4C">
            <w:pPr>
              <w:jc w:val="start"/>
              <w:rPr>
                <w:moveTo w:id="336" w:author="Alexandru Uicoabă" w:date="2022-06-05T20:09:00Z"/>
                <w:lang w:val="en-US"/>
              </w:rPr>
            </w:pPr>
            <w:moveTo w:id="337" w:author="Alexandru Uicoabă" w:date="2022-06-05T20:09:00Z">
              <w:r w:rsidRPr="00D463C2">
                <w:rPr>
                  <w:lang w:val="en-US"/>
                </w:rPr>
                <w:t xml:space="preserve">Human </w:t>
              </w:r>
            </w:moveTo>
          </w:p>
        </w:tc>
        <w:tc>
          <w:tcPr>
            <w:tcW w:w="77.95pt" w:type="dxa"/>
          </w:tcPr>
          <w:p w14:paraId="58E34F37" w14:textId="77777777" w:rsidR="00C34A34" w:rsidRPr="00D463C2" w:rsidRDefault="00C34A34" w:rsidP="00F47C4C">
            <w:pPr>
              <w:jc w:val="start"/>
              <w:rPr>
                <w:moveTo w:id="338" w:author="Alexandru Uicoabă" w:date="2022-06-05T20:09:00Z"/>
                <w:lang w:val="en-US"/>
              </w:rPr>
            </w:pPr>
            <w:moveTo w:id="339" w:author="Alexandru Uicoabă" w:date="2022-06-05T20:09:00Z">
              <w:r w:rsidRPr="00D463C2">
                <w:rPr>
                  <w:lang w:val="en-US"/>
                </w:rPr>
                <w:t>Random Forrest</w:t>
              </w:r>
            </w:moveTo>
          </w:p>
        </w:tc>
        <w:tc>
          <w:tcPr>
            <w:tcW w:w="72.95pt" w:type="dxa"/>
          </w:tcPr>
          <w:p w14:paraId="2362C3A1" w14:textId="77777777" w:rsidR="00C34A34" w:rsidRPr="00D463C2" w:rsidRDefault="00C34A34" w:rsidP="00F47C4C">
            <w:pPr>
              <w:jc w:val="start"/>
              <w:rPr>
                <w:moveTo w:id="340" w:author="Alexandru Uicoabă" w:date="2022-06-05T20:09:00Z"/>
                <w:lang w:val="en-US"/>
              </w:rPr>
            </w:pPr>
            <w:moveTo w:id="341" w:author="Alexandru Uicoabă" w:date="2022-06-05T20:09:00Z">
              <w:r w:rsidRPr="00D463C2">
                <w:rPr>
                  <w:lang w:val="en-US"/>
                </w:rPr>
                <w:t>Decision Tree</w:t>
              </w:r>
            </w:moveTo>
          </w:p>
        </w:tc>
      </w:tr>
      <w:tr w:rsidR="00C34A34" w:rsidRPr="00D463C2" w14:paraId="749847CB" w14:textId="77777777" w:rsidTr="00F47C4C">
        <w:trPr>
          <w:jc w:val="center"/>
        </w:trPr>
        <w:tc>
          <w:tcPr>
            <w:tcW w:w="42.30pt" w:type="dxa"/>
          </w:tcPr>
          <w:p w14:paraId="20692041" w14:textId="77777777" w:rsidR="00C34A34" w:rsidRPr="00D463C2" w:rsidRDefault="00C34A34" w:rsidP="00F47C4C">
            <w:pPr>
              <w:jc w:val="start"/>
              <w:rPr>
                <w:moveTo w:id="342" w:author="Alexandru Uicoabă" w:date="2022-06-05T20:09:00Z"/>
                <w:lang w:val="en-US"/>
              </w:rPr>
            </w:pPr>
            <w:moveTo w:id="343" w:author="Alexandru Uicoabă" w:date="2022-06-05T20:09:00Z">
              <w:r w:rsidRPr="00D463C2">
                <w:rPr>
                  <w:lang w:val="en-US"/>
                </w:rPr>
                <w:t>Lap 1</w:t>
              </w:r>
            </w:moveTo>
          </w:p>
        </w:tc>
        <w:tc>
          <w:tcPr>
            <w:tcW w:w="49.60pt" w:type="dxa"/>
          </w:tcPr>
          <w:p w14:paraId="7C072E3C" w14:textId="77777777" w:rsidR="00C34A34" w:rsidRPr="00D463C2" w:rsidRDefault="00C34A34">
            <w:pPr>
              <w:rPr>
                <w:moveTo w:id="344" w:author="Alexandru Uicoabă" w:date="2022-06-05T20:09:00Z"/>
                <w:lang w:val="en-US"/>
              </w:rPr>
              <w:pPrChange w:id="345" w:author="Alexandru Uicoabă" w:date="2022-06-05T21:14:00Z">
                <w:pPr>
                  <w:jc w:val="start"/>
                </w:pPr>
              </w:pPrChange>
            </w:pPr>
            <w:moveTo w:id="346" w:author="Alexandru Uicoabă" w:date="2022-06-05T20:09:00Z">
              <w:r w:rsidRPr="00D463C2">
                <w:rPr>
                  <w:lang w:val="en-US"/>
                </w:rPr>
                <w:t>27 s</w:t>
              </w:r>
            </w:moveTo>
          </w:p>
        </w:tc>
        <w:tc>
          <w:tcPr>
            <w:tcW w:w="77.95pt" w:type="dxa"/>
          </w:tcPr>
          <w:p w14:paraId="3A859EB8" w14:textId="77777777" w:rsidR="00C34A34" w:rsidRPr="00D463C2" w:rsidRDefault="00C34A34">
            <w:pPr>
              <w:rPr>
                <w:moveTo w:id="347" w:author="Alexandru Uicoabă" w:date="2022-06-05T20:09:00Z"/>
                <w:lang w:val="en-US"/>
              </w:rPr>
              <w:pPrChange w:id="348" w:author="Alexandru Uicoabă" w:date="2022-06-05T21:14:00Z">
                <w:pPr>
                  <w:jc w:val="start"/>
                </w:pPr>
              </w:pPrChange>
            </w:pPr>
            <w:moveTo w:id="349" w:author="Alexandru Uicoabă" w:date="2022-06-05T20:09:00Z">
              <w:r w:rsidRPr="00D463C2">
                <w:rPr>
                  <w:lang w:val="en-US"/>
                </w:rPr>
                <w:t>29s</w:t>
              </w:r>
            </w:moveTo>
          </w:p>
        </w:tc>
        <w:tc>
          <w:tcPr>
            <w:tcW w:w="72.95pt" w:type="dxa"/>
          </w:tcPr>
          <w:p w14:paraId="3326DA7A" w14:textId="77777777" w:rsidR="00C34A34" w:rsidRPr="00D463C2" w:rsidRDefault="00C34A34">
            <w:pPr>
              <w:rPr>
                <w:moveTo w:id="350" w:author="Alexandru Uicoabă" w:date="2022-06-05T20:09:00Z"/>
                <w:lang w:val="en-US"/>
              </w:rPr>
              <w:pPrChange w:id="351" w:author="Alexandru Uicoabă" w:date="2022-06-05T21:14:00Z">
                <w:pPr>
                  <w:jc w:val="start"/>
                </w:pPr>
              </w:pPrChange>
            </w:pPr>
            <w:moveTo w:id="352" w:author="Alexandru Uicoabă" w:date="2022-06-05T20:09:00Z">
              <w:r w:rsidRPr="00D463C2">
                <w:rPr>
                  <w:lang w:val="en-US"/>
                </w:rPr>
                <w:t>29s</w:t>
              </w:r>
            </w:moveTo>
          </w:p>
        </w:tc>
      </w:tr>
      <w:tr w:rsidR="00C34A34" w:rsidRPr="00D463C2" w14:paraId="22712B9B" w14:textId="77777777" w:rsidTr="00F47C4C">
        <w:trPr>
          <w:jc w:val="center"/>
        </w:trPr>
        <w:tc>
          <w:tcPr>
            <w:tcW w:w="42.30pt" w:type="dxa"/>
          </w:tcPr>
          <w:p w14:paraId="11072FE9" w14:textId="77777777" w:rsidR="00C34A34" w:rsidRPr="00D463C2" w:rsidRDefault="00C34A34" w:rsidP="00F47C4C">
            <w:pPr>
              <w:jc w:val="start"/>
              <w:rPr>
                <w:moveTo w:id="353" w:author="Alexandru Uicoabă" w:date="2022-06-05T20:09:00Z"/>
                <w:lang w:val="en-US"/>
              </w:rPr>
            </w:pPr>
            <w:moveTo w:id="354" w:author="Alexandru Uicoabă" w:date="2022-06-05T20:09:00Z">
              <w:r w:rsidRPr="00D463C2">
                <w:rPr>
                  <w:lang w:val="en-US"/>
                </w:rPr>
                <w:t>Lap 2</w:t>
              </w:r>
            </w:moveTo>
          </w:p>
        </w:tc>
        <w:tc>
          <w:tcPr>
            <w:tcW w:w="49.60pt" w:type="dxa"/>
          </w:tcPr>
          <w:p w14:paraId="5BC5A62E" w14:textId="77777777" w:rsidR="00C34A34" w:rsidRPr="00D463C2" w:rsidRDefault="00C34A34">
            <w:pPr>
              <w:rPr>
                <w:moveTo w:id="355" w:author="Alexandru Uicoabă" w:date="2022-06-05T20:09:00Z"/>
                <w:lang w:val="en-US"/>
              </w:rPr>
              <w:pPrChange w:id="356" w:author="Alexandru Uicoabă" w:date="2022-06-05T21:14:00Z">
                <w:pPr>
                  <w:jc w:val="start"/>
                </w:pPr>
              </w:pPrChange>
            </w:pPr>
            <w:moveTo w:id="357" w:author="Alexandru Uicoabă" w:date="2022-06-05T20:09:00Z">
              <w:r w:rsidRPr="00D463C2">
                <w:rPr>
                  <w:lang w:val="en-US"/>
                </w:rPr>
                <w:t>27s</w:t>
              </w:r>
            </w:moveTo>
          </w:p>
        </w:tc>
        <w:tc>
          <w:tcPr>
            <w:tcW w:w="77.95pt" w:type="dxa"/>
          </w:tcPr>
          <w:p w14:paraId="488516D1" w14:textId="77777777" w:rsidR="00C34A34" w:rsidRPr="00D463C2" w:rsidRDefault="00C34A34">
            <w:pPr>
              <w:rPr>
                <w:moveTo w:id="358" w:author="Alexandru Uicoabă" w:date="2022-06-05T20:09:00Z"/>
                <w:lang w:val="en-US"/>
              </w:rPr>
              <w:pPrChange w:id="359" w:author="Alexandru Uicoabă" w:date="2022-06-05T21:14:00Z">
                <w:pPr>
                  <w:jc w:val="start"/>
                </w:pPr>
              </w:pPrChange>
            </w:pPr>
            <w:moveTo w:id="360" w:author="Alexandru Uicoabă" w:date="2022-06-05T20:09:00Z">
              <w:r w:rsidRPr="00D463C2">
                <w:rPr>
                  <w:lang w:val="en-US"/>
                </w:rPr>
                <w:t>28s</w:t>
              </w:r>
            </w:moveTo>
          </w:p>
        </w:tc>
        <w:tc>
          <w:tcPr>
            <w:tcW w:w="72.95pt" w:type="dxa"/>
          </w:tcPr>
          <w:p w14:paraId="34C91D2E" w14:textId="77777777" w:rsidR="00C34A34" w:rsidRPr="00D463C2" w:rsidRDefault="00C34A34">
            <w:pPr>
              <w:rPr>
                <w:moveTo w:id="361" w:author="Alexandru Uicoabă" w:date="2022-06-05T20:09:00Z"/>
                <w:lang w:val="en-US"/>
              </w:rPr>
              <w:pPrChange w:id="362" w:author="Alexandru Uicoabă" w:date="2022-06-05T21:14:00Z">
                <w:pPr>
                  <w:jc w:val="start"/>
                </w:pPr>
              </w:pPrChange>
            </w:pPr>
            <w:moveTo w:id="363" w:author="Alexandru Uicoabă" w:date="2022-06-05T20:09:00Z">
              <w:r w:rsidRPr="00D463C2">
                <w:rPr>
                  <w:lang w:val="en-US"/>
                </w:rPr>
                <w:t>28s</w:t>
              </w:r>
            </w:moveTo>
          </w:p>
        </w:tc>
      </w:tr>
      <w:tr w:rsidR="00C34A34" w:rsidRPr="00D463C2" w14:paraId="62A0224E" w14:textId="77777777" w:rsidTr="00F47C4C">
        <w:trPr>
          <w:jc w:val="center"/>
        </w:trPr>
        <w:tc>
          <w:tcPr>
            <w:tcW w:w="42.30pt" w:type="dxa"/>
          </w:tcPr>
          <w:p w14:paraId="6AA28E21" w14:textId="77777777" w:rsidR="00C34A34" w:rsidRPr="00D463C2" w:rsidRDefault="00C34A34" w:rsidP="00F47C4C">
            <w:pPr>
              <w:jc w:val="start"/>
              <w:rPr>
                <w:moveTo w:id="364" w:author="Alexandru Uicoabă" w:date="2022-06-05T20:09:00Z"/>
                <w:lang w:val="en-US"/>
              </w:rPr>
            </w:pPr>
            <w:moveTo w:id="365" w:author="Alexandru Uicoabă" w:date="2022-06-05T20:09:00Z">
              <w:r w:rsidRPr="00D463C2">
                <w:rPr>
                  <w:lang w:val="en-US"/>
                </w:rPr>
                <w:t>Lap 3</w:t>
              </w:r>
            </w:moveTo>
          </w:p>
        </w:tc>
        <w:tc>
          <w:tcPr>
            <w:tcW w:w="49.60pt" w:type="dxa"/>
          </w:tcPr>
          <w:p w14:paraId="79338A5C" w14:textId="77777777" w:rsidR="00C34A34" w:rsidRPr="00D463C2" w:rsidRDefault="00C34A34">
            <w:pPr>
              <w:rPr>
                <w:moveTo w:id="366" w:author="Alexandru Uicoabă" w:date="2022-06-05T20:09:00Z"/>
                <w:lang w:val="en-US"/>
              </w:rPr>
              <w:pPrChange w:id="367" w:author="Alexandru Uicoabă" w:date="2022-06-05T21:14:00Z">
                <w:pPr>
                  <w:jc w:val="start"/>
                </w:pPr>
              </w:pPrChange>
            </w:pPr>
            <w:moveTo w:id="368" w:author="Alexandru Uicoabă" w:date="2022-06-05T20:09:00Z">
              <w:r w:rsidRPr="00D463C2">
                <w:rPr>
                  <w:lang w:val="en-US"/>
                </w:rPr>
                <w:t>28s</w:t>
              </w:r>
            </w:moveTo>
          </w:p>
        </w:tc>
        <w:tc>
          <w:tcPr>
            <w:tcW w:w="77.95pt" w:type="dxa"/>
          </w:tcPr>
          <w:p w14:paraId="494FEDB9" w14:textId="77777777" w:rsidR="00C34A34" w:rsidRPr="00D463C2" w:rsidRDefault="00C34A34">
            <w:pPr>
              <w:rPr>
                <w:moveTo w:id="369" w:author="Alexandru Uicoabă" w:date="2022-06-05T20:09:00Z"/>
                <w:lang w:val="en-US"/>
              </w:rPr>
              <w:pPrChange w:id="370" w:author="Alexandru Uicoabă" w:date="2022-06-05T21:14:00Z">
                <w:pPr>
                  <w:jc w:val="start"/>
                </w:pPr>
              </w:pPrChange>
            </w:pPr>
            <w:moveTo w:id="371" w:author="Alexandru Uicoabă" w:date="2022-06-05T20:09:00Z">
              <w:r w:rsidRPr="00D463C2">
                <w:rPr>
                  <w:lang w:val="en-US"/>
                </w:rPr>
                <w:t>27s</w:t>
              </w:r>
            </w:moveTo>
          </w:p>
        </w:tc>
        <w:tc>
          <w:tcPr>
            <w:tcW w:w="72.95pt" w:type="dxa"/>
          </w:tcPr>
          <w:p w14:paraId="1A5FA741" w14:textId="77777777" w:rsidR="00C34A34" w:rsidRPr="00D463C2" w:rsidRDefault="00C34A34">
            <w:pPr>
              <w:rPr>
                <w:moveTo w:id="372" w:author="Alexandru Uicoabă" w:date="2022-06-05T20:09:00Z"/>
                <w:lang w:val="en-US"/>
              </w:rPr>
              <w:pPrChange w:id="373" w:author="Alexandru Uicoabă" w:date="2022-06-05T21:14:00Z">
                <w:pPr>
                  <w:jc w:val="start"/>
                </w:pPr>
              </w:pPrChange>
            </w:pPr>
            <w:moveTo w:id="374" w:author="Alexandru Uicoabă" w:date="2022-06-05T20:09:00Z">
              <w:r w:rsidRPr="00D463C2">
                <w:rPr>
                  <w:lang w:val="en-US"/>
                </w:rPr>
                <w:t>28s</w:t>
              </w:r>
            </w:moveTo>
          </w:p>
        </w:tc>
      </w:tr>
      <w:tr w:rsidR="00C34A34" w:rsidRPr="00D463C2" w14:paraId="28008B89" w14:textId="77777777" w:rsidTr="00F47C4C">
        <w:trPr>
          <w:jc w:val="center"/>
        </w:trPr>
        <w:tc>
          <w:tcPr>
            <w:tcW w:w="42.30pt" w:type="dxa"/>
          </w:tcPr>
          <w:p w14:paraId="3451054B" w14:textId="77777777" w:rsidR="00C34A34" w:rsidRPr="00D463C2" w:rsidRDefault="00C34A34" w:rsidP="00F47C4C">
            <w:pPr>
              <w:jc w:val="start"/>
              <w:rPr>
                <w:moveTo w:id="375" w:author="Alexandru Uicoabă" w:date="2022-06-05T20:09:00Z"/>
                <w:lang w:val="en-US"/>
              </w:rPr>
            </w:pPr>
            <w:moveTo w:id="376" w:author="Alexandru Uicoabă" w:date="2022-06-05T20:09:00Z">
              <w:r w:rsidRPr="00D463C2">
                <w:rPr>
                  <w:lang w:val="en-US"/>
                </w:rPr>
                <w:t>Lap 4</w:t>
              </w:r>
            </w:moveTo>
          </w:p>
        </w:tc>
        <w:tc>
          <w:tcPr>
            <w:tcW w:w="49.60pt" w:type="dxa"/>
          </w:tcPr>
          <w:p w14:paraId="2344EADC" w14:textId="77777777" w:rsidR="00C34A34" w:rsidRPr="00D463C2" w:rsidRDefault="00C34A34">
            <w:pPr>
              <w:rPr>
                <w:moveTo w:id="377" w:author="Alexandru Uicoabă" w:date="2022-06-05T20:09:00Z"/>
                <w:lang w:val="en-US"/>
              </w:rPr>
              <w:pPrChange w:id="378" w:author="Alexandru Uicoabă" w:date="2022-06-05T21:14:00Z">
                <w:pPr>
                  <w:jc w:val="start"/>
                </w:pPr>
              </w:pPrChange>
            </w:pPr>
            <w:moveTo w:id="379" w:author="Alexandru Uicoabă" w:date="2022-06-05T20:09:00Z">
              <w:r w:rsidRPr="00D463C2">
                <w:rPr>
                  <w:lang w:val="en-US"/>
                </w:rPr>
                <w:t>26s</w:t>
              </w:r>
            </w:moveTo>
          </w:p>
        </w:tc>
        <w:tc>
          <w:tcPr>
            <w:tcW w:w="77.95pt" w:type="dxa"/>
          </w:tcPr>
          <w:p w14:paraId="25F2C0E2" w14:textId="77777777" w:rsidR="00C34A34" w:rsidRPr="00D463C2" w:rsidRDefault="00C34A34">
            <w:pPr>
              <w:rPr>
                <w:moveTo w:id="380" w:author="Alexandru Uicoabă" w:date="2022-06-05T20:09:00Z"/>
                <w:lang w:val="en-US"/>
              </w:rPr>
              <w:pPrChange w:id="381" w:author="Alexandru Uicoabă" w:date="2022-06-05T21:14:00Z">
                <w:pPr>
                  <w:jc w:val="start"/>
                </w:pPr>
              </w:pPrChange>
            </w:pPr>
            <w:moveTo w:id="382" w:author="Alexandru Uicoabă" w:date="2022-06-05T20:09:00Z">
              <w:r w:rsidRPr="00D463C2">
                <w:rPr>
                  <w:lang w:val="en-US"/>
                </w:rPr>
                <w:t>27s</w:t>
              </w:r>
            </w:moveTo>
          </w:p>
        </w:tc>
        <w:tc>
          <w:tcPr>
            <w:tcW w:w="72.95pt" w:type="dxa"/>
          </w:tcPr>
          <w:p w14:paraId="6CDE5219" w14:textId="77777777" w:rsidR="00C34A34" w:rsidRPr="00D463C2" w:rsidRDefault="00C34A34">
            <w:pPr>
              <w:rPr>
                <w:moveTo w:id="383" w:author="Alexandru Uicoabă" w:date="2022-06-05T20:09:00Z"/>
                <w:lang w:val="en-US"/>
              </w:rPr>
              <w:pPrChange w:id="384" w:author="Alexandru Uicoabă" w:date="2022-06-05T21:14:00Z">
                <w:pPr>
                  <w:jc w:val="start"/>
                </w:pPr>
              </w:pPrChange>
            </w:pPr>
            <w:moveTo w:id="385" w:author="Alexandru Uicoabă" w:date="2022-06-05T20:09:00Z">
              <w:r w:rsidRPr="00D463C2">
                <w:rPr>
                  <w:lang w:val="en-US"/>
                </w:rPr>
                <w:t>29s</w:t>
              </w:r>
            </w:moveTo>
          </w:p>
        </w:tc>
      </w:tr>
      <w:tr w:rsidR="00C34A34" w:rsidRPr="00D463C2" w14:paraId="25E7584D" w14:textId="77777777" w:rsidTr="00F47C4C">
        <w:trPr>
          <w:jc w:val="center"/>
        </w:trPr>
        <w:tc>
          <w:tcPr>
            <w:tcW w:w="42.30pt" w:type="dxa"/>
          </w:tcPr>
          <w:p w14:paraId="37F5C363" w14:textId="77777777" w:rsidR="00C34A34" w:rsidRPr="00D463C2" w:rsidRDefault="00C34A34" w:rsidP="00F47C4C">
            <w:pPr>
              <w:jc w:val="start"/>
              <w:rPr>
                <w:moveTo w:id="386" w:author="Alexandru Uicoabă" w:date="2022-06-05T20:09:00Z"/>
                <w:lang w:val="en-US"/>
              </w:rPr>
            </w:pPr>
            <w:moveTo w:id="387" w:author="Alexandru Uicoabă" w:date="2022-06-05T20:09:00Z">
              <w:r w:rsidRPr="00D463C2">
                <w:rPr>
                  <w:lang w:val="en-US"/>
                </w:rPr>
                <w:t>Lap 5</w:t>
              </w:r>
            </w:moveTo>
          </w:p>
        </w:tc>
        <w:tc>
          <w:tcPr>
            <w:tcW w:w="49.60pt" w:type="dxa"/>
          </w:tcPr>
          <w:p w14:paraId="6A5584C7" w14:textId="77777777" w:rsidR="00C34A34" w:rsidRPr="00D463C2" w:rsidRDefault="00C34A34">
            <w:pPr>
              <w:rPr>
                <w:moveTo w:id="388" w:author="Alexandru Uicoabă" w:date="2022-06-05T20:09:00Z"/>
                <w:lang w:val="en-US"/>
              </w:rPr>
              <w:pPrChange w:id="389" w:author="Alexandru Uicoabă" w:date="2022-06-05T21:14:00Z">
                <w:pPr>
                  <w:jc w:val="start"/>
                </w:pPr>
              </w:pPrChange>
            </w:pPr>
            <w:moveTo w:id="390" w:author="Alexandru Uicoabă" w:date="2022-06-05T20:09:00Z">
              <w:r w:rsidRPr="00D463C2">
                <w:rPr>
                  <w:lang w:val="en-US"/>
                </w:rPr>
                <w:t>26s</w:t>
              </w:r>
            </w:moveTo>
          </w:p>
        </w:tc>
        <w:tc>
          <w:tcPr>
            <w:tcW w:w="77.95pt" w:type="dxa"/>
          </w:tcPr>
          <w:p w14:paraId="6DD3C1FF" w14:textId="77777777" w:rsidR="00C34A34" w:rsidRPr="00D463C2" w:rsidRDefault="00C34A34">
            <w:pPr>
              <w:rPr>
                <w:moveTo w:id="391" w:author="Alexandru Uicoabă" w:date="2022-06-05T20:09:00Z"/>
                <w:lang w:val="en-US"/>
              </w:rPr>
              <w:pPrChange w:id="392" w:author="Alexandru Uicoabă" w:date="2022-06-05T21:14:00Z">
                <w:pPr>
                  <w:jc w:val="start"/>
                </w:pPr>
              </w:pPrChange>
            </w:pPr>
            <w:moveTo w:id="393" w:author="Alexandru Uicoabă" w:date="2022-06-05T20:09:00Z">
              <w:r w:rsidRPr="00D463C2">
                <w:rPr>
                  <w:lang w:val="en-US"/>
                </w:rPr>
                <w:t>28s</w:t>
              </w:r>
            </w:moveTo>
          </w:p>
        </w:tc>
        <w:tc>
          <w:tcPr>
            <w:tcW w:w="72.95pt" w:type="dxa"/>
          </w:tcPr>
          <w:p w14:paraId="6FC64F91" w14:textId="77777777" w:rsidR="00C34A34" w:rsidRPr="00D463C2" w:rsidRDefault="00C34A34">
            <w:pPr>
              <w:rPr>
                <w:moveTo w:id="394" w:author="Alexandru Uicoabă" w:date="2022-06-05T20:09:00Z"/>
                <w:lang w:val="en-US"/>
              </w:rPr>
              <w:pPrChange w:id="395" w:author="Alexandru Uicoabă" w:date="2022-06-05T21:14:00Z">
                <w:pPr>
                  <w:jc w:val="start"/>
                </w:pPr>
              </w:pPrChange>
            </w:pPr>
            <w:moveTo w:id="396" w:author="Alexandru Uicoabă" w:date="2022-06-05T20:09:00Z">
              <w:r w:rsidRPr="00D463C2">
                <w:rPr>
                  <w:lang w:val="en-US"/>
                </w:rPr>
                <w:t>28s</w:t>
              </w:r>
            </w:moveTo>
          </w:p>
        </w:tc>
      </w:tr>
      <w:moveToRangeEnd w:id="333"/>
    </w:tbl>
    <w:p w14:paraId="325AC7A9" w14:textId="77777777" w:rsidR="00C34A34" w:rsidRDefault="00C34A34" w:rsidP="00836A34">
      <w:pPr>
        <w:pStyle w:val="Corptext"/>
        <w:rPr>
          <w:ins w:id="397" w:author="Alexandru Uicoabă" w:date="2022-06-05T20:08:00Z"/>
          <w:lang w:val="en-US"/>
        </w:rPr>
      </w:pPr>
    </w:p>
    <w:p w14:paraId="762606D3" w14:textId="77777777" w:rsidR="00C34A34" w:rsidRPr="00D463C2" w:rsidRDefault="00C34A34" w:rsidP="00C34A34">
      <w:pPr>
        <w:pStyle w:val="Titlu3"/>
        <w:numPr>
          <w:ilvl w:val="0"/>
          <w:numId w:val="0"/>
        </w:numPr>
        <w:spacing w:before="6pt" w:after="3pt" w:line="12pt" w:lineRule="auto"/>
        <w:rPr>
          <w:ins w:id="398" w:author="Alexandru Uicoabă" w:date="2022-06-05T20:08:00Z"/>
          <w:lang w:val="en-US"/>
        </w:rPr>
      </w:pPr>
      <w:commentRangeStart w:id="399"/>
      <w:commentRangeStart w:id="400"/>
      <w:ins w:id="401" w:author="Alexandru Uicoabă" w:date="2022-06-05T20:08:00Z">
        <w:r w:rsidRPr="00D463C2">
          <w:rPr>
            <w:lang w:val="en-US"/>
          </w:rPr>
          <w:t>Limitation</w:t>
        </w:r>
      </w:ins>
    </w:p>
    <w:p w14:paraId="2BE0D3E6" w14:textId="77777777" w:rsidR="00C34A34" w:rsidRPr="00D463C2" w:rsidRDefault="00C34A34" w:rsidP="00C34A34">
      <w:pPr>
        <w:jc w:val="both"/>
        <w:rPr>
          <w:ins w:id="402" w:author="Alexandru Uicoabă" w:date="2022-06-05T20:08:00Z"/>
          <w:lang w:val="en-US"/>
        </w:rPr>
      </w:pPr>
      <w:ins w:id="403" w:author="Alexandru Uicoabă" w:date="2022-06-05T20:08:00Z">
        <w:r w:rsidRPr="00D463C2">
          <w:rPr>
            <w:lang w:val="en-US"/>
          </w:rPr>
          <w:t xml:space="preserve">    A first limitation that emerges from the first experiment, in which supervised machine learning techniques were used, is that the prediction will be a good one only if the circuit is a known one, and previously a player drove in an optimal way. If the circuit is randomly generated, this type of approach can no longer be used.</w:t>
        </w:r>
      </w:ins>
    </w:p>
    <w:p w14:paraId="6B2DF325" w14:textId="77777777" w:rsidR="00C34A34" w:rsidRPr="00D463C2" w:rsidRDefault="00C34A34" w:rsidP="00C34A34">
      <w:pPr>
        <w:jc w:val="both"/>
        <w:rPr>
          <w:ins w:id="404" w:author="Alexandru Uicoabă" w:date="2022-06-05T20:08:00Z"/>
          <w:lang w:val="en-US"/>
        </w:rPr>
      </w:pPr>
      <w:ins w:id="405" w:author="Alexandru Uicoabă" w:date="2022-06-05T20:08:00Z">
        <w:r w:rsidRPr="00D463C2">
          <w:rPr>
            <w:lang w:val="en-US"/>
          </w:rPr>
          <w:t xml:space="preserve">    The second experiment shows that the agent needs a lot of time and a lot of episodes to perform better and better.</w:t>
        </w:r>
        <w:commentRangeEnd w:id="399"/>
        <w:r>
          <w:rPr>
            <w:rStyle w:val="Referincomentariu"/>
          </w:rPr>
          <w:commentReference w:id="399"/>
        </w:r>
        <w:commentRangeEnd w:id="400"/>
        <w:r>
          <w:rPr>
            <w:rStyle w:val="Referincomentariu"/>
          </w:rPr>
          <w:commentReference w:id="400"/>
        </w:r>
      </w:ins>
    </w:p>
    <w:p w14:paraId="787BF315" w14:textId="77777777" w:rsidR="00C34A34" w:rsidRPr="00D463C2" w:rsidRDefault="00C34A34" w:rsidP="00836A34">
      <w:pPr>
        <w:pStyle w:val="Corptext"/>
        <w:rPr>
          <w:lang w:val="en-US"/>
        </w:rPr>
      </w:pPr>
    </w:p>
    <w:p w14:paraId="2C619F58" w14:textId="79D71A91" w:rsidR="00D71B22" w:rsidRPr="00D463C2" w:rsidRDefault="00F167FA" w:rsidP="00D71B22">
      <w:pPr>
        <w:pStyle w:val="Titlu1"/>
        <w:rPr>
          <w:lang w:val="en-US"/>
        </w:rPr>
      </w:pPr>
      <w:r w:rsidRPr="00D463C2">
        <w:rPr>
          <w:lang w:val="en-US"/>
        </w:rPr>
        <w:t>Conclusion</w:t>
      </w:r>
    </w:p>
    <w:p w14:paraId="55675C11" w14:textId="6880C0B6" w:rsidR="00D71B22" w:rsidRDefault="00EF179A" w:rsidP="00F51BD1">
      <w:pPr>
        <w:spacing w:after="6pt" w:line="11.40pt" w:lineRule="auto"/>
        <w:ind w:firstLine="14.45pt"/>
        <w:jc w:val="both"/>
        <w:rPr>
          <w:ins w:id="406" w:author="Alexandru Uicoabă" w:date="2022-06-05T21:00:00Z"/>
          <w:spacing w:val="-1"/>
          <w:lang w:val="en-US" w:eastAsia="x-none"/>
        </w:rPr>
      </w:pPr>
      <w:r w:rsidRPr="00D463C2">
        <w:rPr>
          <w:spacing w:val="-1"/>
          <w:lang w:val="en-US" w:eastAsia="x-none"/>
        </w:rPr>
        <w:t xml:space="preserve">In this paper, we want to automate the learning process of an agent in a virtual environment. </w:t>
      </w:r>
      <w:del w:id="407" w:author="Bogdan Dragulescu" w:date="2022-06-03T15:00:00Z">
        <w:r w:rsidRPr="00D463C2" w:rsidDel="00D463C2">
          <w:rPr>
            <w:spacing w:val="-1"/>
            <w:lang w:val="en-US" w:eastAsia="x-none"/>
          </w:rPr>
          <w:delText>f</w:delText>
        </w:r>
      </w:del>
      <w:ins w:id="408" w:author="Bogdan Dragulescu" w:date="2022-06-03T15:00:00Z">
        <w:r w:rsidR="00D463C2">
          <w:rPr>
            <w:spacing w:val="-1"/>
            <w:lang w:val="en-US" w:eastAsia="x-none"/>
          </w:rPr>
          <w:t>F</w:t>
        </w:r>
      </w:ins>
      <w:r w:rsidRPr="00D463C2">
        <w:rPr>
          <w:spacing w:val="-1"/>
          <w:lang w:val="en-US" w:eastAsia="x-none"/>
        </w:rPr>
        <w:t xml:space="preserve">or this, two experiments were performed, and the results showed that for this case the most recommended is the supervised machine learning </w:t>
      </w:r>
      <w:commentRangeStart w:id="409"/>
      <w:r w:rsidRPr="00D463C2">
        <w:rPr>
          <w:spacing w:val="-1"/>
          <w:lang w:val="en-US" w:eastAsia="x-none"/>
        </w:rPr>
        <w:t>approach</w:t>
      </w:r>
      <w:commentRangeEnd w:id="409"/>
      <w:r w:rsidR="00D463C2">
        <w:rPr>
          <w:rStyle w:val="Referincomentariu"/>
        </w:rPr>
        <w:commentReference w:id="409"/>
      </w:r>
      <w:r w:rsidRPr="00D463C2">
        <w:rPr>
          <w:spacing w:val="-1"/>
          <w:lang w:val="en-US" w:eastAsia="x-none"/>
        </w:rPr>
        <w:t>.</w:t>
      </w:r>
    </w:p>
    <w:p w14:paraId="6F6EC50E" w14:textId="6BA34C04" w:rsidR="00CD7525" w:rsidRPr="00D463C2" w:rsidRDefault="00520C58" w:rsidP="00F51BD1">
      <w:pPr>
        <w:spacing w:after="6pt" w:line="11.40pt" w:lineRule="auto"/>
        <w:ind w:firstLine="14.45pt"/>
        <w:jc w:val="both"/>
        <w:rPr>
          <w:lang w:val="en-US"/>
        </w:rPr>
      </w:pPr>
      <w:ins w:id="410" w:author="Alexandru Uicoabă" w:date="2022-06-05T21:02:00Z">
        <w:r w:rsidRPr="00520C58">
          <w:rPr>
            <w:spacing w:val="-1"/>
            <w:lang w:val="en-US" w:eastAsia="x-none"/>
          </w:rPr>
          <w:t>For the experiment that uses reinforcement learning, with the time limit in which the agent must learn at this time, the number of episodes will be further increased to see if the training time has a role in the performance obtained by the agent.</w:t>
        </w:r>
      </w:ins>
    </w:p>
    <w:p w14:paraId="5EBEB94F" w14:textId="4C2322FD" w:rsidR="009303D9" w:rsidRPr="00D463C2" w:rsidRDefault="005270B0" w:rsidP="00485B76">
      <w:pPr>
        <w:pStyle w:val="Titlu5"/>
        <w:rPr>
          <w:lang w:val="en-US"/>
        </w:rPr>
      </w:pPr>
      <w:r w:rsidRPr="00D463C2">
        <w:rPr>
          <w:lang w:val="en-US"/>
        </w:rPr>
        <w:t>Reference</w:t>
      </w:r>
    </w:p>
    <w:p w14:paraId="4A7AE157" w14:textId="2BD97F38" w:rsidR="00C94E69" w:rsidRPr="00D463C2" w:rsidRDefault="00C94E69" w:rsidP="00C94E69">
      <w:pPr>
        <w:pStyle w:val="Bibliografie"/>
        <w:jc w:val="both"/>
        <w:rPr>
          <w:lang w:val="en-US"/>
        </w:rPr>
      </w:pPr>
    </w:p>
    <w:p w14:paraId="1CACA99D" w14:textId="7DB9C4CD" w:rsidR="00B04A38" w:rsidRPr="00D463C2" w:rsidRDefault="00B04A38" w:rsidP="00D463C2">
      <w:pPr>
        <w:pStyle w:val="Bibliografie"/>
        <w:jc w:val="both"/>
        <w:rPr>
          <w:lang w:val="en-US"/>
        </w:rPr>
      </w:pPr>
    </w:p>
    <w:p w14:paraId="18ABFF09" w14:textId="77777777" w:rsidR="00B732FC" w:rsidRPr="00B732FC" w:rsidRDefault="00B732FC">
      <w:pPr>
        <w:pStyle w:val="Bibliografie"/>
        <w:jc w:val="both"/>
        <w:pPrChange w:id="411" w:author="Alexandru Uicoabă" w:date="2022-06-05T21:02:00Z">
          <w:pPr>
            <w:pStyle w:val="Bibliografie"/>
          </w:pPr>
        </w:pPrChange>
      </w:pPr>
      <w:bookmarkStart w:id="412" w:name="ZOTERO_BREF_6xt7E7UlJqGX"/>
      <w:r w:rsidRPr="00B732FC">
        <w:t>[1]</w:t>
      </w:r>
      <w:r w:rsidRPr="00B732FC">
        <w:tab/>
        <w:t xml:space="preserve">L. </w:t>
      </w:r>
      <w:proofErr w:type="spellStart"/>
      <w:r w:rsidRPr="00B732FC">
        <w:t>Padgham</w:t>
      </w:r>
      <w:proofErr w:type="spellEnd"/>
      <w:r w:rsidRPr="00B732FC">
        <w:t xml:space="preserve"> </w:t>
      </w:r>
      <w:proofErr w:type="spellStart"/>
      <w:r w:rsidRPr="00B732FC">
        <w:t>and</w:t>
      </w:r>
      <w:proofErr w:type="spellEnd"/>
      <w:r w:rsidRPr="00B732FC">
        <w:t xml:space="preserve"> M. </w:t>
      </w:r>
      <w:proofErr w:type="spellStart"/>
      <w:r w:rsidRPr="00B732FC">
        <w:t>Winikoff</w:t>
      </w:r>
      <w:proofErr w:type="spellEnd"/>
      <w:r w:rsidRPr="00B732FC">
        <w:t xml:space="preserve">, </w:t>
      </w:r>
      <w:proofErr w:type="spellStart"/>
      <w:r w:rsidRPr="00B732FC">
        <w:rPr>
          <w:i/>
          <w:iCs/>
        </w:rPr>
        <w:t>Developing</w:t>
      </w:r>
      <w:proofErr w:type="spellEnd"/>
      <w:r w:rsidRPr="00B732FC">
        <w:rPr>
          <w:i/>
          <w:iCs/>
        </w:rPr>
        <w:t xml:space="preserve"> </w:t>
      </w:r>
      <w:proofErr w:type="spellStart"/>
      <w:r w:rsidRPr="00B732FC">
        <w:rPr>
          <w:i/>
          <w:iCs/>
        </w:rPr>
        <w:t>Intelligent</w:t>
      </w:r>
      <w:proofErr w:type="spellEnd"/>
      <w:r w:rsidRPr="00B732FC">
        <w:rPr>
          <w:i/>
          <w:iCs/>
        </w:rPr>
        <w:t xml:space="preserve"> Agent </w:t>
      </w:r>
      <w:proofErr w:type="spellStart"/>
      <w:r w:rsidRPr="00B732FC">
        <w:rPr>
          <w:i/>
          <w:iCs/>
        </w:rPr>
        <w:t>Systems</w:t>
      </w:r>
      <w:proofErr w:type="spellEnd"/>
      <w:r w:rsidRPr="00B732FC">
        <w:rPr>
          <w:i/>
          <w:iCs/>
        </w:rPr>
        <w:t xml:space="preserve">: A </w:t>
      </w:r>
      <w:proofErr w:type="spellStart"/>
      <w:r w:rsidRPr="00B732FC">
        <w:rPr>
          <w:i/>
          <w:iCs/>
        </w:rPr>
        <w:t>Practical</w:t>
      </w:r>
      <w:proofErr w:type="spellEnd"/>
      <w:r w:rsidRPr="00B732FC">
        <w:rPr>
          <w:i/>
          <w:iCs/>
        </w:rPr>
        <w:t xml:space="preserve"> </w:t>
      </w:r>
      <w:proofErr w:type="spellStart"/>
      <w:r w:rsidRPr="00B732FC">
        <w:rPr>
          <w:i/>
          <w:iCs/>
        </w:rPr>
        <w:t>Guide</w:t>
      </w:r>
      <w:proofErr w:type="spellEnd"/>
      <w:r w:rsidRPr="00B732FC">
        <w:t xml:space="preserve">, 1st ed. </w:t>
      </w:r>
      <w:proofErr w:type="spellStart"/>
      <w:r w:rsidRPr="00B732FC">
        <w:t>Wiley</w:t>
      </w:r>
      <w:proofErr w:type="spellEnd"/>
      <w:r w:rsidRPr="00B732FC">
        <w:t>, 2004. doi: 10.1002/0470861223.</w:t>
      </w:r>
    </w:p>
    <w:p w14:paraId="1963C135" w14:textId="77777777" w:rsidR="00B732FC" w:rsidRPr="00B732FC" w:rsidRDefault="00B732FC">
      <w:pPr>
        <w:pStyle w:val="Bibliografie"/>
        <w:jc w:val="both"/>
        <w:pPrChange w:id="413" w:author="Alexandru Uicoabă" w:date="2022-06-05T21:02:00Z">
          <w:pPr>
            <w:pStyle w:val="Bibliografie"/>
          </w:pPr>
        </w:pPrChange>
      </w:pPr>
      <w:r w:rsidRPr="00B732FC">
        <w:t>[2]</w:t>
      </w:r>
      <w:r w:rsidRPr="00B732FC">
        <w:tab/>
        <w:t xml:space="preserve">F. </w:t>
      </w:r>
      <w:proofErr w:type="spellStart"/>
      <w:r w:rsidRPr="00B732FC">
        <w:t>Safadi</w:t>
      </w:r>
      <w:proofErr w:type="spellEnd"/>
      <w:r w:rsidRPr="00B732FC">
        <w:t xml:space="preserve">, R. </w:t>
      </w:r>
      <w:proofErr w:type="spellStart"/>
      <w:r w:rsidRPr="00B732FC">
        <w:t>Fonteneau</w:t>
      </w:r>
      <w:proofErr w:type="spellEnd"/>
      <w:r w:rsidRPr="00B732FC">
        <w:t xml:space="preserve">, </w:t>
      </w:r>
      <w:proofErr w:type="spellStart"/>
      <w:r w:rsidRPr="00B732FC">
        <w:t>and</w:t>
      </w:r>
      <w:proofErr w:type="spellEnd"/>
      <w:r w:rsidRPr="00B732FC">
        <w:t xml:space="preserve"> D. Ernst, ‘Artificial intelligence in video </w:t>
      </w:r>
      <w:proofErr w:type="spellStart"/>
      <w:r w:rsidRPr="00B732FC">
        <w:t>games</w:t>
      </w:r>
      <w:proofErr w:type="spellEnd"/>
      <w:r w:rsidRPr="00B732FC">
        <w:t xml:space="preserve">: </w:t>
      </w:r>
      <w:proofErr w:type="spellStart"/>
      <w:r w:rsidRPr="00B732FC">
        <w:t>Towards</w:t>
      </w:r>
      <w:proofErr w:type="spellEnd"/>
      <w:r w:rsidRPr="00B732FC">
        <w:t xml:space="preserve"> a </w:t>
      </w:r>
      <w:proofErr w:type="spellStart"/>
      <w:r w:rsidRPr="00B732FC">
        <w:t>unified</w:t>
      </w:r>
      <w:proofErr w:type="spellEnd"/>
      <w:r w:rsidRPr="00B732FC">
        <w:t xml:space="preserve"> </w:t>
      </w:r>
      <w:proofErr w:type="spellStart"/>
      <w:r w:rsidRPr="00B732FC">
        <w:t>framework</w:t>
      </w:r>
      <w:proofErr w:type="spellEnd"/>
      <w:r w:rsidRPr="00B732FC">
        <w:t xml:space="preserve">’, </w:t>
      </w:r>
      <w:r w:rsidRPr="00B732FC">
        <w:rPr>
          <w:i/>
          <w:iCs/>
        </w:rPr>
        <w:t xml:space="preserve">Int. J. Comput. </w:t>
      </w:r>
      <w:proofErr w:type="spellStart"/>
      <w:r w:rsidRPr="00B732FC">
        <w:rPr>
          <w:i/>
          <w:iCs/>
        </w:rPr>
        <w:t>Games</w:t>
      </w:r>
      <w:proofErr w:type="spellEnd"/>
      <w:r w:rsidRPr="00B732FC">
        <w:rPr>
          <w:i/>
          <w:iCs/>
        </w:rPr>
        <w:t xml:space="preserve"> </w:t>
      </w:r>
      <w:proofErr w:type="spellStart"/>
      <w:r w:rsidRPr="00B732FC">
        <w:rPr>
          <w:i/>
          <w:iCs/>
        </w:rPr>
        <w:t>Technol</w:t>
      </w:r>
      <w:proofErr w:type="spellEnd"/>
      <w:r w:rsidRPr="00B732FC">
        <w:rPr>
          <w:i/>
          <w:iCs/>
        </w:rPr>
        <w:t>.</w:t>
      </w:r>
      <w:r w:rsidRPr="00B732FC">
        <w:t>, vol. 2015, 2015.</w:t>
      </w:r>
    </w:p>
    <w:p w14:paraId="22F7C5ED" w14:textId="77777777" w:rsidR="00B732FC" w:rsidRPr="00B732FC" w:rsidRDefault="00B732FC">
      <w:pPr>
        <w:pStyle w:val="Bibliografie"/>
        <w:jc w:val="both"/>
        <w:pPrChange w:id="414" w:author="Alexandru Uicoabă" w:date="2022-06-05T21:02:00Z">
          <w:pPr>
            <w:pStyle w:val="Bibliografie"/>
          </w:pPr>
        </w:pPrChange>
      </w:pPr>
      <w:r w:rsidRPr="00B732FC">
        <w:t>[3]</w:t>
      </w:r>
      <w:r w:rsidRPr="00B732FC">
        <w:tab/>
        <w:t xml:space="preserve">D. A. </w:t>
      </w:r>
      <w:proofErr w:type="spellStart"/>
      <w:r w:rsidRPr="00B732FC">
        <w:t>Chentsov</w:t>
      </w:r>
      <w:proofErr w:type="spellEnd"/>
      <w:r w:rsidRPr="00B732FC">
        <w:t xml:space="preserve"> </w:t>
      </w:r>
      <w:proofErr w:type="spellStart"/>
      <w:r w:rsidRPr="00B732FC">
        <w:t>and</w:t>
      </w:r>
      <w:proofErr w:type="spellEnd"/>
      <w:r w:rsidRPr="00B732FC">
        <w:t xml:space="preserve"> S. A. </w:t>
      </w:r>
      <w:proofErr w:type="spellStart"/>
      <w:r w:rsidRPr="00B732FC">
        <w:t>Belyaev</w:t>
      </w:r>
      <w:proofErr w:type="spellEnd"/>
      <w:r w:rsidRPr="00B732FC">
        <w:t xml:space="preserve">, ‘Monte </w:t>
      </w:r>
      <w:proofErr w:type="spellStart"/>
      <w:r w:rsidRPr="00B732FC">
        <w:t>Carlo</w:t>
      </w:r>
      <w:proofErr w:type="spellEnd"/>
      <w:r w:rsidRPr="00B732FC">
        <w:t xml:space="preserve"> </w:t>
      </w:r>
      <w:proofErr w:type="spellStart"/>
      <w:r w:rsidRPr="00B732FC">
        <w:t>Tree</w:t>
      </w:r>
      <w:proofErr w:type="spellEnd"/>
      <w:r w:rsidRPr="00B732FC">
        <w:t xml:space="preserve"> </w:t>
      </w:r>
      <w:proofErr w:type="spellStart"/>
      <w:r w:rsidRPr="00B732FC">
        <w:t>Search</w:t>
      </w:r>
      <w:proofErr w:type="spellEnd"/>
      <w:r w:rsidRPr="00B732FC">
        <w:t xml:space="preserve"> </w:t>
      </w:r>
      <w:proofErr w:type="spellStart"/>
      <w:r w:rsidRPr="00B732FC">
        <w:t>Modification</w:t>
      </w:r>
      <w:proofErr w:type="spellEnd"/>
      <w:r w:rsidRPr="00B732FC">
        <w:t xml:space="preserve"> for Computer </w:t>
      </w:r>
      <w:proofErr w:type="spellStart"/>
      <w:r w:rsidRPr="00B732FC">
        <w:t>Games</w:t>
      </w:r>
      <w:proofErr w:type="spellEnd"/>
      <w:r w:rsidRPr="00B732FC">
        <w:t xml:space="preserve">’, in </w:t>
      </w:r>
      <w:r w:rsidRPr="00B732FC">
        <w:rPr>
          <w:i/>
          <w:iCs/>
        </w:rPr>
        <w:t xml:space="preserve">2020 IEEE </w:t>
      </w:r>
      <w:proofErr w:type="spellStart"/>
      <w:r w:rsidRPr="00B732FC">
        <w:rPr>
          <w:i/>
          <w:iCs/>
        </w:rPr>
        <w:t>Conference</w:t>
      </w:r>
      <w:proofErr w:type="spellEnd"/>
      <w:r w:rsidRPr="00B732FC">
        <w:rPr>
          <w:i/>
          <w:iCs/>
        </w:rPr>
        <w:t xml:space="preserve"> of </w:t>
      </w:r>
      <w:proofErr w:type="spellStart"/>
      <w:r w:rsidRPr="00B732FC">
        <w:rPr>
          <w:i/>
          <w:iCs/>
        </w:rPr>
        <w:t>Russian</w:t>
      </w:r>
      <w:proofErr w:type="spellEnd"/>
      <w:r w:rsidRPr="00B732FC">
        <w:rPr>
          <w:i/>
          <w:iCs/>
        </w:rPr>
        <w:t xml:space="preserve"> Young </w:t>
      </w:r>
      <w:proofErr w:type="spellStart"/>
      <w:r w:rsidRPr="00B732FC">
        <w:rPr>
          <w:i/>
          <w:iCs/>
        </w:rPr>
        <w:t>Researchers</w:t>
      </w:r>
      <w:proofErr w:type="spellEnd"/>
      <w:r w:rsidRPr="00B732FC">
        <w:rPr>
          <w:i/>
          <w:iCs/>
        </w:rPr>
        <w:t xml:space="preserve"> in </w:t>
      </w:r>
      <w:proofErr w:type="spellStart"/>
      <w:r w:rsidRPr="00B732FC">
        <w:rPr>
          <w:i/>
          <w:iCs/>
        </w:rPr>
        <w:t>Electrical</w:t>
      </w:r>
      <w:proofErr w:type="spellEnd"/>
      <w:r w:rsidRPr="00B732FC">
        <w:rPr>
          <w:i/>
          <w:iCs/>
        </w:rPr>
        <w:t xml:space="preserve"> </w:t>
      </w:r>
      <w:proofErr w:type="spellStart"/>
      <w:r w:rsidRPr="00B732FC">
        <w:rPr>
          <w:i/>
          <w:iCs/>
        </w:rPr>
        <w:t>and</w:t>
      </w:r>
      <w:proofErr w:type="spellEnd"/>
      <w:r w:rsidRPr="00B732FC">
        <w:rPr>
          <w:i/>
          <w:iCs/>
        </w:rPr>
        <w:t xml:space="preserve"> Electronic Engineering (</w:t>
      </w:r>
      <w:proofErr w:type="spellStart"/>
      <w:r w:rsidRPr="00B732FC">
        <w:rPr>
          <w:i/>
          <w:iCs/>
        </w:rPr>
        <w:t>EIConRus</w:t>
      </w:r>
      <w:proofErr w:type="spellEnd"/>
      <w:r w:rsidRPr="00B732FC">
        <w:rPr>
          <w:i/>
          <w:iCs/>
        </w:rPr>
        <w:t>)</w:t>
      </w:r>
      <w:r w:rsidRPr="00B732FC">
        <w:t>, Jan. 2020, pp. 252–255. doi: 10.1109/EIConRus49466.2020.9039281.</w:t>
      </w:r>
    </w:p>
    <w:p w14:paraId="1670ED5E" w14:textId="77777777" w:rsidR="00B732FC" w:rsidRPr="00B732FC" w:rsidRDefault="00B732FC">
      <w:pPr>
        <w:pStyle w:val="Bibliografie"/>
        <w:jc w:val="both"/>
        <w:pPrChange w:id="415" w:author="Alexandru Uicoabă" w:date="2022-06-05T21:02:00Z">
          <w:pPr>
            <w:pStyle w:val="Bibliografie"/>
          </w:pPr>
        </w:pPrChange>
      </w:pPr>
      <w:r w:rsidRPr="00B732FC">
        <w:t>[4]</w:t>
      </w:r>
      <w:r w:rsidRPr="00B732FC">
        <w:tab/>
        <w:t>A. Webster, ‘</w:t>
      </w:r>
      <w:proofErr w:type="spellStart"/>
      <w:r w:rsidRPr="00B732FC">
        <w:t>Designing</w:t>
      </w:r>
      <w:proofErr w:type="spellEnd"/>
      <w:r w:rsidRPr="00B732FC">
        <w:t xml:space="preserve"> League of </w:t>
      </w:r>
      <w:proofErr w:type="spellStart"/>
      <w:r w:rsidRPr="00B732FC">
        <w:t>Legends</w:t>
      </w:r>
      <w:proofErr w:type="spellEnd"/>
      <w:r w:rsidRPr="00B732FC">
        <w:t xml:space="preserve">’ </w:t>
      </w:r>
      <w:proofErr w:type="spellStart"/>
      <w:r w:rsidRPr="00B732FC">
        <w:t>stunning</w:t>
      </w:r>
      <w:proofErr w:type="spellEnd"/>
      <w:r w:rsidRPr="00B732FC">
        <w:t xml:space="preserve"> </w:t>
      </w:r>
      <w:proofErr w:type="spellStart"/>
      <w:r w:rsidRPr="00B732FC">
        <w:t>holographic</w:t>
      </w:r>
      <w:proofErr w:type="spellEnd"/>
      <w:r w:rsidRPr="00B732FC">
        <w:t xml:space="preserve"> </w:t>
      </w:r>
      <w:proofErr w:type="spellStart"/>
      <w:r w:rsidRPr="00B732FC">
        <w:t>Worlds</w:t>
      </w:r>
      <w:proofErr w:type="spellEnd"/>
      <w:r w:rsidRPr="00B732FC">
        <w:t xml:space="preserve"> </w:t>
      </w:r>
      <w:proofErr w:type="spellStart"/>
      <w:r w:rsidRPr="00B732FC">
        <w:t>opening</w:t>
      </w:r>
      <w:proofErr w:type="spellEnd"/>
      <w:r w:rsidRPr="00B732FC">
        <w:t xml:space="preserve"> </w:t>
      </w:r>
      <w:proofErr w:type="spellStart"/>
      <w:r w:rsidRPr="00B732FC">
        <w:t>ceremony</w:t>
      </w:r>
      <w:proofErr w:type="spellEnd"/>
      <w:r w:rsidRPr="00B732FC">
        <w:t xml:space="preserve">’, </w:t>
      </w:r>
      <w:r w:rsidRPr="00B732FC">
        <w:rPr>
          <w:i/>
          <w:iCs/>
        </w:rPr>
        <w:t xml:space="preserve">The </w:t>
      </w:r>
      <w:proofErr w:type="spellStart"/>
      <w:r w:rsidRPr="00B732FC">
        <w:rPr>
          <w:i/>
          <w:iCs/>
        </w:rPr>
        <w:t>Verge</w:t>
      </w:r>
      <w:proofErr w:type="spellEnd"/>
      <w:r w:rsidRPr="00B732FC">
        <w:t>, Nov. 11, 2019. https://www.theverge.com/2019/11/11/20959206/league-of-legends-worlds-2019-opening-ceremony-holograms-holonet (</w:t>
      </w:r>
      <w:proofErr w:type="spellStart"/>
      <w:r w:rsidRPr="00B732FC">
        <w:t>accessed</w:t>
      </w:r>
      <w:proofErr w:type="spellEnd"/>
      <w:r w:rsidRPr="00B732FC">
        <w:t xml:space="preserve"> Nov. 14, 2020).</w:t>
      </w:r>
    </w:p>
    <w:p w14:paraId="054EE194" w14:textId="77777777" w:rsidR="00B732FC" w:rsidRPr="00B732FC" w:rsidRDefault="00B732FC">
      <w:pPr>
        <w:pStyle w:val="Bibliografie"/>
        <w:jc w:val="both"/>
        <w:pPrChange w:id="416" w:author="Alexandru Uicoabă" w:date="2022-06-05T21:02:00Z">
          <w:pPr>
            <w:pStyle w:val="Bibliografie"/>
          </w:pPr>
        </w:pPrChange>
      </w:pPr>
      <w:r w:rsidRPr="00B732FC">
        <w:t>[5]</w:t>
      </w:r>
      <w:r w:rsidRPr="00B732FC">
        <w:tab/>
        <w:t xml:space="preserve">A. </w:t>
      </w:r>
      <w:proofErr w:type="spellStart"/>
      <w:r w:rsidRPr="00B732FC">
        <w:t>Géron</w:t>
      </w:r>
      <w:proofErr w:type="spellEnd"/>
      <w:r w:rsidRPr="00B732FC">
        <w:t xml:space="preserve">, </w:t>
      </w:r>
      <w:proofErr w:type="spellStart"/>
      <w:r w:rsidRPr="00B732FC">
        <w:rPr>
          <w:i/>
          <w:iCs/>
        </w:rPr>
        <w:t>Hands</w:t>
      </w:r>
      <w:proofErr w:type="spellEnd"/>
      <w:r w:rsidRPr="00B732FC">
        <w:rPr>
          <w:i/>
          <w:iCs/>
        </w:rPr>
        <w:t xml:space="preserve">-On </w:t>
      </w:r>
      <w:proofErr w:type="spellStart"/>
      <w:r w:rsidRPr="00B732FC">
        <w:rPr>
          <w:i/>
          <w:iCs/>
        </w:rPr>
        <w:t>Machine</w:t>
      </w:r>
      <w:proofErr w:type="spellEnd"/>
      <w:r w:rsidRPr="00B732FC">
        <w:rPr>
          <w:i/>
          <w:iCs/>
        </w:rPr>
        <w:t xml:space="preserve"> </w:t>
      </w:r>
      <w:proofErr w:type="spellStart"/>
      <w:r w:rsidRPr="00B732FC">
        <w:rPr>
          <w:i/>
          <w:iCs/>
        </w:rPr>
        <w:t>Learning</w:t>
      </w:r>
      <w:proofErr w:type="spellEnd"/>
      <w:r w:rsidRPr="00B732FC">
        <w:rPr>
          <w:i/>
          <w:iCs/>
        </w:rPr>
        <w:t xml:space="preserve"> </w:t>
      </w:r>
      <w:proofErr w:type="spellStart"/>
      <w:r w:rsidRPr="00B732FC">
        <w:rPr>
          <w:i/>
          <w:iCs/>
        </w:rPr>
        <w:t>with</w:t>
      </w:r>
      <w:proofErr w:type="spellEnd"/>
      <w:r w:rsidRPr="00B732FC">
        <w:rPr>
          <w:i/>
          <w:iCs/>
        </w:rPr>
        <w:t xml:space="preserve"> </w:t>
      </w:r>
      <w:proofErr w:type="spellStart"/>
      <w:r w:rsidRPr="00B732FC">
        <w:rPr>
          <w:i/>
          <w:iCs/>
        </w:rPr>
        <w:t>Scikit-Learn</w:t>
      </w:r>
      <w:proofErr w:type="spellEnd"/>
      <w:r w:rsidRPr="00B732FC">
        <w:rPr>
          <w:i/>
          <w:iCs/>
        </w:rPr>
        <w:t xml:space="preserve">, </w:t>
      </w:r>
      <w:proofErr w:type="spellStart"/>
      <w:r w:rsidRPr="00B732FC">
        <w:rPr>
          <w:i/>
          <w:iCs/>
        </w:rPr>
        <w:t>Keras</w:t>
      </w:r>
      <w:proofErr w:type="spellEnd"/>
      <w:r w:rsidRPr="00B732FC">
        <w:rPr>
          <w:i/>
          <w:iCs/>
        </w:rPr>
        <w:t xml:space="preserve">, </w:t>
      </w:r>
      <w:proofErr w:type="spellStart"/>
      <w:r w:rsidRPr="00B732FC">
        <w:rPr>
          <w:i/>
          <w:iCs/>
        </w:rPr>
        <w:t>and</w:t>
      </w:r>
      <w:proofErr w:type="spellEnd"/>
      <w:r w:rsidRPr="00B732FC">
        <w:rPr>
          <w:i/>
          <w:iCs/>
        </w:rPr>
        <w:t xml:space="preserve"> </w:t>
      </w:r>
      <w:proofErr w:type="spellStart"/>
      <w:r w:rsidRPr="00B732FC">
        <w:rPr>
          <w:i/>
          <w:iCs/>
        </w:rPr>
        <w:t>TensorFlow</w:t>
      </w:r>
      <w:proofErr w:type="spellEnd"/>
      <w:r w:rsidRPr="00B732FC">
        <w:t xml:space="preserve">, 2nd </w:t>
      </w:r>
      <w:proofErr w:type="spellStart"/>
      <w:r w:rsidRPr="00B732FC">
        <w:t>Edition</w:t>
      </w:r>
      <w:proofErr w:type="spellEnd"/>
      <w:r w:rsidRPr="00B732FC">
        <w:t>. O’Reilly Media, Inc., 2019.</w:t>
      </w:r>
    </w:p>
    <w:p w14:paraId="3E30A79C" w14:textId="77777777" w:rsidR="00B732FC" w:rsidRPr="00B732FC" w:rsidRDefault="00B732FC">
      <w:pPr>
        <w:pStyle w:val="Bibliografie"/>
        <w:jc w:val="both"/>
        <w:pPrChange w:id="417" w:author="Alexandru Uicoabă" w:date="2022-06-05T21:02:00Z">
          <w:pPr>
            <w:pStyle w:val="Bibliografie"/>
          </w:pPr>
        </w:pPrChange>
      </w:pPr>
      <w:r w:rsidRPr="00B732FC">
        <w:t>[6]</w:t>
      </w:r>
      <w:r w:rsidRPr="00B732FC">
        <w:tab/>
        <w:t xml:space="preserve">T. Jiang, J. L. </w:t>
      </w:r>
      <w:proofErr w:type="spellStart"/>
      <w:r w:rsidRPr="00B732FC">
        <w:t>Gradus</w:t>
      </w:r>
      <w:proofErr w:type="spellEnd"/>
      <w:r w:rsidRPr="00B732FC">
        <w:t xml:space="preserve">, </w:t>
      </w:r>
      <w:proofErr w:type="spellStart"/>
      <w:r w:rsidRPr="00B732FC">
        <w:t>and</w:t>
      </w:r>
      <w:proofErr w:type="spellEnd"/>
      <w:r w:rsidRPr="00B732FC">
        <w:t xml:space="preserve"> A. J. </w:t>
      </w:r>
      <w:proofErr w:type="spellStart"/>
      <w:r w:rsidRPr="00B732FC">
        <w:t>Rosellini</w:t>
      </w:r>
      <w:proofErr w:type="spellEnd"/>
      <w:r w:rsidRPr="00B732FC">
        <w:t>, ‘</w:t>
      </w:r>
      <w:proofErr w:type="spellStart"/>
      <w:r w:rsidRPr="00B732FC">
        <w:t>Supervised</w:t>
      </w:r>
      <w:proofErr w:type="spellEnd"/>
      <w:r w:rsidRPr="00B732FC">
        <w:t xml:space="preserve"> </w:t>
      </w:r>
      <w:proofErr w:type="spellStart"/>
      <w:r w:rsidRPr="00B732FC">
        <w:t>Machine</w:t>
      </w:r>
      <w:proofErr w:type="spellEnd"/>
      <w:r w:rsidRPr="00B732FC">
        <w:t xml:space="preserve"> </w:t>
      </w:r>
      <w:proofErr w:type="spellStart"/>
      <w:r w:rsidRPr="00B732FC">
        <w:t>Learning</w:t>
      </w:r>
      <w:proofErr w:type="spellEnd"/>
      <w:r w:rsidRPr="00B732FC">
        <w:t xml:space="preserve">: A </w:t>
      </w:r>
      <w:proofErr w:type="spellStart"/>
      <w:r w:rsidRPr="00B732FC">
        <w:t>Brief</w:t>
      </w:r>
      <w:proofErr w:type="spellEnd"/>
      <w:r w:rsidRPr="00B732FC">
        <w:t xml:space="preserve"> </w:t>
      </w:r>
      <w:proofErr w:type="spellStart"/>
      <w:r w:rsidRPr="00B732FC">
        <w:t>Primer</w:t>
      </w:r>
      <w:proofErr w:type="spellEnd"/>
      <w:r w:rsidRPr="00B732FC">
        <w:t xml:space="preserve">’, </w:t>
      </w:r>
      <w:proofErr w:type="spellStart"/>
      <w:r w:rsidRPr="00B732FC">
        <w:rPr>
          <w:i/>
          <w:iCs/>
        </w:rPr>
        <w:t>Behav</w:t>
      </w:r>
      <w:proofErr w:type="spellEnd"/>
      <w:r w:rsidRPr="00B732FC">
        <w:rPr>
          <w:i/>
          <w:iCs/>
        </w:rPr>
        <w:t xml:space="preserve">. </w:t>
      </w:r>
      <w:proofErr w:type="spellStart"/>
      <w:r w:rsidRPr="00B732FC">
        <w:rPr>
          <w:i/>
          <w:iCs/>
        </w:rPr>
        <w:t>Ther</w:t>
      </w:r>
      <w:proofErr w:type="spellEnd"/>
      <w:r w:rsidRPr="00B732FC">
        <w:rPr>
          <w:i/>
          <w:iCs/>
        </w:rPr>
        <w:t>.</w:t>
      </w:r>
      <w:r w:rsidRPr="00B732FC">
        <w:t xml:space="preserve">, vol. 51, </w:t>
      </w:r>
      <w:proofErr w:type="spellStart"/>
      <w:r w:rsidRPr="00B732FC">
        <w:t>no</w:t>
      </w:r>
      <w:proofErr w:type="spellEnd"/>
      <w:r w:rsidRPr="00B732FC">
        <w:t xml:space="preserve">. 5, pp. 675–687, </w:t>
      </w:r>
      <w:proofErr w:type="spellStart"/>
      <w:r w:rsidRPr="00B732FC">
        <w:t>Sep</w:t>
      </w:r>
      <w:proofErr w:type="spellEnd"/>
      <w:r w:rsidRPr="00B732FC">
        <w:t>. 2020, doi: 10.1016/j.beth.2020.05.002.</w:t>
      </w:r>
    </w:p>
    <w:p w14:paraId="6B9AD207" w14:textId="77777777" w:rsidR="00B732FC" w:rsidRPr="00B732FC" w:rsidRDefault="00B732FC">
      <w:pPr>
        <w:pStyle w:val="Bibliografie"/>
        <w:jc w:val="both"/>
        <w:pPrChange w:id="418" w:author="Alexandru Uicoabă" w:date="2022-06-05T21:02:00Z">
          <w:pPr>
            <w:pStyle w:val="Bibliografie"/>
          </w:pPr>
        </w:pPrChange>
      </w:pPr>
      <w:r w:rsidRPr="00B732FC">
        <w:t>[7]</w:t>
      </w:r>
      <w:r w:rsidRPr="00B732FC">
        <w:tab/>
        <w:t xml:space="preserve">G. </w:t>
      </w:r>
      <w:proofErr w:type="spellStart"/>
      <w:r w:rsidRPr="00B732FC">
        <w:t>Brockman</w:t>
      </w:r>
      <w:proofErr w:type="spellEnd"/>
      <w:r w:rsidRPr="00B732FC">
        <w:t xml:space="preserve"> </w:t>
      </w:r>
      <w:r w:rsidRPr="00B732FC">
        <w:rPr>
          <w:i/>
          <w:iCs/>
        </w:rPr>
        <w:t>et al.</w:t>
      </w:r>
      <w:r w:rsidRPr="00B732FC">
        <w:t>, ‘</w:t>
      </w:r>
      <w:proofErr w:type="spellStart"/>
      <w:r w:rsidRPr="00B732FC">
        <w:t>OpenAI</w:t>
      </w:r>
      <w:proofErr w:type="spellEnd"/>
      <w:r w:rsidRPr="00B732FC">
        <w:t xml:space="preserve"> </w:t>
      </w:r>
      <w:proofErr w:type="spellStart"/>
      <w:r w:rsidRPr="00B732FC">
        <w:t>Gym</w:t>
      </w:r>
      <w:proofErr w:type="spellEnd"/>
      <w:r w:rsidRPr="00B732FC">
        <w:t xml:space="preserve">’. </w:t>
      </w:r>
      <w:proofErr w:type="spellStart"/>
      <w:r w:rsidRPr="00B732FC">
        <w:t>arXiv</w:t>
      </w:r>
      <w:proofErr w:type="spellEnd"/>
      <w:r w:rsidRPr="00B732FC">
        <w:t xml:space="preserve">, </w:t>
      </w:r>
      <w:proofErr w:type="spellStart"/>
      <w:r w:rsidRPr="00B732FC">
        <w:t>Jun</w:t>
      </w:r>
      <w:proofErr w:type="spellEnd"/>
      <w:r w:rsidRPr="00B732FC">
        <w:t xml:space="preserve">. 05, 2016. </w:t>
      </w:r>
      <w:proofErr w:type="spellStart"/>
      <w:r w:rsidRPr="00B732FC">
        <w:t>Accessed</w:t>
      </w:r>
      <w:proofErr w:type="spellEnd"/>
      <w:r w:rsidRPr="00B732FC">
        <w:t xml:space="preserve">: </w:t>
      </w:r>
      <w:proofErr w:type="spellStart"/>
      <w:r w:rsidRPr="00B732FC">
        <w:t>Jun</w:t>
      </w:r>
      <w:proofErr w:type="spellEnd"/>
      <w:r w:rsidRPr="00B732FC">
        <w:t xml:space="preserve">. 03, 2022. [Online]. </w:t>
      </w:r>
      <w:proofErr w:type="spellStart"/>
      <w:r w:rsidRPr="00B732FC">
        <w:t>Available</w:t>
      </w:r>
      <w:proofErr w:type="spellEnd"/>
      <w:r w:rsidRPr="00B732FC">
        <w:t>: http://arxiv.org/abs/1606.01540</w:t>
      </w:r>
    </w:p>
    <w:p w14:paraId="2D7845E3" w14:textId="77777777" w:rsidR="00B732FC" w:rsidRPr="00B732FC" w:rsidRDefault="00B732FC">
      <w:pPr>
        <w:pStyle w:val="Bibliografie"/>
        <w:jc w:val="both"/>
        <w:pPrChange w:id="419" w:author="Alexandru Uicoabă" w:date="2022-06-05T21:02:00Z">
          <w:pPr>
            <w:pStyle w:val="Bibliografie"/>
          </w:pPr>
        </w:pPrChange>
      </w:pPr>
      <w:r w:rsidRPr="00B732FC">
        <w:t>[8]</w:t>
      </w:r>
      <w:r w:rsidRPr="00B732FC">
        <w:tab/>
        <w:t xml:space="preserve">Z. </w:t>
      </w:r>
      <w:proofErr w:type="spellStart"/>
      <w:r w:rsidRPr="00B732FC">
        <w:t>Zhang</w:t>
      </w:r>
      <w:proofErr w:type="spellEnd"/>
      <w:r w:rsidRPr="00B732FC">
        <w:t xml:space="preserve">, D. Wang, D. </w:t>
      </w:r>
      <w:proofErr w:type="spellStart"/>
      <w:r w:rsidRPr="00B732FC">
        <w:t>Zhao</w:t>
      </w:r>
      <w:proofErr w:type="spellEnd"/>
      <w:r w:rsidRPr="00B732FC">
        <w:t xml:space="preserve">, Q. Han, </w:t>
      </w:r>
      <w:proofErr w:type="spellStart"/>
      <w:r w:rsidRPr="00B732FC">
        <w:t>and</w:t>
      </w:r>
      <w:proofErr w:type="spellEnd"/>
      <w:r w:rsidRPr="00B732FC">
        <w:t xml:space="preserve"> T. Song, ‘A Gradient-</w:t>
      </w:r>
      <w:proofErr w:type="spellStart"/>
      <w:r w:rsidRPr="00B732FC">
        <w:t>Based</w:t>
      </w:r>
      <w:proofErr w:type="spellEnd"/>
      <w:r w:rsidRPr="00B732FC">
        <w:t xml:space="preserve"> </w:t>
      </w:r>
      <w:proofErr w:type="spellStart"/>
      <w:r w:rsidRPr="00B732FC">
        <w:t>Reinforcement</w:t>
      </w:r>
      <w:proofErr w:type="spellEnd"/>
      <w:r w:rsidRPr="00B732FC">
        <w:t xml:space="preserve"> </w:t>
      </w:r>
      <w:proofErr w:type="spellStart"/>
      <w:r w:rsidRPr="00B732FC">
        <w:t>Learning</w:t>
      </w:r>
      <w:proofErr w:type="spellEnd"/>
      <w:r w:rsidRPr="00B732FC">
        <w:t xml:space="preserve"> </w:t>
      </w:r>
      <w:proofErr w:type="spellStart"/>
      <w:r w:rsidRPr="00B732FC">
        <w:t>Algorithm</w:t>
      </w:r>
      <w:proofErr w:type="spellEnd"/>
      <w:r w:rsidRPr="00B732FC">
        <w:t xml:space="preserve"> for Multiple Cooperative </w:t>
      </w:r>
      <w:proofErr w:type="spellStart"/>
      <w:r w:rsidRPr="00B732FC">
        <w:t>Agents</w:t>
      </w:r>
      <w:proofErr w:type="spellEnd"/>
      <w:r w:rsidRPr="00B732FC">
        <w:t xml:space="preserve">’, </w:t>
      </w:r>
      <w:r w:rsidRPr="00B732FC">
        <w:rPr>
          <w:i/>
          <w:iCs/>
        </w:rPr>
        <w:t>IEEE Access</w:t>
      </w:r>
      <w:r w:rsidRPr="00B732FC">
        <w:t>, vol. 6, pp. 70223–70235, 2018, doi: 10.1109/ACCESS.2018.2878853.</w:t>
      </w:r>
    </w:p>
    <w:p w14:paraId="7A1DEC4E" w14:textId="77777777" w:rsidR="00B732FC" w:rsidRPr="00B732FC" w:rsidRDefault="00B732FC">
      <w:pPr>
        <w:pStyle w:val="Bibliografie"/>
        <w:jc w:val="both"/>
        <w:pPrChange w:id="420" w:author="Alexandru Uicoabă" w:date="2022-06-05T21:02:00Z">
          <w:pPr>
            <w:pStyle w:val="Bibliografie"/>
          </w:pPr>
        </w:pPrChange>
      </w:pPr>
      <w:r w:rsidRPr="00B732FC">
        <w:t>[9]</w:t>
      </w:r>
      <w:r w:rsidRPr="00B732FC">
        <w:tab/>
        <w:t xml:space="preserve">I. </w:t>
      </w:r>
      <w:proofErr w:type="spellStart"/>
      <w:r w:rsidRPr="00B732FC">
        <w:t>Fathy</w:t>
      </w:r>
      <w:proofErr w:type="spellEnd"/>
      <w:r w:rsidRPr="00B732FC">
        <w:t xml:space="preserve">, M. </w:t>
      </w:r>
      <w:proofErr w:type="spellStart"/>
      <w:r w:rsidRPr="00B732FC">
        <w:t>Aref</w:t>
      </w:r>
      <w:proofErr w:type="spellEnd"/>
      <w:r w:rsidRPr="00B732FC">
        <w:t xml:space="preserve">, O. </w:t>
      </w:r>
      <w:proofErr w:type="spellStart"/>
      <w:r w:rsidRPr="00B732FC">
        <w:t>Enayet</w:t>
      </w:r>
      <w:proofErr w:type="spellEnd"/>
      <w:r w:rsidRPr="00B732FC">
        <w:t xml:space="preserve">, </w:t>
      </w:r>
      <w:proofErr w:type="spellStart"/>
      <w:r w:rsidRPr="00B732FC">
        <w:t>and</w:t>
      </w:r>
      <w:proofErr w:type="spellEnd"/>
      <w:r w:rsidRPr="00B732FC">
        <w:t xml:space="preserve"> A. Al-</w:t>
      </w:r>
      <w:proofErr w:type="spellStart"/>
      <w:r w:rsidRPr="00B732FC">
        <w:t>Ogail</w:t>
      </w:r>
      <w:proofErr w:type="spellEnd"/>
      <w:r w:rsidRPr="00B732FC">
        <w:t>, ‘</w:t>
      </w:r>
      <w:proofErr w:type="spellStart"/>
      <w:r w:rsidRPr="00B732FC">
        <w:t>Intelligent</w:t>
      </w:r>
      <w:proofErr w:type="spellEnd"/>
      <w:r w:rsidRPr="00B732FC">
        <w:t xml:space="preserve"> online case-</w:t>
      </w:r>
      <w:proofErr w:type="spellStart"/>
      <w:r w:rsidRPr="00B732FC">
        <w:t>based</w:t>
      </w:r>
      <w:proofErr w:type="spellEnd"/>
      <w:r w:rsidRPr="00B732FC">
        <w:t xml:space="preserve"> </w:t>
      </w:r>
      <w:proofErr w:type="spellStart"/>
      <w:r w:rsidRPr="00B732FC">
        <w:t>planning</w:t>
      </w:r>
      <w:proofErr w:type="spellEnd"/>
      <w:r w:rsidRPr="00B732FC">
        <w:t xml:space="preserve"> agent model for real-</w:t>
      </w:r>
      <w:proofErr w:type="spellStart"/>
      <w:r w:rsidRPr="00B732FC">
        <w:t>time</w:t>
      </w:r>
      <w:proofErr w:type="spellEnd"/>
      <w:r w:rsidRPr="00B732FC">
        <w:t xml:space="preserve"> </w:t>
      </w:r>
      <w:proofErr w:type="spellStart"/>
      <w:r w:rsidRPr="00B732FC">
        <w:t>strategy</w:t>
      </w:r>
      <w:proofErr w:type="spellEnd"/>
      <w:r w:rsidRPr="00B732FC">
        <w:t xml:space="preserve"> </w:t>
      </w:r>
      <w:proofErr w:type="spellStart"/>
      <w:r w:rsidRPr="00B732FC">
        <w:t>games</w:t>
      </w:r>
      <w:proofErr w:type="spellEnd"/>
      <w:r w:rsidRPr="00B732FC">
        <w:t xml:space="preserve">’, in </w:t>
      </w:r>
      <w:r w:rsidRPr="00B732FC">
        <w:rPr>
          <w:i/>
          <w:iCs/>
        </w:rPr>
        <w:t xml:space="preserve">2010 10th International </w:t>
      </w:r>
      <w:proofErr w:type="spellStart"/>
      <w:r w:rsidRPr="00B732FC">
        <w:rPr>
          <w:i/>
          <w:iCs/>
        </w:rPr>
        <w:t>Conference</w:t>
      </w:r>
      <w:proofErr w:type="spellEnd"/>
      <w:r w:rsidRPr="00B732FC">
        <w:rPr>
          <w:i/>
          <w:iCs/>
        </w:rPr>
        <w:t xml:space="preserve"> on </w:t>
      </w:r>
      <w:proofErr w:type="spellStart"/>
      <w:r w:rsidRPr="00B732FC">
        <w:rPr>
          <w:i/>
          <w:iCs/>
        </w:rPr>
        <w:t>Intelligent</w:t>
      </w:r>
      <w:proofErr w:type="spellEnd"/>
      <w:r w:rsidRPr="00B732FC">
        <w:rPr>
          <w:i/>
          <w:iCs/>
        </w:rPr>
        <w:t xml:space="preserve"> </w:t>
      </w:r>
      <w:proofErr w:type="spellStart"/>
      <w:r w:rsidRPr="00B732FC">
        <w:rPr>
          <w:i/>
          <w:iCs/>
        </w:rPr>
        <w:t>Systems</w:t>
      </w:r>
      <w:proofErr w:type="spellEnd"/>
      <w:r w:rsidRPr="00B732FC">
        <w:rPr>
          <w:i/>
          <w:iCs/>
        </w:rPr>
        <w:t xml:space="preserve"> Design </w:t>
      </w:r>
      <w:proofErr w:type="spellStart"/>
      <w:r w:rsidRPr="00B732FC">
        <w:rPr>
          <w:i/>
          <w:iCs/>
        </w:rPr>
        <w:t>and</w:t>
      </w:r>
      <w:proofErr w:type="spellEnd"/>
      <w:r w:rsidRPr="00B732FC">
        <w:rPr>
          <w:i/>
          <w:iCs/>
        </w:rPr>
        <w:t xml:space="preserve"> </w:t>
      </w:r>
      <w:proofErr w:type="spellStart"/>
      <w:r w:rsidRPr="00B732FC">
        <w:rPr>
          <w:i/>
          <w:iCs/>
        </w:rPr>
        <w:t>Applications</w:t>
      </w:r>
      <w:proofErr w:type="spellEnd"/>
      <w:r w:rsidRPr="00B732FC">
        <w:t>, Nov. 2010, pp. 445–450. doi: 10.1109/ISDA.2010.5687225.</w:t>
      </w:r>
    </w:p>
    <w:p w14:paraId="68FF5A2E" w14:textId="77777777" w:rsidR="00B732FC" w:rsidRPr="00B732FC" w:rsidRDefault="00B732FC">
      <w:pPr>
        <w:pStyle w:val="Bibliografie"/>
        <w:jc w:val="both"/>
        <w:pPrChange w:id="421" w:author="Alexandru Uicoabă" w:date="2022-06-05T21:02:00Z">
          <w:pPr>
            <w:pStyle w:val="Bibliografie"/>
          </w:pPr>
        </w:pPrChange>
      </w:pPr>
      <w:r w:rsidRPr="00B732FC">
        <w:t>[10]</w:t>
      </w:r>
      <w:r w:rsidRPr="00B732FC">
        <w:tab/>
        <w:t xml:space="preserve">D. </w:t>
      </w:r>
      <w:proofErr w:type="spellStart"/>
      <w:r w:rsidRPr="00B732FC">
        <w:t>Daylamani-Zad</w:t>
      </w:r>
      <w:proofErr w:type="spellEnd"/>
      <w:r w:rsidRPr="00B732FC">
        <w:t xml:space="preserve">, L. B. Graham, </w:t>
      </w:r>
      <w:proofErr w:type="spellStart"/>
      <w:r w:rsidRPr="00B732FC">
        <w:t>and</w:t>
      </w:r>
      <w:proofErr w:type="spellEnd"/>
      <w:r w:rsidRPr="00B732FC">
        <w:t xml:space="preserve"> I. T. </w:t>
      </w:r>
      <w:proofErr w:type="spellStart"/>
      <w:r w:rsidRPr="00B732FC">
        <w:t>Paraskevopoulos</w:t>
      </w:r>
      <w:proofErr w:type="spellEnd"/>
      <w:r w:rsidRPr="00B732FC">
        <w:t>, ‘</w:t>
      </w:r>
      <w:proofErr w:type="spellStart"/>
      <w:r w:rsidRPr="00B732FC">
        <w:t>Swarm</w:t>
      </w:r>
      <w:proofErr w:type="spellEnd"/>
      <w:r w:rsidRPr="00B732FC">
        <w:t xml:space="preserve"> intelligence for </w:t>
      </w:r>
      <w:proofErr w:type="spellStart"/>
      <w:r w:rsidRPr="00B732FC">
        <w:t>autonomous</w:t>
      </w:r>
      <w:proofErr w:type="spellEnd"/>
      <w:r w:rsidRPr="00B732FC">
        <w:t xml:space="preserve"> cooperative </w:t>
      </w:r>
      <w:proofErr w:type="spellStart"/>
      <w:r w:rsidRPr="00B732FC">
        <w:t>agents</w:t>
      </w:r>
      <w:proofErr w:type="spellEnd"/>
      <w:r w:rsidRPr="00B732FC">
        <w:t xml:space="preserve"> in </w:t>
      </w:r>
      <w:proofErr w:type="spellStart"/>
      <w:r w:rsidRPr="00B732FC">
        <w:t>battles</w:t>
      </w:r>
      <w:proofErr w:type="spellEnd"/>
      <w:r w:rsidRPr="00B732FC">
        <w:t xml:space="preserve"> for real-</w:t>
      </w:r>
      <w:proofErr w:type="spellStart"/>
      <w:r w:rsidRPr="00B732FC">
        <w:t>time</w:t>
      </w:r>
      <w:proofErr w:type="spellEnd"/>
      <w:r w:rsidRPr="00B732FC">
        <w:t xml:space="preserve"> </w:t>
      </w:r>
      <w:proofErr w:type="spellStart"/>
      <w:r w:rsidRPr="00B732FC">
        <w:t>strategy</w:t>
      </w:r>
      <w:proofErr w:type="spellEnd"/>
      <w:r w:rsidRPr="00B732FC">
        <w:t xml:space="preserve"> </w:t>
      </w:r>
      <w:proofErr w:type="spellStart"/>
      <w:r w:rsidRPr="00B732FC">
        <w:t>games</w:t>
      </w:r>
      <w:proofErr w:type="spellEnd"/>
      <w:r w:rsidRPr="00B732FC">
        <w:t xml:space="preserve">’, in </w:t>
      </w:r>
      <w:r w:rsidRPr="00B732FC">
        <w:rPr>
          <w:i/>
          <w:iCs/>
        </w:rPr>
        <w:t xml:space="preserve">2017 9th International </w:t>
      </w:r>
      <w:proofErr w:type="spellStart"/>
      <w:r w:rsidRPr="00B732FC">
        <w:rPr>
          <w:i/>
          <w:iCs/>
        </w:rPr>
        <w:t>Conference</w:t>
      </w:r>
      <w:proofErr w:type="spellEnd"/>
      <w:r w:rsidRPr="00B732FC">
        <w:rPr>
          <w:i/>
          <w:iCs/>
        </w:rPr>
        <w:t xml:space="preserve"> on Virtual </w:t>
      </w:r>
      <w:proofErr w:type="spellStart"/>
      <w:r w:rsidRPr="00B732FC">
        <w:rPr>
          <w:i/>
          <w:iCs/>
        </w:rPr>
        <w:t>Worlds</w:t>
      </w:r>
      <w:proofErr w:type="spellEnd"/>
      <w:r w:rsidRPr="00B732FC">
        <w:rPr>
          <w:i/>
          <w:iCs/>
        </w:rPr>
        <w:t xml:space="preserve"> </w:t>
      </w:r>
      <w:proofErr w:type="spellStart"/>
      <w:r w:rsidRPr="00B732FC">
        <w:rPr>
          <w:i/>
          <w:iCs/>
        </w:rPr>
        <w:t>and</w:t>
      </w:r>
      <w:proofErr w:type="spellEnd"/>
      <w:r w:rsidRPr="00B732FC">
        <w:rPr>
          <w:i/>
          <w:iCs/>
        </w:rPr>
        <w:t xml:space="preserve"> </w:t>
      </w:r>
      <w:proofErr w:type="spellStart"/>
      <w:r w:rsidRPr="00B732FC">
        <w:rPr>
          <w:i/>
          <w:iCs/>
        </w:rPr>
        <w:t>Games</w:t>
      </w:r>
      <w:proofErr w:type="spellEnd"/>
      <w:r w:rsidRPr="00B732FC">
        <w:rPr>
          <w:i/>
          <w:iCs/>
        </w:rPr>
        <w:t xml:space="preserve"> for </w:t>
      </w:r>
      <w:proofErr w:type="spellStart"/>
      <w:r w:rsidRPr="00B732FC">
        <w:rPr>
          <w:i/>
          <w:iCs/>
        </w:rPr>
        <w:t>Serious</w:t>
      </w:r>
      <w:proofErr w:type="spellEnd"/>
      <w:r w:rsidRPr="00B732FC">
        <w:rPr>
          <w:i/>
          <w:iCs/>
        </w:rPr>
        <w:t xml:space="preserve"> </w:t>
      </w:r>
      <w:proofErr w:type="spellStart"/>
      <w:r w:rsidRPr="00B732FC">
        <w:rPr>
          <w:i/>
          <w:iCs/>
        </w:rPr>
        <w:t>Applications</w:t>
      </w:r>
      <w:proofErr w:type="spellEnd"/>
      <w:r w:rsidRPr="00B732FC">
        <w:rPr>
          <w:i/>
          <w:iCs/>
        </w:rPr>
        <w:t xml:space="preserve"> (VS-</w:t>
      </w:r>
      <w:proofErr w:type="spellStart"/>
      <w:r w:rsidRPr="00B732FC">
        <w:rPr>
          <w:i/>
          <w:iCs/>
        </w:rPr>
        <w:t>Games</w:t>
      </w:r>
      <w:proofErr w:type="spellEnd"/>
      <w:r w:rsidRPr="00B732FC">
        <w:rPr>
          <w:i/>
          <w:iCs/>
        </w:rPr>
        <w:t>)</w:t>
      </w:r>
      <w:r w:rsidRPr="00B732FC">
        <w:t xml:space="preserve">, </w:t>
      </w:r>
      <w:proofErr w:type="spellStart"/>
      <w:r w:rsidRPr="00B732FC">
        <w:t>Sep</w:t>
      </w:r>
      <w:proofErr w:type="spellEnd"/>
      <w:r w:rsidRPr="00B732FC">
        <w:t>. 2017, pp. 39–46. doi: 10.1109/VS-GAMES.2017.8055809.</w:t>
      </w:r>
    </w:p>
    <w:p w14:paraId="27337BA4" w14:textId="77777777" w:rsidR="00B732FC" w:rsidRPr="00B732FC" w:rsidRDefault="00B732FC">
      <w:pPr>
        <w:pStyle w:val="Bibliografie"/>
        <w:jc w:val="both"/>
        <w:pPrChange w:id="422" w:author="Alexandru Uicoabă" w:date="2022-06-05T21:02:00Z">
          <w:pPr>
            <w:pStyle w:val="Bibliografie"/>
          </w:pPr>
        </w:pPrChange>
      </w:pPr>
      <w:r w:rsidRPr="00B732FC">
        <w:t>[11]</w:t>
      </w:r>
      <w:r w:rsidRPr="00B732FC">
        <w:tab/>
        <w:t xml:space="preserve">D. </w:t>
      </w:r>
      <w:proofErr w:type="spellStart"/>
      <w:r w:rsidRPr="00B732FC">
        <w:t>Daylamani-Zad</w:t>
      </w:r>
      <w:proofErr w:type="spellEnd"/>
      <w:r w:rsidRPr="00B732FC">
        <w:t xml:space="preserve"> </w:t>
      </w:r>
      <w:proofErr w:type="spellStart"/>
      <w:r w:rsidRPr="00B732FC">
        <w:t>and</w:t>
      </w:r>
      <w:proofErr w:type="spellEnd"/>
      <w:r w:rsidRPr="00B732FC">
        <w:t xml:space="preserve"> M. C. </w:t>
      </w:r>
      <w:proofErr w:type="spellStart"/>
      <w:r w:rsidRPr="00B732FC">
        <w:t>Angelides</w:t>
      </w:r>
      <w:proofErr w:type="spellEnd"/>
      <w:r w:rsidRPr="00B732FC">
        <w:t xml:space="preserve">, ‘Altruism </w:t>
      </w:r>
      <w:proofErr w:type="spellStart"/>
      <w:r w:rsidRPr="00B732FC">
        <w:t>and</w:t>
      </w:r>
      <w:proofErr w:type="spellEnd"/>
      <w:r w:rsidRPr="00B732FC">
        <w:t xml:space="preserve"> </w:t>
      </w:r>
      <w:proofErr w:type="spellStart"/>
      <w:r w:rsidRPr="00B732FC">
        <w:t>Selfishness</w:t>
      </w:r>
      <w:proofErr w:type="spellEnd"/>
      <w:r w:rsidRPr="00B732FC">
        <w:t xml:space="preserve"> in </w:t>
      </w:r>
      <w:proofErr w:type="spellStart"/>
      <w:r w:rsidRPr="00B732FC">
        <w:t>Believable</w:t>
      </w:r>
      <w:proofErr w:type="spellEnd"/>
      <w:r w:rsidRPr="00B732FC">
        <w:t xml:space="preserve"> Game </w:t>
      </w:r>
      <w:proofErr w:type="spellStart"/>
      <w:r w:rsidRPr="00B732FC">
        <w:t>Agents</w:t>
      </w:r>
      <w:proofErr w:type="spellEnd"/>
      <w:r w:rsidRPr="00B732FC">
        <w:t xml:space="preserve">: Deep </w:t>
      </w:r>
      <w:proofErr w:type="spellStart"/>
      <w:r w:rsidRPr="00B732FC">
        <w:t>Reinforcement</w:t>
      </w:r>
      <w:proofErr w:type="spellEnd"/>
      <w:r w:rsidRPr="00B732FC">
        <w:t xml:space="preserve"> </w:t>
      </w:r>
      <w:proofErr w:type="spellStart"/>
      <w:r w:rsidRPr="00B732FC">
        <w:t>Learning</w:t>
      </w:r>
      <w:proofErr w:type="spellEnd"/>
      <w:r w:rsidRPr="00B732FC">
        <w:t xml:space="preserve"> in </w:t>
      </w:r>
      <w:proofErr w:type="spellStart"/>
      <w:r w:rsidRPr="00B732FC">
        <w:t>Modified</w:t>
      </w:r>
      <w:proofErr w:type="spellEnd"/>
      <w:r w:rsidRPr="00B732FC">
        <w:t xml:space="preserve"> Dictator </w:t>
      </w:r>
      <w:proofErr w:type="spellStart"/>
      <w:r w:rsidRPr="00B732FC">
        <w:t>Games</w:t>
      </w:r>
      <w:proofErr w:type="spellEnd"/>
      <w:r w:rsidRPr="00B732FC">
        <w:t xml:space="preserve">’, </w:t>
      </w:r>
      <w:r w:rsidRPr="00B732FC">
        <w:rPr>
          <w:i/>
          <w:iCs/>
        </w:rPr>
        <w:t xml:space="preserve">IEEE Trans. </w:t>
      </w:r>
      <w:proofErr w:type="spellStart"/>
      <w:r w:rsidRPr="00B732FC">
        <w:rPr>
          <w:i/>
          <w:iCs/>
        </w:rPr>
        <w:t>Games</w:t>
      </w:r>
      <w:proofErr w:type="spellEnd"/>
      <w:r w:rsidRPr="00B732FC">
        <w:t>, pp. 1–1, 2020, doi: 10.1109/TG.2020.2989636.</w:t>
      </w:r>
    </w:p>
    <w:p w14:paraId="7D1B0FC0" w14:textId="77777777" w:rsidR="00B732FC" w:rsidRPr="00B732FC" w:rsidRDefault="00B732FC">
      <w:pPr>
        <w:pStyle w:val="Bibliografie"/>
        <w:jc w:val="both"/>
        <w:pPrChange w:id="423" w:author="Alexandru Uicoabă" w:date="2022-06-05T21:02:00Z">
          <w:pPr>
            <w:pStyle w:val="Bibliografie"/>
          </w:pPr>
        </w:pPrChange>
      </w:pPr>
      <w:r w:rsidRPr="00B732FC">
        <w:t>[12]</w:t>
      </w:r>
      <w:r w:rsidRPr="00B732FC">
        <w:tab/>
        <w:t xml:space="preserve">M. P. P. </w:t>
      </w:r>
      <w:proofErr w:type="spellStart"/>
      <w:r w:rsidRPr="00B732FC">
        <w:t>Faria</w:t>
      </w:r>
      <w:proofErr w:type="spellEnd"/>
      <w:r w:rsidRPr="00B732FC">
        <w:t xml:space="preserve">, R. M. S. Julia, </w:t>
      </w:r>
      <w:proofErr w:type="spellStart"/>
      <w:r w:rsidRPr="00B732FC">
        <w:t>and</w:t>
      </w:r>
      <w:proofErr w:type="spellEnd"/>
      <w:r w:rsidRPr="00B732FC">
        <w:t xml:space="preserve"> L. B. P. </w:t>
      </w:r>
      <w:proofErr w:type="spellStart"/>
      <w:r w:rsidRPr="00B732FC">
        <w:t>Tomaz</w:t>
      </w:r>
      <w:proofErr w:type="spellEnd"/>
      <w:r w:rsidRPr="00B732FC">
        <w:t>, ‘</w:t>
      </w:r>
      <w:proofErr w:type="spellStart"/>
      <w:r w:rsidRPr="00B732FC">
        <w:t>Evaluating</w:t>
      </w:r>
      <w:proofErr w:type="spellEnd"/>
      <w:r w:rsidRPr="00B732FC">
        <w:t xml:space="preserve"> </w:t>
      </w:r>
      <w:proofErr w:type="spellStart"/>
      <w:r w:rsidRPr="00B732FC">
        <w:t>the</w:t>
      </w:r>
      <w:proofErr w:type="spellEnd"/>
      <w:r w:rsidRPr="00B732FC">
        <w:t xml:space="preserve"> Performance of </w:t>
      </w:r>
      <w:proofErr w:type="spellStart"/>
      <w:r w:rsidRPr="00B732FC">
        <w:t>the</w:t>
      </w:r>
      <w:proofErr w:type="spellEnd"/>
      <w:r w:rsidRPr="00B732FC">
        <w:t xml:space="preserve"> Deep Active </w:t>
      </w:r>
      <w:proofErr w:type="spellStart"/>
      <w:r w:rsidRPr="00B732FC">
        <w:t>Imitation</w:t>
      </w:r>
      <w:proofErr w:type="spellEnd"/>
      <w:r w:rsidRPr="00B732FC">
        <w:t xml:space="preserve"> </w:t>
      </w:r>
      <w:proofErr w:type="spellStart"/>
      <w:r w:rsidRPr="00B732FC">
        <w:t>Learning</w:t>
      </w:r>
      <w:proofErr w:type="spellEnd"/>
      <w:r w:rsidRPr="00B732FC">
        <w:t xml:space="preserve"> </w:t>
      </w:r>
      <w:proofErr w:type="spellStart"/>
      <w:r w:rsidRPr="00B732FC">
        <w:t>Algorithm</w:t>
      </w:r>
      <w:proofErr w:type="spellEnd"/>
      <w:r w:rsidRPr="00B732FC">
        <w:t xml:space="preserve"> in </w:t>
      </w:r>
      <w:proofErr w:type="spellStart"/>
      <w:r w:rsidRPr="00B732FC">
        <w:t>the</w:t>
      </w:r>
      <w:proofErr w:type="spellEnd"/>
      <w:r w:rsidRPr="00B732FC">
        <w:t xml:space="preserve"> </w:t>
      </w:r>
      <w:proofErr w:type="spellStart"/>
      <w:r w:rsidRPr="00B732FC">
        <w:t>Dynamic</w:t>
      </w:r>
      <w:proofErr w:type="spellEnd"/>
      <w:r w:rsidRPr="00B732FC">
        <w:t xml:space="preserve"> </w:t>
      </w:r>
      <w:proofErr w:type="spellStart"/>
      <w:r w:rsidRPr="00B732FC">
        <w:t>Environment</w:t>
      </w:r>
      <w:proofErr w:type="spellEnd"/>
      <w:r w:rsidRPr="00B732FC">
        <w:t xml:space="preserve"> of FIFA Player </w:t>
      </w:r>
      <w:proofErr w:type="spellStart"/>
      <w:r w:rsidRPr="00B732FC">
        <w:t>Agents</w:t>
      </w:r>
      <w:proofErr w:type="spellEnd"/>
      <w:r w:rsidRPr="00B732FC">
        <w:t xml:space="preserve">’, in </w:t>
      </w:r>
      <w:r w:rsidRPr="00B732FC">
        <w:rPr>
          <w:i/>
          <w:iCs/>
        </w:rPr>
        <w:t xml:space="preserve">2019 18th IEEE International </w:t>
      </w:r>
      <w:proofErr w:type="spellStart"/>
      <w:r w:rsidRPr="00B732FC">
        <w:rPr>
          <w:i/>
          <w:iCs/>
        </w:rPr>
        <w:t>Conference</w:t>
      </w:r>
      <w:proofErr w:type="spellEnd"/>
      <w:r w:rsidRPr="00B732FC">
        <w:rPr>
          <w:i/>
          <w:iCs/>
        </w:rPr>
        <w:t xml:space="preserve"> On </w:t>
      </w:r>
      <w:proofErr w:type="spellStart"/>
      <w:r w:rsidRPr="00B732FC">
        <w:rPr>
          <w:i/>
          <w:iCs/>
        </w:rPr>
        <w:t>Machine</w:t>
      </w:r>
      <w:proofErr w:type="spellEnd"/>
      <w:r w:rsidRPr="00B732FC">
        <w:rPr>
          <w:i/>
          <w:iCs/>
        </w:rPr>
        <w:t xml:space="preserve"> </w:t>
      </w:r>
      <w:proofErr w:type="spellStart"/>
      <w:r w:rsidRPr="00B732FC">
        <w:rPr>
          <w:i/>
          <w:iCs/>
        </w:rPr>
        <w:t>Learning</w:t>
      </w:r>
      <w:proofErr w:type="spellEnd"/>
      <w:r w:rsidRPr="00B732FC">
        <w:rPr>
          <w:i/>
          <w:iCs/>
        </w:rPr>
        <w:t xml:space="preserve"> </w:t>
      </w:r>
      <w:proofErr w:type="spellStart"/>
      <w:r w:rsidRPr="00B732FC">
        <w:rPr>
          <w:i/>
          <w:iCs/>
        </w:rPr>
        <w:t>And</w:t>
      </w:r>
      <w:proofErr w:type="spellEnd"/>
      <w:r w:rsidRPr="00B732FC">
        <w:rPr>
          <w:i/>
          <w:iCs/>
        </w:rPr>
        <w:t xml:space="preserve"> </w:t>
      </w:r>
      <w:proofErr w:type="spellStart"/>
      <w:r w:rsidRPr="00B732FC">
        <w:rPr>
          <w:i/>
          <w:iCs/>
        </w:rPr>
        <w:t>Applications</w:t>
      </w:r>
      <w:proofErr w:type="spellEnd"/>
      <w:r w:rsidRPr="00B732FC">
        <w:rPr>
          <w:i/>
          <w:iCs/>
        </w:rPr>
        <w:t xml:space="preserve"> (ICMLA)</w:t>
      </w:r>
      <w:r w:rsidRPr="00B732FC">
        <w:t>, Dec. 2019, pp. 228–233. doi: 10.1109/ICMLA.2019.00043.</w:t>
      </w:r>
    </w:p>
    <w:p w14:paraId="12383C67" w14:textId="77777777" w:rsidR="00B732FC" w:rsidRPr="00B732FC" w:rsidRDefault="00B732FC">
      <w:pPr>
        <w:pStyle w:val="Bibliografie"/>
        <w:jc w:val="both"/>
        <w:pPrChange w:id="424" w:author="Alexandru Uicoabă" w:date="2022-06-05T21:02:00Z">
          <w:pPr>
            <w:pStyle w:val="Bibliografie"/>
          </w:pPr>
        </w:pPrChange>
      </w:pPr>
      <w:r w:rsidRPr="00B732FC">
        <w:t>[13]</w:t>
      </w:r>
      <w:r w:rsidRPr="00B732FC">
        <w:tab/>
        <w:t xml:space="preserve">Y. </w:t>
      </w:r>
      <w:proofErr w:type="spellStart"/>
      <w:r w:rsidRPr="00B732FC">
        <w:t>Takano</w:t>
      </w:r>
      <w:proofErr w:type="spellEnd"/>
      <w:r w:rsidRPr="00B732FC">
        <w:t xml:space="preserve">, S. </w:t>
      </w:r>
      <w:proofErr w:type="spellStart"/>
      <w:r w:rsidRPr="00B732FC">
        <w:t>Ito</w:t>
      </w:r>
      <w:proofErr w:type="spellEnd"/>
      <w:r w:rsidRPr="00B732FC">
        <w:t xml:space="preserve">, T. </w:t>
      </w:r>
      <w:proofErr w:type="spellStart"/>
      <w:r w:rsidRPr="00B732FC">
        <w:t>Harada</w:t>
      </w:r>
      <w:proofErr w:type="spellEnd"/>
      <w:r w:rsidRPr="00B732FC">
        <w:t xml:space="preserve">, </w:t>
      </w:r>
      <w:proofErr w:type="spellStart"/>
      <w:r w:rsidRPr="00B732FC">
        <w:t>and</w:t>
      </w:r>
      <w:proofErr w:type="spellEnd"/>
      <w:r w:rsidRPr="00B732FC">
        <w:t xml:space="preserve"> R. </w:t>
      </w:r>
      <w:proofErr w:type="spellStart"/>
      <w:r w:rsidRPr="00B732FC">
        <w:t>Thawonmas</w:t>
      </w:r>
      <w:proofErr w:type="spellEnd"/>
      <w:r w:rsidRPr="00B732FC">
        <w:t>, ‘</w:t>
      </w:r>
      <w:proofErr w:type="spellStart"/>
      <w:r w:rsidRPr="00B732FC">
        <w:t>Utilizing</w:t>
      </w:r>
      <w:proofErr w:type="spellEnd"/>
      <w:r w:rsidRPr="00B732FC">
        <w:t xml:space="preserve"> Multiple </w:t>
      </w:r>
      <w:proofErr w:type="spellStart"/>
      <w:r w:rsidRPr="00B732FC">
        <w:t>Agents</w:t>
      </w:r>
      <w:proofErr w:type="spellEnd"/>
      <w:r w:rsidRPr="00B732FC">
        <w:t xml:space="preserve"> for </w:t>
      </w:r>
      <w:proofErr w:type="spellStart"/>
      <w:r w:rsidRPr="00B732FC">
        <w:t>Decision</w:t>
      </w:r>
      <w:proofErr w:type="spellEnd"/>
      <w:r w:rsidRPr="00B732FC">
        <w:t xml:space="preserve"> </w:t>
      </w:r>
      <w:proofErr w:type="spellStart"/>
      <w:r w:rsidRPr="00B732FC">
        <w:t>Making</w:t>
      </w:r>
      <w:proofErr w:type="spellEnd"/>
      <w:r w:rsidRPr="00B732FC">
        <w:t xml:space="preserve"> in a </w:t>
      </w:r>
      <w:proofErr w:type="spellStart"/>
      <w:r w:rsidRPr="00B732FC">
        <w:t>Fighting</w:t>
      </w:r>
      <w:proofErr w:type="spellEnd"/>
      <w:r w:rsidRPr="00B732FC">
        <w:t xml:space="preserve"> Game’, in </w:t>
      </w:r>
      <w:r w:rsidRPr="00B732FC">
        <w:rPr>
          <w:i/>
          <w:iCs/>
        </w:rPr>
        <w:t xml:space="preserve">2018 IEEE 7th Global </w:t>
      </w:r>
      <w:proofErr w:type="spellStart"/>
      <w:r w:rsidRPr="00B732FC">
        <w:rPr>
          <w:i/>
          <w:iCs/>
        </w:rPr>
        <w:t>Conference</w:t>
      </w:r>
      <w:proofErr w:type="spellEnd"/>
      <w:r w:rsidRPr="00B732FC">
        <w:rPr>
          <w:i/>
          <w:iCs/>
        </w:rPr>
        <w:t xml:space="preserve"> on </w:t>
      </w:r>
      <w:proofErr w:type="spellStart"/>
      <w:r w:rsidRPr="00B732FC">
        <w:rPr>
          <w:i/>
          <w:iCs/>
        </w:rPr>
        <w:t>Consumer</w:t>
      </w:r>
      <w:proofErr w:type="spellEnd"/>
      <w:r w:rsidRPr="00B732FC">
        <w:rPr>
          <w:i/>
          <w:iCs/>
        </w:rPr>
        <w:t xml:space="preserve"> Electronics (GCCE)</w:t>
      </w:r>
      <w:r w:rsidRPr="00B732FC">
        <w:t>, Oct. 2018, pp. 594–595. doi: 10.1109/GCCE.2018.8574675.</w:t>
      </w:r>
    </w:p>
    <w:p w14:paraId="1271F471" w14:textId="77777777" w:rsidR="00B732FC" w:rsidRPr="00B732FC" w:rsidRDefault="00B732FC">
      <w:pPr>
        <w:pStyle w:val="Bibliografie"/>
        <w:jc w:val="both"/>
        <w:pPrChange w:id="425" w:author="Alexandru Uicoabă" w:date="2022-06-05T21:02:00Z">
          <w:pPr>
            <w:pStyle w:val="Bibliografie"/>
          </w:pPr>
        </w:pPrChange>
      </w:pPr>
      <w:r w:rsidRPr="00B732FC">
        <w:t>[14]</w:t>
      </w:r>
      <w:r w:rsidRPr="00B732FC">
        <w:tab/>
        <w:t xml:space="preserve">Z. </w:t>
      </w:r>
      <w:proofErr w:type="spellStart"/>
      <w:r w:rsidRPr="00B732FC">
        <w:t>Wei</w:t>
      </w:r>
      <w:proofErr w:type="spellEnd"/>
      <w:r w:rsidRPr="00B732FC">
        <w:t xml:space="preserve">, D. Wang, M. </w:t>
      </w:r>
      <w:proofErr w:type="spellStart"/>
      <w:r w:rsidRPr="00B732FC">
        <w:t>Zhang</w:t>
      </w:r>
      <w:proofErr w:type="spellEnd"/>
      <w:r w:rsidRPr="00B732FC">
        <w:t xml:space="preserve">, A. </w:t>
      </w:r>
      <w:proofErr w:type="spellStart"/>
      <w:r w:rsidRPr="00B732FC">
        <w:t>Tan</w:t>
      </w:r>
      <w:proofErr w:type="spellEnd"/>
      <w:r w:rsidRPr="00B732FC">
        <w:t xml:space="preserve">, C. </w:t>
      </w:r>
      <w:proofErr w:type="spellStart"/>
      <w:r w:rsidRPr="00B732FC">
        <w:t>Miao</w:t>
      </w:r>
      <w:proofErr w:type="spellEnd"/>
      <w:r w:rsidRPr="00B732FC">
        <w:t xml:space="preserve">, </w:t>
      </w:r>
      <w:proofErr w:type="spellStart"/>
      <w:r w:rsidRPr="00B732FC">
        <w:t>and</w:t>
      </w:r>
      <w:proofErr w:type="spellEnd"/>
      <w:r w:rsidRPr="00B732FC">
        <w:t xml:space="preserve"> Y. </w:t>
      </w:r>
      <w:proofErr w:type="spellStart"/>
      <w:r w:rsidRPr="00B732FC">
        <w:t>Zhou</w:t>
      </w:r>
      <w:proofErr w:type="spellEnd"/>
      <w:r w:rsidRPr="00B732FC">
        <w:t>, ‘</w:t>
      </w:r>
      <w:proofErr w:type="spellStart"/>
      <w:r w:rsidRPr="00B732FC">
        <w:t>Autonomous</w:t>
      </w:r>
      <w:proofErr w:type="spellEnd"/>
      <w:r w:rsidRPr="00B732FC">
        <w:t xml:space="preserve"> </w:t>
      </w:r>
      <w:proofErr w:type="spellStart"/>
      <w:r w:rsidRPr="00B732FC">
        <w:t>Agents</w:t>
      </w:r>
      <w:proofErr w:type="spellEnd"/>
      <w:r w:rsidRPr="00B732FC">
        <w:t xml:space="preserve"> in </w:t>
      </w:r>
      <w:proofErr w:type="spellStart"/>
      <w:r w:rsidRPr="00B732FC">
        <w:t>Snake</w:t>
      </w:r>
      <w:proofErr w:type="spellEnd"/>
      <w:r w:rsidRPr="00B732FC">
        <w:t xml:space="preserve"> Game via Deep </w:t>
      </w:r>
      <w:proofErr w:type="spellStart"/>
      <w:r w:rsidRPr="00B732FC">
        <w:t>Reinforcement</w:t>
      </w:r>
      <w:proofErr w:type="spellEnd"/>
      <w:r w:rsidRPr="00B732FC">
        <w:t xml:space="preserve"> </w:t>
      </w:r>
      <w:proofErr w:type="spellStart"/>
      <w:r w:rsidRPr="00B732FC">
        <w:t>Learning</w:t>
      </w:r>
      <w:proofErr w:type="spellEnd"/>
      <w:r w:rsidRPr="00B732FC">
        <w:t xml:space="preserve">’, in </w:t>
      </w:r>
      <w:r w:rsidRPr="00B732FC">
        <w:rPr>
          <w:i/>
          <w:iCs/>
        </w:rPr>
        <w:t xml:space="preserve">2018 IEEE International </w:t>
      </w:r>
      <w:proofErr w:type="spellStart"/>
      <w:r w:rsidRPr="00B732FC">
        <w:rPr>
          <w:i/>
          <w:iCs/>
        </w:rPr>
        <w:t>Conference</w:t>
      </w:r>
      <w:proofErr w:type="spellEnd"/>
      <w:r w:rsidRPr="00B732FC">
        <w:rPr>
          <w:i/>
          <w:iCs/>
        </w:rPr>
        <w:t xml:space="preserve"> on </w:t>
      </w:r>
      <w:proofErr w:type="spellStart"/>
      <w:r w:rsidRPr="00B732FC">
        <w:rPr>
          <w:i/>
          <w:iCs/>
        </w:rPr>
        <w:t>Agents</w:t>
      </w:r>
      <w:proofErr w:type="spellEnd"/>
      <w:r w:rsidRPr="00B732FC">
        <w:rPr>
          <w:i/>
          <w:iCs/>
        </w:rPr>
        <w:t xml:space="preserve"> (ICA)</w:t>
      </w:r>
      <w:r w:rsidRPr="00B732FC">
        <w:t xml:space="preserve">, </w:t>
      </w:r>
      <w:proofErr w:type="spellStart"/>
      <w:r w:rsidRPr="00B732FC">
        <w:t>Jul</w:t>
      </w:r>
      <w:proofErr w:type="spellEnd"/>
      <w:r w:rsidRPr="00B732FC">
        <w:t>. 2018, pp. 20–25. doi: 10.1109/AGENTS.2018.8460004.</w:t>
      </w:r>
    </w:p>
    <w:p w14:paraId="38BB4F4B" w14:textId="77777777" w:rsidR="00B732FC" w:rsidRPr="00B732FC" w:rsidRDefault="00B732FC">
      <w:pPr>
        <w:pStyle w:val="Bibliografie"/>
        <w:jc w:val="both"/>
        <w:pPrChange w:id="426" w:author="Alexandru Uicoabă" w:date="2022-06-05T21:02:00Z">
          <w:pPr>
            <w:pStyle w:val="Bibliografie"/>
          </w:pPr>
        </w:pPrChange>
      </w:pPr>
      <w:r w:rsidRPr="00B732FC">
        <w:t>[15]</w:t>
      </w:r>
      <w:r w:rsidRPr="00B732FC">
        <w:tab/>
        <w:t xml:space="preserve">N. A. </w:t>
      </w:r>
      <w:proofErr w:type="spellStart"/>
      <w:r w:rsidRPr="00B732FC">
        <w:t>Mas’udi</w:t>
      </w:r>
      <w:proofErr w:type="spellEnd"/>
      <w:r w:rsidRPr="00B732FC">
        <w:t xml:space="preserve">, E. M. A. </w:t>
      </w:r>
      <w:proofErr w:type="spellStart"/>
      <w:r w:rsidRPr="00B732FC">
        <w:t>Jonemaro</w:t>
      </w:r>
      <w:proofErr w:type="spellEnd"/>
      <w:r w:rsidRPr="00B732FC">
        <w:t xml:space="preserve">, M. A. Akbar, </w:t>
      </w:r>
      <w:proofErr w:type="spellStart"/>
      <w:r w:rsidRPr="00B732FC">
        <w:t>and</w:t>
      </w:r>
      <w:proofErr w:type="spellEnd"/>
      <w:r w:rsidRPr="00B732FC">
        <w:t xml:space="preserve"> T. </w:t>
      </w:r>
      <w:proofErr w:type="spellStart"/>
      <w:r w:rsidRPr="00B732FC">
        <w:t>Afirianto</w:t>
      </w:r>
      <w:proofErr w:type="spellEnd"/>
      <w:r w:rsidRPr="00B732FC">
        <w:t>, ‘</w:t>
      </w:r>
      <w:proofErr w:type="spellStart"/>
      <w:r w:rsidRPr="00B732FC">
        <w:t>Development</w:t>
      </w:r>
      <w:proofErr w:type="spellEnd"/>
      <w:r w:rsidRPr="00B732FC">
        <w:t xml:space="preserve"> of Non-Player </w:t>
      </w:r>
      <w:proofErr w:type="spellStart"/>
      <w:r w:rsidRPr="00B732FC">
        <w:t>Character</w:t>
      </w:r>
      <w:proofErr w:type="spellEnd"/>
      <w:r w:rsidRPr="00B732FC">
        <w:t xml:space="preserve"> for 3D Kart Racing Game </w:t>
      </w:r>
      <w:proofErr w:type="spellStart"/>
      <w:r w:rsidRPr="00B732FC">
        <w:t>Using</w:t>
      </w:r>
      <w:proofErr w:type="spellEnd"/>
      <w:r w:rsidRPr="00B732FC">
        <w:t xml:space="preserve"> </w:t>
      </w:r>
      <w:proofErr w:type="spellStart"/>
      <w:r w:rsidRPr="00B732FC">
        <w:t>Decision</w:t>
      </w:r>
      <w:proofErr w:type="spellEnd"/>
      <w:r w:rsidRPr="00B732FC">
        <w:t xml:space="preserve"> </w:t>
      </w:r>
      <w:proofErr w:type="spellStart"/>
      <w:r w:rsidRPr="00B732FC">
        <w:t>Tree</w:t>
      </w:r>
      <w:proofErr w:type="spellEnd"/>
      <w:r w:rsidRPr="00B732FC">
        <w:t xml:space="preserve">’, </w:t>
      </w:r>
      <w:proofErr w:type="spellStart"/>
      <w:r w:rsidRPr="00B732FC">
        <w:rPr>
          <w:i/>
          <w:iCs/>
        </w:rPr>
        <w:t>Fountain</w:t>
      </w:r>
      <w:proofErr w:type="spellEnd"/>
      <w:r w:rsidRPr="00B732FC">
        <w:rPr>
          <w:i/>
          <w:iCs/>
        </w:rPr>
        <w:t xml:space="preserve"> Inform. J.</w:t>
      </w:r>
      <w:r w:rsidRPr="00B732FC">
        <w:t xml:space="preserve">, vol. 6, </w:t>
      </w:r>
      <w:proofErr w:type="spellStart"/>
      <w:r w:rsidRPr="00B732FC">
        <w:t>no</w:t>
      </w:r>
      <w:proofErr w:type="spellEnd"/>
      <w:r w:rsidRPr="00B732FC">
        <w:t>. 2, pp. 51–60, 2021.</w:t>
      </w:r>
    </w:p>
    <w:bookmarkEnd w:id="412"/>
    <w:p w14:paraId="49D7E5B7" w14:textId="100CD8D7" w:rsidR="00485B76" w:rsidRPr="00D463C2" w:rsidRDefault="00485B76" w:rsidP="005A7E46">
      <w:pPr>
        <w:pStyle w:val="Bibliografie"/>
        <w:jc w:val="both"/>
        <w:rPr>
          <w:lang w:val="en-US"/>
        </w:rPr>
        <w:sectPr w:rsidR="00485B76" w:rsidRPr="00D463C2" w:rsidSect="00485B76">
          <w:type w:val="continuous"/>
          <w:pgSz w:w="595.30pt" w:h="841.90pt" w:code="9"/>
          <w:pgMar w:top="54pt" w:right="45.35pt" w:bottom="72pt" w:left="45.35pt" w:header="36pt" w:footer="36pt" w:gutter="0pt"/>
          <w:cols w:num="2" w:space="18pt"/>
          <w:docGrid w:linePitch="360"/>
        </w:sectPr>
      </w:pPr>
    </w:p>
    <w:p w14:paraId="4CF4F880" w14:textId="77777777" w:rsidR="00962CA6" w:rsidRPr="00D463C2" w:rsidRDefault="00962CA6" w:rsidP="00485B76">
      <w:pPr>
        <w:jc w:val="both"/>
        <w:rPr>
          <w:lang w:val="en-US"/>
        </w:rPr>
      </w:pPr>
    </w:p>
    <w:sectPr w:rsidR="00962CA6" w:rsidRPr="00D463C2" w:rsidSect="00D71B22">
      <w:type w:val="continuous"/>
      <w:pgSz w:w="595.30pt" w:h="841.90pt" w:code="9"/>
      <w:pgMar w:top="54pt" w:right="45.35pt" w:bottom="72pt" w:left="45.35pt" w:header="36pt" w:footer="36pt" w:gutter="0pt"/>
      <w:cols w:num="2" w:space="18pt"/>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mment w:id="56" w:author="Bogdan Dragulescu" w:date="2022-06-03T14:20:00Z" w:initials="BD">
    <w:p w14:paraId="74D00580" w14:textId="77777777" w:rsidR="00D463C2" w:rsidRDefault="00D463C2" w:rsidP="00E415C7">
      <w:pPr>
        <w:pStyle w:val="Textcomentariu"/>
        <w:jc w:val="start"/>
      </w:pPr>
      <w:r>
        <w:rPr>
          <w:rStyle w:val="Referincomentariu"/>
        </w:rPr>
        <w:annotationRef/>
      </w:r>
      <w:r>
        <w:t>Nu neaparat. Depinde de problema si de dimensiunea setului de date. Ar trebui citare.</w:t>
      </w:r>
    </w:p>
  </w:comment>
  <w:comment w:id="65" w:author="Bogdan Dragulescu" w:date="2022-06-03T14:22:00Z" w:initials="BD">
    <w:p w14:paraId="7F245B19" w14:textId="77777777" w:rsidR="00D463C2" w:rsidRDefault="00D463C2" w:rsidP="000C53CC">
      <w:pPr>
        <w:pStyle w:val="Textcomentariu"/>
        <w:jc w:val="start"/>
      </w:pPr>
      <w:r>
        <w:rPr>
          <w:rStyle w:val="Referincomentariu"/>
        </w:rPr>
        <w:annotationRef/>
      </w:r>
      <w:r>
        <w:t xml:space="preserve">Asta intra in metoda. </w:t>
      </w:r>
      <w:r>
        <w:br/>
        <w:t>Poti preciza ce solutii sunt uzuale pentru astfel de probleme, dar in metoda specifici ce ai ales pentru implementare.</w:t>
      </w:r>
    </w:p>
  </w:comment>
  <w:comment w:id="85" w:author="Bogdan Dragulescu" w:date="2022-06-03T14:25:00Z" w:initials="BD">
    <w:p w14:paraId="04E5518D" w14:textId="77777777" w:rsidR="00D463C2" w:rsidRDefault="00D463C2" w:rsidP="00B350B7">
      <w:pPr>
        <w:pStyle w:val="Textcomentariu"/>
        <w:jc w:val="start"/>
      </w:pPr>
      <w:r>
        <w:rPr>
          <w:rStyle w:val="Referincomentariu"/>
        </w:rPr>
        <w:annotationRef/>
      </w:r>
      <w:r>
        <w:t>Tine in mode normal de metodologie</w:t>
      </w:r>
    </w:p>
  </w:comment>
  <w:comment w:id="87" w:author="Bogdan Dragulescu" w:date="2022-06-03T14:26:00Z" w:initials="BD">
    <w:p w14:paraId="41E920B2" w14:textId="77777777" w:rsidR="00D463C2" w:rsidRDefault="00D463C2" w:rsidP="00552EF2">
      <w:pPr>
        <w:pStyle w:val="Textcomentariu"/>
        <w:jc w:val="start"/>
      </w:pPr>
      <w:r>
        <w:rPr>
          <w:rStyle w:val="Referincomentariu"/>
        </w:rPr>
        <w:annotationRef/>
      </w:r>
      <w:r>
        <w:t>Citare</w:t>
      </w:r>
    </w:p>
  </w:comment>
  <w:comment w:id="92" w:author="Bogdan Dragulescu" w:date="2022-06-03T14:28:00Z" w:initials="BD">
    <w:p w14:paraId="16BD4D12" w14:textId="77777777" w:rsidR="00D463C2" w:rsidRDefault="00D463C2" w:rsidP="00740E0A">
      <w:pPr>
        <w:pStyle w:val="Textcomentariu"/>
        <w:jc w:val="start"/>
      </w:pPr>
      <w:r>
        <w:rPr>
          <w:rStyle w:val="Referincomentariu"/>
        </w:rPr>
        <w:annotationRef/>
      </w:r>
      <w:r>
        <w:t>Un pic mai lunga fraza.</w:t>
      </w:r>
    </w:p>
  </w:comment>
  <w:comment w:id="94" w:author="Bogdan Dragulescu" w:date="2021-01-11T10:25:00Z" w:initials="BD">
    <w:p w14:paraId="1475B26D" w14:textId="77425BB7" w:rsidR="00D71B22" w:rsidRDefault="00D71B22" w:rsidP="00D71B22">
      <w:pPr>
        <w:pStyle w:val="Textcomentariu"/>
      </w:pPr>
      <w:r>
        <w:rPr>
          <w:rStyle w:val="Referincomentariu"/>
        </w:rPr>
        <w:annotationRef/>
      </w:r>
      <w:r>
        <w:t xml:space="preserve">Intrebarile de cercetare vor fi deasupra la finalul sectiunii Introduction. </w:t>
      </w:r>
    </w:p>
  </w:comment>
  <w:comment w:id="95" w:author="Bogdan Dragulescu" w:date="2022-06-03T14:29:00Z" w:initials="BD">
    <w:p w14:paraId="176E1CC1" w14:textId="77777777" w:rsidR="00D463C2" w:rsidRDefault="00D463C2" w:rsidP="00DF4971">
      <w:pPr>
        <w:pStyle w:val="Textcomentariu"/>
        <w:jc w:val="start"/>
      </w:pPr>
      <w:r>
        <w:rPr>
          <w:rStyle w:val="Referincomentariu"/>
        </w:rPr>
        <w:annotationRef/>
      </w:r>
      <w:r>
        <w:t>Metoda utilizata pentru a raspunde la intrebari</w:t>
      </w:r>
    </w:p>
  </w:comment>
  <w:comment w:id="115" w:author="Bogdan Dragulescu" w:date="2022-06-03T14:38:00Z" w:initials="BD">
    <w:p w14:paraId="64AEAA2D" w14:textId="77777777" w:rsidR="00D463C2" w:rsidRDefault="00D463C2" w:rsidP="00893C0D">
      <w:pPr>
        <w:pStyle w:val="Textcomentariu"/>
        <w:jc w:val="start"/>
      </w:pPr>
      <w:r>
        <w:rPr>
          <w:rStyle w:val="Referincomentariu"/>
        </w:rPr>
        <w:annotationRef/>
      </w:r>
      <w:r>
        <w:t>Ai punctul A in metodologie.</w:t>
      </w:r>
      <w:r>
        <w:br/>
        <w:t>Care este punctul B.</w:t>
      </w:r>
      <w:r>
        <w:br/>
        <w:t>Poate antrenarea modelelor.</w:t>
      </w:r>
      <w:r>
        <w:br/>
        <w:t>Punctul C - compararea rezulatelor</w:t>
      </w:r>
      <w:r>
        <w:br/>
      </w:r>
      <w:r>
        <w:br/>
        <w:t>Ai amestecat un pic metodologia cu implementarea</w:t>
      </w:r>
    </w:p>
  </w:comment>
  <w:comment w:id="119" w:author="Bogdan Dragulescu" w:date="2022-06-03T14:39:00Z" w:initials="BD">
    <w:p w14:paraId="297A0B47" w14:textId="77777777" w:rsidR="00D463C2" w:rsidRDefault="00D463C2" w:rsidP="00874793">
      <w:pPr>
        <w:pStyle w:val="Textcomentariu"/>
        <w:jc w:val="start"/>
      </w:pPr>
      <w:r>
        <w:rPr>
          <w:rStyle w:val="Referincomentariu"/>
        </w:rPr>
        <w:annotationRef/>
      </w:r>
      <w:r>
        <w:t>Nu ai folosit 10-fold cross-validation? Acolo este 9 la 1</w:t>
      </w:r>
    </w:p>
  </w:comment>
  <w:comment w:id="133" w:author="Bogdan Dragulescu" w:date="2022-06-03T14:22:00Z" w:initials="BD">
    <w:p w14:paraId="17496222" w14:textId="77777777" w:rsidR="001F0932" w:rsidRDefault="001F0932" w:rsidP="001F0932">
      <w:pPr>
        <w:pStyle w:val="Textcomentariu"/>
        <w:jc w:val="start"/>
      </w:pPr>
      <w:r>
        <w:rPr>
          <w:rStyle w:val="Referincomentariu"/>
        </w:rPr>
        <w:annotationRef/>
      </w:r>
      <w:r>
        <w:t xml:space="preserve">Asta intra in metoda. </w:t>
      </w:r>
      <w:r>
        <w:br/>
      </w:r>
      <w:r>
        <w:t>Poti preciza ce solutii sunt uzuale pentru astfel de probleme, dar in metoda specifici ce ai ales pentru implementare.</w:t>
      </w:r>
    </w:p>
  </w:comment>
  <w:comment w:id="164" w:author="Bogdan Dragulescu" w:date="2022-06-03T14:48:00Z" w:initials="BD">
    <w:p w14:paraId="2043CB1A" w14:textId="77777777" w:rsidR="00D463C2" w:rsidRDefault="00D463C2" w:rsidP="00C31A51">
      <w:pPr>
        <w:pStyle w:val="Textcomentariu"/>
        <w:jc w:val="start"/>
      </w:pPr>
      <w:r>
        <w:rPr>
          <w:rStyle w:val="Referincomentariu"/>
        </w:rPr>
        <w:annotationRef/>
      </w:r>
      <w:r>
        <w:t>Aici ar trebui explicata formula si care este intervalul in care ai valori de la senzori</w:t>
      </w:r>
    </w:p>
  </w:comment>
  <w:comment w:id="183" w:author="Bogdan Dragulescu" w:date="2022-06-03T14:49:00Z" w:initials="BD">
    <w:p w14:paraId="40A8CD84" w14:textId="77777777" w:rsidR="00D463C2" w:rsidRDefault="00D463C2" w:rsidP="00DB5D18">
      <w:pPr>
        <w:pStyle w:val="Textcomentariu"/>
        <w:jc w:val="start"/>
      </w:pPr>
      <w:r>
        <w:rPr>
          <w:rStyle w:val="Referincomentariu"/>
        </w:rPr>
        <w:annotationRef/>
      </w:r>
      <w:r>
        <w:t>Reformuleaza, nu se intelege</w:t>
      </w:r>
    </w:p>
  </w:comment>
  <w:comment w:id="184" w:author="Bogdan Dragulescu" w:date="2022-06-03T14:50:00Z" w:initials="BD">
    <w:p w14:paraId="19B570EB" w14:textId="77777777" w:rsidR="00D463C2" w:rsidRDefault="00D463C2" w:rsidP="00E835C6">
      <w:pPr>
        <w:pStyle w:val="Textcomentariu"/>
        <w:jc w:val="start"/>
      </w:pPr>
      <w:r>
        <w:rPr>
          <w:rStyle w:val="Referincomentariu"/>
        </w:rPr>
        <w:annotationRef/>
      </w:r>
      <w:r>
        <w:t>Adauga si referire la tabel 1</w:t>
      </w:r>
    </w:p>
  </w:comment>
  <w:comment w:id="186" w:author="Bogdan Dragulescu" w:date="2022-06-03T14:52:00Z" w:initials="BD">
    <w:p w14:paraId="032DBDDE" w14:textId="77777777" w:rsidR="00D463C2" w:rsidRDefault="00D463C2" w:rsidP="0071588D">
      <w:pPr>
        <w:pStyle w:val="Textcomentariu"/>
        <w:jc w:val="start"/>
      </w:pPr>
      <w:r>
        <w:rPr>
          <w:rStyle w:val="Referincomentariu"/>
        </w:rPr>
        <w:annotationRef/>
      </w:r>
      <w:r>
        <w:t>La fel si aici. Simplifica fraza.</w:t>
      </w:r>
    </w:p>
  </w:comment>
  <w:comment w:id="191" w:author="Bogdan Dragulescu" w:date="2022-06-03T14:53:00Z" w:initials="BD">
    <w:p w14:paraId="01E8FF95" w14:textId="77777777" w:rsidR="00D463C2" w:rsidRDefault="00D463C2" w:rsidP="00FE70DC">
      <w:pPr>
        <w:pStyle w:val="Textcomentariu"/>
        <w:jc w:val="start"/>
      </w:pPr>
      <w:r>
        <w:rPr>
          <w:rStyle w:val="Referincomentariu"/>
        </w:rPr>
        <w:annotationRef/>
      </w:r>
      <w:r>
        <w:t>Acuratetea fata de ce? Ce ar face omul care a furnizat datele.</w:t>
      </w:r>
    </w:p>
  </w:comment>
  <w:comment w:id="196" w:author="Bogdan Dragulescu" w:date="2022-06-03T14:54:00Z" w:initials="BD">
    <w:p w14:paraId="66B04C84" w14:textId="77777777" w:rsidR="00D463C2" w:rsidRDefault="00D463C2" w:rsidP="00A1426D">
      <w:pPr>
        <w:pStyle w:val="Textcomentariu"/>
        <w:jc w:val="start"/>
      </w:pPr>
      <w:r>
        <w:rPr>
          <w:rStyle w:val="Referincomentariu"/>
        </w:rPr>
        <w:annotationRef/>
      </w:r>
      <w:r>
        <w:t>Aici lipseste o parte din fraza</w:t>
      </w:r>
    </w:p>
  </w:comment>
  <w:comment w:id="313" w:author="Bogdan Dragulescu" w:date="2021-01-18T08:45:00Z" w:initials="BD">
    <w:p w14:paraId="1CEB8DE1" w14:textId="14745FE3" w:rsidR="006F038F" w:rsidRDefault="006F038F">
      <w:pPr>
        <w:pStyle w:val="Textcomentariu"/>
      </w:pPr>
      <w:r>
        <w:rPr>
          <w:rStyle w:val="Referincomentariu"/>
        </w:rPr>
        <w:annotationRef/>
      </w:r>
      <w:r>
        <w:t>Ca si in cazul tabelelor, incerca sa fie la inceput sau la final de pagina figurile</w:t>
      </w:r>
    </w:p>
  </w:comment>
  <w:comment w:id="315" w:author="Bogdan Dragulescu" w:date="2022-06-03T14:59:00Z" w:initials="BD">
    <w:p w14:paraId="6C46C542" w14:textId="77777777" w:rsidR="00D463C2" w:rsidRDefault="00D463C2" w:rsidP="0090513F">
      <w:pPr>
        <w:pStyle w:val="Textcomentariu"/>
        <w:jc w:val="start"/>
      </w:pPr>
      <w:r>
        <w:rPr>
          <w:rStyle w:val="Referincomentariu"/>
        </w:rPr>
        <w:annotationRef/>
      </w:r>
      <w:r>
        <w:t>Zona asta intra in discutii dupa paragrafele ce discuta rezultatele.</w:t>
      </w:r>
    </w:p>
  </w:comment>
  <w:comment w:id="316" w:author="Alexandru Uicoabă" w:date="2022-06-05T20:08:00Z" w:initials="AU">
    <w:p w14:paraId="04F4F379" w14:textId="442D0C40" w:rsidR="00C34A34" w:rsidRDefault="00C34A34">
      <w:pPr>
        <w:pStyle w:val="Textcomentariu"/>
      </w:pPr>
      <w:r>
        <w:rPr>
          <w:rStyle w:val="Referincomentariu"/>
        </w:rPr>
        <w:annotationRef/>
      </w:r>
    </w:p>
  </w:comment>
  <w:comment w:id="399" w:author="Bogdan Dragulescu" w:date="2022-06-03T14:59:00Z" w:initials="BD">
    <w:p w14:paraId="5CD5D56A" w14:textId="77777777" w:rsidR="00C34A34" w:rsidRDefault="00C34A34" w:rsidP="00C34A34">
      <w:pPr>
        <w:pStyle w:val="Textcomentariu"/>
        <w:jc w:val="start"/>
      </w:pPr>
      <w:r>
        <w:rPr>
          <w:rStyle w:val="Referincomentariu"/>
        </w:rPr>
        <w:annotationRef/>
      </w:r>
      <w:r>
        <w:t xml:space="preserve">Zona asta intra in </w:t>
      </w:r>
      <w:r>
        <w:t>discutii dupa paragrafele ce discuta rezultatele.</w:t>
      </w:r>
    </w:p>
  </w:comment>
  <w:comment w:id="400" w:author="Alexandru Uicoabă" w:date="2022-06-05T20:08:00Z" w:initials="AU">
    <w:p w14:paraId="126930D5" w14:textId="77777777" w:rsidR="00C34A34" w:rsidRDefault="00C34A34" w:rsidP="00C34A34">
      <w:pPr>
        <w:pStyle w:val="Textcomentariu"/>
      </w:pPr>
      <w:r>
        <w:rPr>
          <w:rStyle w:val="Referincomentariu"/>
        </w:rPr>
        <w:annotationRef/>
      </w:r>
    </w:p>
  </w:comment>
  <w:comment w:id="409" w:author="Bogdan Dragulescu" w:date="2022-06-03T15:02:00Z" w:initials="BD">
    <w:p w14:paraId="38412B63" w14:textId="77777777" w:rsidR="00D463C2" w:rsidRDefault="00D463C2" w:rsidP="005761A9">
      <w:pPr>
        <w:pStyle w:val="Textcomentariu"/>
        <w:jc w:val="start"/>
      </w:pPr>
      <w:r>
        <w:rPr>
          <w:rStyle w:val="Referincomentariu"/>
        </w:rPr>
        <w:annotationRef/>
      </w:r>
      <w:r>
        <w:t>Adauga o fraza care sa adauge limitarea de timp scurt de rulare pentru scenariu 2 si ca este in plan rularea experimentului un timp mai lung pentru a evalua daca acest lucru influenteaza calitatea modelului.</w:t>
      </w:r>
    </w:p>
  </w:comment>
</w:comments>
</file>

<file path=word/commentsExtended.xml><?xml version="1.0" encoding="utf-8"?>
<w15:commentsEx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5:commentEx w15:paraId="74D00580" w15:done="1"/>
  <w15:commentEx w15:paraId="7F245B19" w15:done="0"/>
  <w15:commentEx w15:paraId="04E5518D" w15:done="0"/>
  <w15:commentEx w15:paraId="41E920B2" w15:done="0"/>
  <w15:commentEx w15:paraId="16BD4D12" w15:done="0"/>
  <w15:commentEx w15:paraId="1475B26D" w15:done="1"/>
  <w15:commentEx w15:paraId="176E1CC1" w15:done="0"/>
  <w15:commentEx w15:paraId="64AEAA2D" w15:done="0"/>
  <w15:commentEx w15:paraId="297A0B47" w15:done="0"/>
  <w15:commentEx w15:paraId="17496222" w15:done="0"/>
  <w15:commentEx w15:paraId="2043CB1A" w15:done="0"/>
  <w15:commentEx w15:paraId="40A8CD84" w15:done="0"/>
  <w15:commentEx w15:paraId="19B570EB" w15:paraIdParent="40A8CD84" w15:done="0"/>
  <w15:commentEx w15:paraId="032DBDDE" w15:done="0"/>
  <w15:commentEx w15:paraId="01E8FF95" w15:done="0"/>
  <w15:commentEx w15:paraId="66B04C84" w15:done="0"/>
  <w15:commentEx w15:paraId="1CEB8DE1" w15:done="0"/>
  <w15:commentEx w15:paraId="6C46C542" w15:done="0"/>
  <w15:commentEx w15:paraId="04F4F379" w15:paraIdParent="6C46C542" w15:done="0"/>
  <w15:commentEx w15:paraId="5CD5D56A" w15:done="1"/>
  <w15:commentEx w15:paraId="126930D5" w15:paraIdParent="5CD5D56A" w15:done="1"/>
  <w15:commentEx w15:paraId="38412B63" w15:done="0"/>
</w15:commentsEx>
</file>

<file path=word/commentsExtensible.xml><?xml version="1.0" encoding="utf-8"?>
<w16cex:commentsExtensibl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6cex:commentExtensible w16cex:durableId="26449749" w16cex:dateUtc="2022-06-03T11:20:00Z"/>
  <w16cex:commentExtensible w16cex:durableId="264497A3" w16cex:dateUtc="2022-06-03T11:22:00Z"/>
  <w16cex:commentExtensible w16cex:durableId="26449871" w16cex:dateUtc="2022-06-03T11:25:00Z"/>
  <w16cex:commentExtensible w16cex:durableId="26449886" w16cex:dateUtc="2022-06-03T11:26:00Z"/>
  <w16cex:commentExtensible w16cex:durableId="2644991F" w16cex:dateUtc="2022-06-03T11:28:00Z"/>
  <w16cex:commentExtensible w16cex:durableId="23A6A620" w16cex:dateUtc="2021-01-11T08:25:00Z"/>
  <w16cex:commentExtensible w16cex:durableId="26449964" w16cex:dateUtc="2022-06-03T11:29:00Z"/>
  <w16cex:commentExtensible w16cex:durableId="26449B4A" w16cex:dateUtc="2022-06-03T11:38:00Z"/>
  <w16cex:commentExtensible w16cex:durableId="26449B91" w16cex:dateUtc="2022-06-03T11:39:00Z"/>
  <w16cex:commentExtensible w16cex:durableId="2647933E" w16cex:dateUtc="2022-06-03T11:22:00Z"/>
  <w16cex:commentExtensible w16cex:durableId="26449DB2" w16cex:dateUtc="2022-06-03T11:48:00Z"/>
  <w16cex:commentExtensible w16cex:durableId="26449E0B" w16cex:dateUtc="2022-06-03T11:49:00Z"/>
  <w16cex:commentExtensible w16cex:durableId="26449E2E" w16cex:dateUtc="2022-06-03T11:50:00Z"/>
  <w16cex:commentExtensible w16cex:durableId="26449E9D" w16cex:dateUtc="2022-06-03T11:52:00Z"/>
  <w16cex:commentExtensible w16cex:durableId="26449EDC" w16cex:dateUtc="2022-06-03T11:53:00Z"/>
  <w16cex:commentExtensible w16cex:durableId="26449F0E" w16cex:dateUtc="2022-06-03T11:54:00Z"/>
  <w16cex:commentExtensible w16cex:durableId="23AFC943" w16cex:dateUtc="2021-01-18T06:45:00Z"/>
  <w16cex:commentExtensible w16cex:durableId="2644A036" w16cex:dateUtc="2022-06-03T11:59:00Z"/>
  <w16cex:commentExtensible w16cex:durableId="26478BB0" w16cex:dateUtc="2022-06-05T17:08:00Z"/>
  <w16cex:commentExtensible w16cex:durableId="26478BBC" w16cex:dateUtc="2022-06-03T11:59:00Z"/>
  <w16cex:commentExtensible w16cex:durableId="26478BBB" w16cex:dateUtc="2022-06-05T17:08:00Z"/>
  <w16cex:commentExtensible w16cex:durableId="2644A10E" w16cex:dateUtc="2022-06-03T12:02:00Z"/>
</w16cex:commentsExtensible>
</file>

<file path=word/commentsIds.xml><?xml version="1.0" encoding="utf-8"?>
<w16cid:commentsId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6cid:commentId w16cid:paraId="74D00580" w16cid:durableId="26449749"/>
  <w16cid:commentId w16cid:paraId="7F245B19" w16cid:durableId="264497A3"/>
  <w16cid:commentId w16cid:paraId="04E5518D" w16cid:durableId="26449871"/>
  <w16cid:commentId w16cid:paraId="41E920B2" w16cid:durableId="26449886"/>
  <w16cid:commentId w16cid:paraId="16BD4D12" w16cid:durableId="2644991F"/>
  <w16cid:commentId w16cid:paraId="1475B26D" w16cid:durableId="23A6A620"/>
  <w16cid:commentId w16cid:paraId="176E1CC1" w16cid:durableId="26449964"/>
  <w16cid:commentId w16cid:paraId="64AEAA2D" w16cid:durableId="26449B4A"/>
  <w16cid:commentId w16cid:paraId="297A0B47" w16cid:durableId="26449B91"/>
  <w16cid:commentId w16cid:paraId="17496222" w16cid:durableId="2647933E"/>
  <w16cid:commentId w16cid:paraId="2043CB1A" w16cid:durableId="26449DB2"/>
  <w16cid:commentId w16cid:paraId="40A8CD84" w16cid:durableId="26449E0B"/>
  <w16cid:commentId w16cid:paraId="19B570EB" w16cid:durableId="26449E2E"/>
  <w16cid:commentId w16cid:paraId="032DBDDE" w16cid:durableId="26449E9D"/>
  <w16cid:commentId w16cid:paraId="01E8FF95" w16cid:durableId="26449EDC"/>
  <w16cid:commentId w16cid:paraId="66B04C84" w16cid:durableId="26449F0E"/>
  <w16cid:commentId w16cid:paraId="1CEB8DE1" w16cid:durableId="23AFC943"/>
  <w16cid:commentId w16cid:paraId="6C46C542" w16cid:durableId="2644A036"/>
  <w16cid:commentId w16cid:paraId="04F4F379" w16cid:durableId="26478BB0"/>
  <w16cid:commentId w16cid:paraId="5CD5D56A" w16cid:durableId="26478BBC"/>
  <w16cid:commentId w16cid:paraId="126930D5" w16cid:durableId="26478BBB"/>
  <w16cid:commentId w16cid:paraId="38412B63" w16cid:durableId="2644A10E"/>
</w16cid:commentsIds>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61913AEA" w14:textId="77777777" w:rsidR="00D51969" w:rsidRDefault="00D51969" w:rsidP="001A3B3D">
      <w:r>
        <w:separator/>
      </w:r>
    </w:p>
  </w:endnote>
  <w:endnote w:type="continuationSeparator" w:id="0">
    <w:p w14:paraId="319FBD34" w14:textId="77777777" w:rsidR="00D51969" w:rsidRDefault="00D51969"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630B0995" w14:textId="77777777" w:rsidR="00AA1E3C" w:rsidRDefault="00AA1E3C">
    <w:pPr>
      <w:pStyle w:val="Subsol"/>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18E9367" w14:textId="77777777" w:rsidR="00AA1E3C" w:rsidRDefault="00AA1E3C">
    <w:pPr>
      <w:pStyle w:val="Subsol"/>
    </w:pPr>
  </w:p>
</w:ftr>
</file>

<file path=word/footer3.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D7B5768" w14:textId="6A9A16AA" w:rsidR="001A3B3D" w:rsidRPr="006F6D3D" w:rsidRDefault="001A3B3D" w:rsidP="0056610F">
    <w:pPr>
      <w:pStyle w:val="Subsol"/>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087E145E" w14:textId="77777777" w:rsidR="00D51969" w:rsidRDefault="00D51969" w:rsidP="001A3B3D">
      <w:r>
        <w:separator/>
      </w:r>
    </w:p>
  </w:footnote>
  <w:footnote w:type="continuationSeparator" w:id="0">
    <w:p w14:paraId="1BDBC941" w14:textId="77777777" w:rsidR="00D51969" w:rsidRDefault="00D51969" w:rsidP="001A3B3D">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40E6E59D" w14:textId="77777777" w:rsidR="00AA1E3C" w:rsidRDefault="00AA1E3C">
    <w:pPr>
      <w:pStyle w:val="Antet"/>
    </w:pPr>
  </w:p>
</w:hdr>
</file>

<file path=word/header2.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2298EBBA" w14:textId="77777777" w:rsidR="00AA1E3C" w:rsidRDefault="00AA1E3C">
    <w:pPr>
      <w:pStyle w:val="Antet"/>
    </w:pPr>
  </w:p>
</w:hdr>
</file>

<file path=word/header3.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E24B73D" w14:textId="77777777" w:rsidR="00AA1E3C" w:rsidRDefault="00AA1E3C">
    <w:pPr>
      <w:pStyle w:val="Antet"/>
    </w:pP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Titlu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itlu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itlu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itlu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729572145">
    <w:abstractNumId w:val="14"/>
  </w:num>
  <w:num w:numId="2" w16cid:durableId="684677709">
    <w:abstractNumId w:val="19"/>
  </w:num>
  <w:num w:numId="3" w16cid:durableId="1425031727">
    <w:abstractNumId w:val="13"/>
  </w:num>
  <w:num w:numId="4" w16cid:durableId="1377970832">
    <w:abstractNumId w:val="16"/>
  </w:num>
  <w:num w:numId="5" w16cid:durableId="536089630">
    <w:abstractNumId w:val="16"/>
  </w:num>
  <w:num w:numId="6" w16cid:durableId="1747919858">
    <w:abstractNumId w:val="16"/>
  </w:num>
  <w:num w:numId="7" w16cid:durableId="642663258">
    <w:abstractNumId w:val="16"/>
  </w:num>
  <w:num w:numId="8" w16cid:durableId="1087775432">
    <w:abstractNumId w:val="18"/>
  </w:num>
  <w:num w:numId="9" w16cid:durableId="479225161">
    <w:abstractNumId w:val="20"/>
  </w:num>
  <w:num w:numId="10" w16cid:durableId="1612860725">
    <w:abstractNumId w:val="15"/>
  </w:num>
  <w:num w:numId="11" w16cid:durableId="790979295">
    <w:abstractNumId w:val="12"/>
  </w:num>
  <w:num w:numId="12" w16cid:durableId="82384174">
    <w:abstractNumId w:val="11"/>
  </w:num>
  <w:num w:numId="13" w16cid:durableId="1507205830">
    <w:abstractNumId w:val="0"/>
  </w:num>
  <w:num w:numId="14" w16cid:durableId="196889663">
    <w:abstractNumId w:val="10"/>
  </w:num>
  <w:num w:numId="15" w16cid:durableId="1141187893">
    <w:abstractNumId w:val="8"/>
  </w:num>
  <w:num w:numId="16" w16cid:durableId="1500270153">
    <w:abstractNumId w:val="7"/>
  </w:num>
  <w:num w:numId="17" w16cid:durableId="1867911234">
    <w:abstractNumId w:val="6"/>
  </w:num>
  <w:num w:numId="18" w16cid:durableId="1777556438">
    <w:abstractNumId w:val="5"/>
  </w:num>
  <w:num w:numId="19" w16cid:durableId="217937214">
    <w:abstractNumId w:val="9"/>
  </w:num>
  <w:num w:numId="20" w16cid:durableId="1250115482">
    <w:abstractNumId w:val="4"/>
  </w:num>
  <w:num w:numId="21" w16cid:durableId="261455446">
    <w:abstractNumId w:val="3"/>
  </w:num>
  <w:num w:numId="22" w16cid:durableId="1902014870">
    <w:abstractNumId w:val="2"/>
  </w:num>
  <w:num w:numId="23" w16cid:durableId="1598173517">
    <w:abstractNumId w:val="1"/>
  </w:num>
  <w:num w:numId="24" w16cid:durableId="155340885">
    <w:abstractNumId w:val="17"/>
  </w:num>
  <w:num w:numId="25" w16cid:durableId="118551195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5:person w15:author="Bogdan Dragulescu">
    <w15:presenceInfo w15:providerId="Windows Live" w15:userId="df3b5ea8d7b4b203"/>
  </w15:person>
  <w15:person w15:author="Alexandru Uicoabă">
    <w15:presenceInfo w15:providerId="None" w15:userId="Alexandru Uicoabă"/>
  </w15:person>
</w15:people>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hideSpellingErrors/>
  <w:hideGrammaticalErrors/>
  <w:proofState w:spelling="clean" w:grammar="clean"/>
  <w:trackRevision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IBYnNzM3NLQwtzSyUdpeDU4uLM/DyQAuNaAI7QY9ssAAAA"/>
  </w:docVars>
  <w:rsids>
    <w:rsidRoot w:val="009303D9"/>
    <w:rsid w:val="00000C9A"/>
    <w:rsid w:val="00001ACD"/>
    <w:rsid w:val="00002AB6"/>
    <w:rsid w:val="00006F9D"/>
    <w:rsid w:val="00007CA0"/>
    <w:rsid w:val="00013234"/>
    <w:rsid w:val="00014334"/>
    <w:rsid w:val="000151FB"/>
    <w:rsid w:val="00021EA0"/>
    <w:rsid w:val="00023C64"/>
    <w:rsid w:val="000403F5"/>
    <w:rsid w:val="000438EE"/>
    <w:rsid w:val="0004781E"/>
    <w:rsid w:val="00057D36"/>
    <w:rsid w:val="00064E45"/>
    <w:rsid w:val="000835F3"/>
    <w:rsid w:val="0008521E"/>
    <w:rsid w:val="0008758A"/>
    <w:rsid w:val="000A0846"/>
    <w:rsid w:val="000A2645"/>
    <w:rsid w:val="000A533F"/>
    <w:rsid w:val="000B4313"/>
    <w:rsid w:val="000C1E68"/>
    <w:rsid w:val="000C471B"/>
    <w:rsid w:val="000C754F"/>
    <w:rsid w:val="000D58A5"/>
    <w:rsid w:val="000E0086"/>
    <w:rsid w:val="000E0972"/>
    <w:rsid w:val="000E3F14"/>
    <w:rsid w:val="000E71A2"/>
    <w:rsid w:val="000F7878"/>
    <w:rsid w:val="0011027A"/>
    <w:rsid w:val="00122B95"/>
    <w:rsid w:val="001246E6"/>
    <w:rsid w:val="00131F90"/>
    <w:rsid w:val="0013762B"/>
    <w:rsid w:val="00140841"/>
    <w:rsid w:val="001617BF"/>
    <w:rsid w:val="00161A85"/>
    <w:rsid w:val="001623C8"/>
    <w:rsid w:val="00165C3F"/>
    <w:rsid w:val="001814E2"/>
    <w:rsid w:val="0019774B"/>
    <w:rsid w:val="001A29C9"/>
    <w:rsid w:val="001A2EFD"/>
    <w:rsid w:val="001A3B3D"/>
    <w:rsid w:val="001A3F60"/>
    <w:rsid w:val="001B160F"/>
    <w:rsid w:val="001B67DC"/>
    <w:rsid w:val="001C0FCC"/>
    <w:rsid w:val="001C6A1D"/>
    <w:rsid w:val="001D3BBC"/>
    <w:rsid w:val="001D5A48"/>
    <w:rsid w:val="001D7F57"/>
    <w:rsid w:val="001F0932"/>
    <w:rsid w:val="00220A76"/>
    <w:rsid w:val="002254A9"/>
    <w:rsid w:val="00233D97"/>
    <w:rsid w:val="002347A2"/>
    <w:rsid w:val="00234C17"/>
    <w:rsid w:val="0024322E"/>
    <w:rsid w:val="0026194E"/>
    <w:rsid w:val="002747ED"/>
    <w:rsid w:val="00276EAC"/>
    <w:rsid w:val="00282879"/>
    <w:rsid w:val="0028462D"/>
    <w:rsid w:val="002850E3"/>
    <w:rsid w:val="002A1459"/>
    <w:rsid w:val="002B4A8A"/>
    <w:rsid w:val="002B57C5"/>
    <w:rsid w:val="002B64C1"/>
    <w:rsid w:val="002C46A4"/>
    <w:rsid w:val="002D0B37"/>
    <w:rsid w:val="002F679B"/>
    <w:rsid w:val="002F76F4"/>
    <w:rsid w:val="003015BC"/>
    <w:rsid w:val="0030430D"/>
    <w:rsid w:val="00321F70"/>
    <w:rsid w:val="00331DDD"/>
    <w:rsid w:val="003451B2"/>
    <w:rsid w:val="00354FCF"/>
    <w:rsid w:val="00355624"/>
    <w:rsid w:val="0037213A"/>
    <w:rsid w:val="00373C01"/>
    <w:rsid w:val="00384149"/>
    <w:rsid w:val="00395D41"/>
    <w:rsid w:val="003A19E2"/>
    <w:rsid w:val="003B2B40"/>
    <w:rsid w:val="003B4E04"/>
    <w:rsid w:val="003B5A04"/>
    <w:rsid w:val="003E7DF0"/>
    <w:rsid w:val="003F4441"/>
    <w:rsid w:val="003F5A08"/>
    <w:rsid w:val="00420716"/>
    <w:rsid w:val="00420BED"/>
    <w:rsid w:val="00426A50"/>
    <w:rsid w:val="00430DBF"/>
    <w:rsid w:val="004325FB"/>
    <w:rsid w:val="00441A3F"/>
    <w:rsid w:val="004432BA"/>
    <w:rsid w:val="0044407E"/>
    <w:rsid w:val="00446614"/>
    <w:rsid w:val="00447BB9"/>
    <w:rsid w:val="004510A8"/>
    <w:rsid w:val="0046031D"/>
    <w:rsid w:val="00473AC9"/>
    <w:rsid w:val="00477FCA"/>
    <w:rsid w:val="00485B76"/>
    <w:rsid w:val="0048702B"/>
    <w:rsid w:val="00490747"/>
    <w:rsid w:val="004A18C1"/>
    <w:rsid w:val="004A74C3"/>
    <w:rsid w:val="004A7EBB"/>
    <w:rsid w:val="004B1A75"/>
    <w:rsid w:val="004B24B7"/>
    <w:rsid w:val="004B3AA3"/>
    <w:rsid w:val="004C5F4E"/>
    <w:rsid w:val="004D6888"/>
    <w:rsid w:val="004D72B5"/>
    <w:rsid w:val="004F58B7"/>
    <w:rsid w:val="004F68A2"/>
    <w:rsid w:val="00514378"/>
    <w:rsid w:val="00520C47"/>
    <w:rsid w:val="00520C58"/>
    <w:rsid w:val="005270B0"/>
    <w:rsid w:val="005334AA"/>
    <w:rsid w:val="00533BD1"/>
    <w:rsid w:val="0053542A"/>
    <w:rsid w:val="00537D94"/>
    <w:rsid w:val="0054434E"/>
    <w:rsid w:val="00544EB1"/>
    <w:rsid w:val="00551B7F"/>
    <w:rsid w:val="00554B31"/>
    <w:rsid w:val="005614E4"/>
    <w:rsid w:val="00562462"/>
    <w:rsid w:val="0056610F"/>
    <w:rsid w:val="00575BCA"/>
    <w:rsid w:val="005768E1"/>
    <w:rsid w:val="00595F62"/>
    <w:rsid w:val="005973EA"/>
    <w:rsid w:val="005A01F3"/>
    <w:rsid w:val="005A16E2"/>
    <w:rsid w:val="005A7E46"/>
    <w:rsid w:val="005B0344"/>
    <w:rsid w:val="005B4BB7"/>
    <w:rsid w:val="005B520E"/>
    <w:rsid w:val="005C27D6"/>
    <w:rsid w:val="005D6244"/>
    <w:rsid w:val="005E0C2F"/>
    <w:rsid w:val="005E2800"/>
    <w:rsid w:val="005E3EEA"/>
    <w:rsid w:val="005F382F"/>
    <w:rsid w:val="00605825"/>
    <w:rsid w:val="0062546B"/>
    <w:rsid w:val="0063019A"/>
    <w:rsid w:val="0063171F"/>
    <w:rsid w:val="00634AB7"/>
    <w:rsid w:val="00634DE7"/>
    <w:rsid w:val="00643FED"/>
    <w:rsid w:val="00645D22"/>
    <w:rsid w:val="00646998"/>
    <w:rsid w:val="006518BD"/>
    <w:rsid w:val="00651A08"/>
    <w:rsid w:val="006540CA"/>
    <w:rsid w:val="00654204"/>
    <w:rsid w:val="00670434"/>
    <w:rsid w:val="00686251"/>
    <w:rsid w:val="00687AAC"/>
    <w:rsid w:val="006964D7"/>
    <w:rsid w:val="006A0905"/>
    <w:rsid w:val="006A5E2E"/>
    <w:rsid w:val="006B0E67"/>
    <w:rsid w:val="006B6B66"/>
    <w:rsid w:val="006B7DD0"/>
    <w:rsid w:val="006C2BC7"/>
    <w:rsid w:val="006C2EC8"/>
    <w:rsid w:val="006C4F59"/>
    <w:rsid w:val="006C7DC0"/>
    <w:rsid w:val="006D2710"/>
    <w:rsid w:val="006D4E10"/>
    <w:rsid w:val="006D7827"/>
    <w:rsid w:val="006E54C3"/>
    <w:rsid w:val="006F038F"/>
    <w:rsid w:val="006F1357"/>
    <w:rsid w:val="006F6D3D"/>
    <w:rsid w:val="00715A59"/>
    <w:rsid w:val="00715BEA"/>
    <w:rsid w:val="00716B34"/>
    <w:rsid w:val="007262D4"/>
    <w:rsid w:val="00730886"/>
    <w:rsid w:val="007335C0"/>
    <w:rsid w:val="00740EEA"/>
    <w:rsid w:val="00755C35"/>
    <w:rsid w:val="00775C85"/>
    <w:rsid w:val="00775FE3"/>
    <w:rsid w:val="00781F69"/>
    <w:rsid w:val="00792B8A"/>
    <w:rsid w:val="00794804"/>
    <w:rsid w:val="00796AC3"/>
    <w:rsid w:val="007A7D87"/>
    <w:rsid w:val="007B33F1"/>
    <w:rsid w:val="007B6DDA"/>
    <w:rsid w:val="007C0308"/>
    <w:rsid w:val="007C2FF2"/>
    <w:rsid w:val="007C685E"/>
    <w:rsid w:val="007D06B4"/>
    <w:rsid w:val="007D2270"/>
    <w:rsid w:val="007D49B6"/>
    <w:rsid w:val="007D6232"/>
    <w:rsid w:val="007E12CE"/>
    <w:rsid w:val="007F1F99"/>
    <w:rsid w:val="007F768F"/>
    <w:rsid w:val="00805820"/>
    <w:rsid w:val="0080791D"/>
    <w:rsid w:val="0083436F"/>
    <w:rsid w:val="008359C8"/>
    <w:rsid w:val="00836367"/>
    <w:rsid w:val="00836A34"/>
    <w:rsid w:val="0085298E"/>
    <w:rsid w:val="008564B0"/>
    <w:rsid w:val="00860F16"/>
    <w:rsid w:val="00862FEB"/>
    <w:rsid w:val="0086315F"/>
    <w:rsid w:val="0086460A"/>
    <w:rsid w:val="0086494F"/>
    <w:rsid w:val="00873603"/>
    <w:rsid w:val="00875149"/>
    <w:rsid w:val="008762A9"/>
    <w:rsid w:val="00881CB7"/>
    <w:rsid w:val="00881F79"/>
    <w:rsid w:val="008843D7"/>
    <w:rsid w:val="00884DCB"/>
    <w:rsid w:val="008A2C7D"/>
    <w:rsid w:val="008B0A4A"/>
    <w:rsid w:val="008B39F6"/>
    <w:rsid w:val="008B6524"/>
    <w:rsid w:val="008C1307"/>
    <w:rsid w:val="008C4B23"/>
    <w:rsid w:val="008C5F92"/>
    <w:rsid w:val="008E17D1"/>
    <w:rsid w:val="008E46DB"/>
    <w:rsid w:val="008F6E2C"/>
    <w:rsid w:val="0090751B"/>
    <w:rsid w:val="009153A4"/>
    <w:rsid w:val="00921143"/>
    <w:rsid w:val="00921C0C"/>
    <w:rsid w:val="009303D9"/>
    <w:rsid w:val="00933C64"/>
    <w:rsid w:val="00937AD5"/>
    <w:rsid w:val="00953C78"/>
    <w:rsid w:val="00962CA6"/>
    <w:rsid w:val="009642DB"/>
    <w:rsid w:val="00970AFC"/>
    <w:rsid w:val="00972203"/>
    <w:rsid w:val="009730AE"/>
    <w:rsid w:val="00975D67"/>
    <w:rsid w:val="00977FCB"/>
    <w:rsid w:val="009A7A87"/>
    <w:rsid w:val="009B51A2"/>
    <w:rsid w:val="009B5A5F"/>
    <w:rsid w:val="009D7567"/>
    <w:rsid w:val="009F1D79"/>
    <w:rsid w:val="009F6307"/>
    <w:rsid w:val="00A059B3"/>
    <w:rsid w:val="00A11209"/>
    <w:rsid w:val="00A130E3"/>
    <w:rsid w:val="00A13753"/>
    <w:rsid w:val="00A215B9"/>
    <w:rsid w:val="00A2516E"/>
    <w:rsid w:val="00A267F0"/>
    <w:rsid w:val="00A3299B"/>
    <w:rsid w:val="00A457E9"/>
    <w:rsid w:val="00A6365C"/>
    <w:rsid w:val="00A63874"/>
    <w:rsid w:val="00A654EF"/>
    <w:rsid w:val="00A774E9"/>
    <w:rsid w:val="00A92052"/>
    <w:rsid w:val="00A93140"/>
    <w:rsid w:val="00AA1E3C"/>
    <w:rsid w:val="00AD757A"/>
    <w:rsid w:val="00AE3409"/>
    <w:rsid w:val="00AF2948"/>
    <w:rsid w:val="00AF5657"/>
    <w:rsid w:val="00B03977"/>
    <w:rsid w:val="00B04A38"/>
    <w:rsid w:val="00B051F7"/>
    <w:rsid w:val="00B10AED"/>
    <w:rsid w:val="00B11A60"/>
    <w:rsid w:val="00B20E6A"/>
    <w:rsid w:val="00B22613"/>
    <w:rsid w:val="00B251D4"/>
    <w:rsid w:val="00B27DD3"/>
    <w:rsid w:val="00B37762"/>
    <w:rsid w:val="00B412BB"/>
    <w:rsid w:val="00B44A76"/>
    <w:rsid w:val="00B57308"/>
    <w:rsid w:val="00B64302"/>
    <w:rsid w:val="00B70FC6"/>
    <w:rsid w:val="00B714A1"/>
    <w:rsid w:val="00B732FC"/>
    <w:rsid w:val="00B768D1"/>
    <w:rsid w:val="00B82A33"/>
    <w:rsid w:val="00B9610B"/>
    <w:rsid w:val="00B97362"/>
    <w:rsid w:val="00BA0F71"/>
    <w:rsid w:val="00BA1025"/>
    <w:rsid w:val="00BA2732"/>
    <w:rsid w:val="00BA7BE5"/>
    <w:rsid w:val="00BB48E8"/>
    <w:rsid w:val="00BB5B8F"/>
    <w:rsid w:val="00BC3420"/>
    <w:rsid w:val="00BC5829"/>
    <w:rsid w:val="00BD670B"/>
    <w:rsid w:val="00BE7D3C"/>
    <w:rsid w:val="00BF5FF6"/>
    <w:rsid w:val="00C0207F"/>
    <w:rsid w:val="00C03BA6"/>
    <w:rsid w:val="00C070F7"/>
    <w:rsid w:val="00C100E6"/>
    <w:rsid w:val="00C16117"/>
    <w:rsid w:val="00C268CA"/>
    <w:rsid w:val="00C3075A"/>
    <w:rsid w:val="00C34A34"/>
    <w:rsid w:val="00C443CA"/>
    <w:rsid w:val="00C46DDC"/>
    <w:rsid w:val="00C4760F"/>
    <w:rsid w:val="00C57C14"/>
    <w:rsid w:val="00C61BE0"/>
    <w:rsid w:val="00C63B8B"/>
    <w:rsid w:val="00C754C9"/>
    <w:rsid w:val="00C77071"/>
    <w:rsid w:val="00C803E8"/>
    <w:rsid w:val="00C8044A"/>
    <w:rsid w:val="00C8326B"/>
    <w:rsid w:val="00C8403B"/>
    <w:rsid w:val="00C919A4"/>
    <w:rsid w:val="00C91C41"/>
    <w:rsid w:val="00C94E69"/>
    <w:rsid w:val="00C952A4"/>
    <w:rsid w:val="00C957D8"/>
    <w:rsid w:val="00C96057"/>
    <w:rsid w:val="00CA4392"/>
    <w:rsid w:val="00CB5686"/>
    <w:rsid w:val="00CC2671"/>
    <w:rsid w:val="00CC393F"/>
    <w:rsid w:val="00CD7525"/>
    <w:rsid w:val="00CE3FC8"/>
    <w:rsid w:val="00CE65B5"/>
    <w:rsid w:val="00CF7D04"/>
    <w:rsid w:val="00D01E6E"/>
    <w:rsid w:val="00D02821"/>
    <w:rsid w:val="00D2176E"/>
    <w:rsid w:val="00D259CD"/>
    <w:rsid w:val="00D262A4"/>
    <w:rsid w:val="00D262B2"/>
    <w:rsid w:val="00D31CB6"/>
    <w:rsid w:val="00D463C2"/>
    <w:rsid w:val="00D51969"/>
    <w:rsid w:val="00D61C5F"/>
    <w:rsid w:val="00D632BE"/>
    <w:rsid w:val="00D71B22"/>
    <w:rsid w:val="00D72D06"/>
    <w:rsid w:val="00D7522C"/>
    <w:rsid w:val="00D7536F"/>
    <w:rsid w:val="00D76668"/>
    <w:rsid w:val="00D806CD"/>
    <w:rsid w:val="00D8216E"/>
    <w:rsid w:val="00D85396"/>
    <w:rsid w:val="00D857DF"/>
    <w:rsid w:val="00DA057C"/>
    <w:rsid w:val="00DA58F6"/>
    <w:rsid w:val="00DB623E"/>
    <w:rsid w:val="00DB6F56"/>
    <w:rsid w:val="00DB7074"/>
    <w:rsid w:val="00DC6060"/>
    <w:rsid w:val="00DD0295"/>
    <w:rsid w:val="00DE43B7"/>
    <w:rsid w:val="00DF297B"/>
    <w:rsid w:val="00DF4CD7"/>
    <w:rsid w:val="00DF5F7F"/>
    <w:rsid w:val="00E02BDF"/>
    <w:rsid w:val="00E04257"/>
    <w:rsid w:val="00E04E38"/>
    <w:rsid w:val="00E07383"/>
    <w:rsid w:val="00E165BC"/>
    <w:rsid w:val="00E417CB"/>
    <w:rsid w:val="00E453FD"/>
    <w:rsid w:val="00E52D53"/>
    <w:rsid w:val="00E61E12"/>
    <w:rsid w:val="00E738DA"/>
    <w:rsid w:val="00E73F6F"/>
    <w:rsid w:val="00E7596C"/>
    <w:rsid w:val="00E8237E"/>
    <w:rsid w:val="00E85BBC"/>
    <w:rsid w:val="00E878F2"/>
    <w:rsid w:val="00E94F3C"/>
    <w:rsid w:val="00EA03F3"/>
    <w:rsid w:val="00EA5316"/>
    <w:rsid w:val="00EA6719"/>
    <w:rsid w:val="00EB1D8C"/>
    <w:rsid w:val="00EC395D"/>
    <w:rsid w:val="00EC73B7"/>
    <w:rsid w:val="00ED0149"/>
    <w:rsid w:val="00EE4E48"/>
    <w:rsid w:val="00EF179A"/>
    <w:rsid w:val="00EF2E95"/>
    <w:rsid w:val="00EF7DE3"/>
    <w:rsid w:val="00F03103"/>
    <w:rsid w:val="00F147E8"/>
    <w:rsid w:val="00F167FA"/>
    <w:rsid w:val="00F16B96"/>
    <w:rsid w:val="00F271DE"/>
    <w:rsid w:val="00F40E8C"/>
    <w:rsid w:val="00F44331"/>
    <w:rsid w:val="00F51BD1"/>
    <w:rsid w:val="00F54050"/>
    <w:rsid w:val="00F5677C"/>
    <w:rsid w:val="00F627DA"/>
    <w:rsid w:val="00F7288F"/>
    <w:rsid w:val="00F72B29"/>
    <w:rsid w:val="00F847A6"/>
    <w:rsid w:val="00F848C2"/>
    <w:rsid w:val="00F84989"/>
    <w:rsid w:val="00F93CF8"/>
    <w:rsid w:val="00F9441B"/>
    <w:rsid w:val="00FA3B1B"/>
    <w:rsid w:val="00FA4C32"/>
    <w:rsid w:val="00FA6C98"/>
    <w:rsid w:val="00FB07C8"/>
    <w:rsid w:val="00FB4C78"/>
    <w:rsid w:val="00FC3F09"/>
    <w:rsid w:val="00FD6472"/>
    <w:rsid w:val="00FE03BF"/>
    <w:rsid w:val="00FE1C00"/>
    <w:rsid w:val="00FE7114"/>
    <w:rsid w:val="00FF65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03602FB"/>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ro-RO"/>
    </w:rPr>
  </w:style>
  <w:style w:type="paragraph" w:styleId="Titlu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Titlu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Titlu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Titlu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itlu5">
    <w:name w:val="heading 5"/>
    <w:basedOn w:val="Normal"/>
    <w:next w:val="Normal"/>
    <w:qFormat/>
    <w:pPr>
      <w:tabs>
        <w:tab w:val="start" w:pos="18pt"/>
      </w:tabs>
      <w:spacing w:before="8pt" w:after="4pt"/>
      <w:outlineLvl w:val="4"/>
    </w:pPr>
    <w:rPr>
      <w:smallCaps/>
      <w:noProof/>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pt" w:type="dxa"/>
      <w:tblCellMar>
        <w:top w:w="0pt" w:type="dxa"/>
        <w:start w:w="5.40pt" w:type="dxa"/>
        <w:bottom w:w="0pt" w:type="dxa"/>
        <w:end w:w="5.40pt" w:type="dxa"/>
      </w:tblCellMar>
    </w:tblPr>
  </w:style>
  <w:style w:type="numbering" w:default="1" w:styleId="FrListare">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Corptext">
    <w:name w:val="Body Text"/>
    <w:basedOn w:val="Normal"/>
    <w:link w:val="CorptextCaracter"/>
    <w:rsid w:val="00E7596C"/>
    <w:pPr>
      <w:tabs>
        <w:tab w:val="start" w:pos="14.40pt"/>
      </w:tabs>
      <w:spacing w:after="6pt" w:line="11.40pt" w:lineRule="auto"/>
      <w:ind w:firstLine="14.40pt"/>
      <w:jc w:val="both"/>
    </w:pPr>
    <w:rPr>
      <w:spacing w:val="-1"/>
      <w:lang w:val="x-none" w:eastAsia="x-none"/>
    </w:rPr>
  </w:style>
  <w:style w:type="character" w:customStyle="1" w:styleId="CorptextCaracter">
    <w:name w:val="Corp text Caracter"/>
    <w:link w:val="Corptext"/>
    <w:rsid w:val="00E7596C"/>
    <w:rPr>
      <w:spacing w:val="-1"/>
      <w:lang w:val="x-none" w:eastAsia="x-none"/>
    </w:rPr>
  </w:style>
  <w:style w:type="paragraph" w:customStyle="1" w:styleId="bulletlist">
    <w:name w:val="bullet list"/>
    <w:basedOn w:val="Corp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Antet">
    <w:name w:val="header"/>
    <w:basedOn w:val="Normal"/>
    <w:link w:val="AntetCaracter"/>
    <w:rsid w:val="001A3B3D"/>
    <w:pPr>
      <w:tabs>
        <w:tab w:val="center" w:pos="234pt"/>
        <w:tab w:val="end" w:pos="468pt"/>
      </w:tabs>
    </w:pPr>
  </w:style>
  <w:style w:type="character" w:customStyle="1" w:styleId="AntetCaracter">
    <w:name w:val="Antet Caracter"/>
    <w:basedOn w:val="Fontdeparagrafimplicit"/>
    <w:link w:val="Antet"/>
    <w:rsid w:val="001A3B3D"/>
  </w:style>
  <w:style w:type="paragraph" w:styleId="Subsol">
    <w:name w:val="footer"/>
    <w:basedOn w:val="Normal"/>
    <w:link w:val="SubsolCaracter"/>
    <w:rsid w:val="001A3B3D"/>
    <w:pPr>
      <w:tabs>
        <w:tab w:val="center" w:pos="234pt"/>
        <w:tab w:val="end" w:pos="468pt"/>
      </w:tabs>
    </w:pPr>
  </w:style>
  <w:style w:type="character" w:customStyle="1" w:styleId="SubsolCaracter">
    <w:name w:val="Subsol Caracter"/>
    <w:basedOn w:val="Fontdeparagrafimplicit"/>
    <w:link w:val="Subsol"/>
    <w:rsid w:val="001A3B3D"/>
  </w:style>
  <w:style w:type="character" w:styleId="Referincomentariu">
    <w:name w:val="annotation reference"/>
    <w:basedOn w:val="Fontdeparagrafimplicit"/>
    <w:rsid w:val="00D71B22"/>
    <w:rPr>
      <w:sz w:val="16"/>
      <w:szCs w:val="16"/>
    </w:rPr>
  </w:style>
  <w:style w:type="paragraph" w:styleId="Textcomentariu">
    <w:name w:val="annotation text"/>
    <w:basedOn w:val="Normal"/>
    <w:link w:val="TextcomentariuCaracter"/>
    <w:rsid w:val="00D71B22"/>
  </w:style>
  <w:style w:type="character" w:customStyle="1" w:styleId="TextcomentariuCaracter">
    <w:name w:val="Text comentariu Caracter"/>
    <w:basedOn w:val="Fontdeparagrafimplicit"/>
    <w:link w:val="Textcomentariu"/>
    <w:rsid w:val="00D71B22"/>
    <w:rPr>
      <w:lang w:val="ro-RO"/>
    </w:rPr>
  </w:style>
  <w:style w:type="table" w:styleId="Tabelgril">
    <w:name w:val="Table Grid"/>
    <w:basedOn w:val="TabelNormal"/>
    <w:rsid w:val="00D71B22"/>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Bibliografie">
    <w:name w:val="Bibliography"/>
    <w:basedOn w:val="Normal"/>
    <w:next w:val="Normal"/>
    <w:uiPriority w:val="37"/>
    <w:unhideWhenUsed/>
    <w:rsid w:val="00D71B22"/>
    <w:pPr>
      <w:tabs>
        <w:tab w:val="start" w:pos="25.20pt"/>
      </w:tabs>
      <w:ind w:start="25.20pt" w:hanging="25.20pt"/>
    </w:pPr>
  </w:style>
  <w:style w:type="paragraph" w:styleId="SubiectComentariu">
    <w:name w:val="annotation subject"/>
    <w:basedOn w:val="Textcomentariu"/>
    <w:next w:val="Textcomentariu"/>
    <w:link w:val="SubiectComentariuCaracter"/>
    <w:semiHidden/>
    <w:unhideWhenUsed/>
    <w:rsid w:val="0086315F"/>
    <w:rPr>
      <w:b/>
      <w:bCs/>
    </w:rPr>
  </w:style>
  <w:style w:type="character" w:customStyle="1" w:styleId="SubiectComentariuCaracter">
    <w:name w:val="Subiect Comentariu Caracter"/>
    <w:basedOn w:val="TextcomentariuCaracter"/>
    <w:link w:val="SubiectComentariu"/>
    <w:semiHidden/>
    <w:rsid w:val="0086315F"/>
    <w:rPr>
      <w:b/>
      <w:bCs/>
      <w:lang w:val="ro-RO"/>
    </w:rPr>
  </w:style>
  <w:style w:type="paragraph" w:styleId="Listparagraf">
    <w:name w:val="List Paragraph"/>
    <w:basedOn w:val="Normal"/>
    <w:uiPriority w:val="34"/>
    <w:qFormat/>
    <w:rsid w:val="00355624"/>
    <w:pPr>
      <w:ind w:start="36pt"/>
      <w:contextualSpacing/>
    </w:pPr>
  </w:style>
  <w:style w:type="paragraph" w:styleId="Revizuire">
    <w:name w:val="Revision"/>
    <w:hidden/>
    <w:uiPriority w:val="99"/>
    <w:semiHidden/>
    <w:rsid w:val="00AA1E3C"/>
    <w:rPr>
      <w:lang w:val="ro-RO"/>
    </w:rPr>
  </w:style>
  <w:style w:type="character" w:styleId="Hyperlink">
    <w:name w:val="Hyperlink"/>
    <w:basedOn w:val="Fontdeparagrafimplicit"/>
    <w:rsid w:val="00554B31"/>
    <w:rPr>
      <w:color w:val="0563C1" w:themeColor="hyperlink"/>
      <w:u w:val="single"/>
    </w:rPr>
  </w:style>
  <w:style w:type="character" w:styleId="MeniuneNerezolvat">
    <w:name w:val="Unresolved Mention"/>
    <w:basedOn w:val="Fontdeparagrafimplicit"/>
    <w:uiPriority w:val="99"/>
    <w:semiHidden/>
    <w:unhideWhenUsed/>
    <w:rsid w:val="00554B31"/>
    <w:rPr>
      <w:color w:val="605E5C"/>
      <w:shd w:val="clear" w:color="auto" w:fill="E1DFDD"/>
    </w:rPr>
  </w:style>
  <w:style w:type="table" w:styleId="Tabelgril1Luminos-Accentuare3">
    <w:name w:val="Grid Table 1 Light Accent 3"/>
    <w:basedOn w:val="TabelNormal"/>
    <w:uiPriority w:val="46"/>
    <w:rsid w:val="007E12CE"/>
    <w:tblPr>
      <w:tblStyleRowBandSize w:val="1"/>
      <w:tblStyleColBandSize w:val="1"/>
      <w:tblBorders>
        <w:top w:val="single" w:sz="4" w:space="0" w:color="DBDBDB" w:themeColor="accent3" w:themeTint="66"/>
        <w:start w:val="single" w:sz="4" w:space="0" w:color="DBDBDB" w:themeColor="accent3" w:themeTint="66"/>
        <w:bottom w:val="single" w:sz="4" w:space="0" w:color="DBDBDB" w:themeColor="accent3" w:themeTint="66"/>
        <w:end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618934">
      <w:bodyDiv w:val="1"/>
      <w:marLeft w:val="0pt"/>
      <w:marRight w:val="0pt"/>
      <w:marTop w:val="0pt"/>
      <w:marBottom w:val="0pt"/>
      <w:divBdr>
        <w:top w:val="none" w:sz="0" w:space="0" w:color="auto"/>
        <w:left w:val="none" w:sz="0" w:space="0" w:color="auto"/>
        <w:bottom w:val="none" w:sz="0" w:space="0" w:color="auto"/>
        <w:right w:val="none" w:sz="0" w:space="0" w:color="auto"/>
      </w:divBdr>
    </w:div>
    <w:div w:id="633559439">
      <w:bodyDiv w:val="1"/>
      <w:marLeft w:val="0pt"/>
      <w:marRight w:val="0pt"/>
      <w:marTop w:val="0pt"/>
      <w:marBottom w:val="0pt"/>
      <w:divBdr>
        <w:top w:val="none" w:sz="0" w:space="0" w:color="auto"/>
        <w:left w:val="none" w:sz="0" w:space="0" w:color="auto"/>
        <w:bottom w:val="none" w:sz="0" w:space="0" w:color="auto"/>
        <w:right w:val="none" w:sz="0" w:space="0" w:color="auto"/>
      </w:divBdr>
    </w:div>
    <w:div w:id="653800647">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header" Target="header1.xml"/><Relationship Id="rId13" Type="http://purl.oclc.org/ooxml/officeDocument/relationships/footer" Target="footer3.xml"/><Relationship Id="rId18" Type="http://purl.oclc.org/ooxml/officeDocument/relationships/image" Target="media/image1.png"/><Relationship Id="rId3" Type="http://purl.oclc.org/ooxml/officeDocument/relationships/styles" Target="styles.xml"/><Relationship Id="rId21" Type="http://purl.oclc.org/ooxml/officeDocument/relationships/fontTable" Target="fontTable.xml"/><Relationship Id="rId7" Type="http://purl.oclc.org/ooxml/officeDocument/relationships/endnotes" Target="endnotes.xml"/><Relationship Id="rId12" Type="http://purl.oclc.org/ooxml/officeDocument/relationships/header" Target="header3.xml"/><Relationship Id="rId17" Type="http://schemas.microsoft.com/office/2018/08/relationships/commentsExtensible" Target="commentsExtensible.xml"/><Relationship Id="rId2" Type="http://purl.oclc.org/ooxml/officeDocument/relationships/numbering" Target="numbering.xml"/><Relationship Id="rId16" Type="http://schemas.microsoft.com/office/2016/09/relationships/commentsIds" Target="commentsIds.xml"/><Relationship Id="rId20" Type="http://purl.oclc.org/ooxml/officeDocument/relationships/image" Target="media/image3.png"/><Relationship Id="rId1" Type="http://purl.oclc.org/ooxml/officeDocument/relationships/customXml" Target="../customXml/item1.xml"/><Relationship Id="rId6" Type="http://purl.oclc.org/ooxml/officeDocument/relationships/footnotes" Target="footnotes.xml"/><Relationship Id="rId11" Type="http://purl.oclc.org/ooxml/officeDocument/relationships/footer" Target="footer2.xml"/><Relationship Id="rId5" Type="http://purl.oclc.org/ooxml/officeDocument/relationships/webSettings" Target="webSettings.xml"/><Relationship Id="rId15" Type="http://schemas.microsoft.com/office/2011/relationships/commentsExtended" Target="commentsExtended.xml"/><Relationship Id="rId23" Type="http://purl.oclc.org/ooxml/officeDocument/relationships/theme" Target="theme/theme1.xml"/><Relationship Id="rId10" Type="http://purl.oclc.org/ooxml/officeDocument/relationships/footer" Target="footer1.xml"/><Relationship Id="rId19" Type="http://purl.oclc.org/ooxml/officeDocument/relationships/image" Target="media/image2.png"/><Relationship Id="rId4" Type="http://purl.oclc.org/ooxml/officeDocument/relationships/settings" Target="settings.xml"/><Relationship Id="rId9" Type="http://purl.oclc.org/ooxml/officeDocument/relationships/header" Target="header2.xml"/><Relationship Id="rId14" Type="http://purl.oclc.org/ooxml/officeDocument/relationships/comments" Target="comments.xml"/><Relationship Id="rId22" Type="http://schemas.microsoft.com/office/2011/relationships/people" Target="peop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1636</TotalTime>
  <Pages>4</Pages>
  <Words>3008</Words>
  <Characters>17150</Characters>
  <Application>Microsoft Office Word</Application>
  <DocSecurity>0</DocSecurity>
  <Lines>142</Lines>
  <Paragraphs>40</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20118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Alexandru Uicoabă</cp:lastModifiedBy>
  <cp:revision>301</cp:revision>
  <cp:lastPrinted>2022-06-06T07:20:00Z</cp:lastPrinted>
  <dcterms:created xsi:type="dcterms:W3CDTF">2020-12-14T13:15:00Z</dcterms:created>
  <dcterms:modified xsi:type="dcterms:W3CDTF">2022-06-06T07:27:00Z</dcterms:modified>
</cp:coreProperties>
</file>

<file path=docProps/custom.xml><?xml version="1.0" encoding="utf-8"?>
<Properties xmlns="http://purl.oclc.org/ooxml/officeDocument/customProperties" xmlns:vt="http://purl.oclc.org/ooxml/officeDocument/docPropsVTypes">
  <property fmtid="{D5CDD505-2E9C-101B-9397-08002B2CF9AE}" pid="2" name="ZOTERO_PREF_1">
    <vt:lpwstr>&lt;data data-version="3" zotero-version="6.0.8"&gt;&lt;session id="fJt2h5jP"/&gt;&lt;style id="http://www.zotero.org/styles/ieee" locale="en-GB" hasBibliography="1" bibliographyStyleHasBeenSet="1"/&gt;&lt;prefs&gt;&lt;pref name="fieldType" value="Bookmark"/&gt;&lt;pref name="automaticJo</vt:lpwstr>
  </property>
  <property fmtid="{D5CDD505-2E9C-101B-9397-08002B2CF9AE}" pid="3" name="ZOTERO_PREF_2">
    <vt:lpwstr>urnalAbbreviations" value="true"/&gt;&lt;/prefs&gt;&lt;/data&gt;</vt:lpwstr>
  </property>
  <property fmtid="{D5CDD505-2E9C-101B-9397-08002B2CF9AE}" pid="4" name="ZOTERO_BREF_mQuAQhlQxgB1_1">
    <vt:lpwstr>ZOTERO_ITEM CSL_CITATION {"citationID":"mKMBTZcr","properties":{"formattedCitation":"[5]","plainCitation":"[5]","noteIndex":0},"citationItems":[{"id":219,"uris":["http://zotero.org/users/6649884/items/SW4MVUMI"],"uri":["http://zotero.org/users/6649884/ite</vt:lpwstr>
  </property>
  <property fmtid="{D5CDD505-2E9C-101B-9397-08002B2CF9AE}" pid="5" name="ZOTERO_BREF_mQuAQhlQxgB1_2">
    <vt:lpwstr>ms/SW4MVUMI"],"itemData":{"id":219,"type":"article-journal","abstract":"Objective: To identify how the systematic mapping process is conducted (including search, study selection, analysis and presentation of data, etc.); to identify improvement potentials</vt:lpwstr>
  </property>
  <property fmtid="{D5CDD505-2E9C-101B-9397-08002B2CF9AE}" pid="6" name="ZOTERO_BREF_mQuAQhlQxgB1_3">
    <vt:lpwstr> in conducting the systematic mapping process and updating the guidelines accordingly.\nMethod: We conducted a systematic mapping study of systematic maps, considering some practices of systematic review guidelines as well (in particular in relation to de</vt:lpwstr>
  </property>
  <property fmtid="{D5CDD505-2E9C-101B-9397-08002B2CF9AE}" pid="7" name="ZOTERO_BREF_mQuAQhlQxgB1_4">
    <vt:lpwstr>ﬁning the search and to conduct a quality assessment).\nResults: In a large number of studies multiple guidelines are used and combined, which leads to different ways in conducting mapping studies. The reason for combining guidelines was that they differe</vt:lpwstr>
  </property>
  <property fmtid="{D5CDD505-2E9C-101B-9397-08002B2CF9AE}" pid="8" name="ZOTERO_BREF_mQuAQhlQxgB1_5">
    <vt:lpwstr>d in the recommendations given.\nConclusion: The most frequently followed guidelines are not sufﬁcient alone. Hence, there was a need to provide an update of how to conduct systematic mapping studies. New guidelines have been proposed consolidating existi</vt:lpwstr>
  </property>
  <property fmtid="{D5CDD505-2E9C-101B-9397-08002B2CF9AE}" pid="9" name="ZOTERO_BREF_mQuAQhlQxgB1_6">
    <vt:lpwstr>ng ﬁndings.","container-title":"Information and Software Technology","DOI":"10.1016/j.infsof.2015.03.007","ISSN":"09505849","journalAbbreviation":"Information and Software Technology","language":"en","page":"1-18","source":"DOI.org (Crossref)","title":"Gu</vt:lpwstr>
  </property>
  <property fmtid="{D5CDD505-2E9C-101B-9397-08002B2CF9AE}" pid="10" name="ZOTERO_BREF_mQuAQhlQxgB1_7">
    <vt:lpwstr>idelines for conducting systematic mapping studies in software engineering: An update","title-short":"Guidelines for conducting systematic mapping studies in software engineering","volume":"64","author":[{"family":"Petersen","given":"Kai"},{"family":"Vakk</vt:lpwstr>
  </property>
  <property fmtid="{D5CDD505-2E9C-101B-9397-08002B2CF9AE}" pid="11" name="ZOTERO_BREF_mQuAQhlQxgB1_8">
    <vt:lpwstr>alanka","given":"Sairam"},{"family":"Kuzniarz","given":"Ludwik"}],"issued":{"date-parts":[["2015",8]]}}}],"schema":"https://github.com/citation-style-language/schema/raw/master/csl-citation.json"}</vt:lpwstr>
  </property>
  <property fmtid="{D5CDD505-2E9C-101B-9397-08002B2CF9AE}" pid="12" name="ZOTERO_BREF_RGX3JJVdHJEn_1">
    <vt:lpwstr>ZOTERO_ITEM CSL_CITATION {"citationID":"mVh16pMT","properties":{"formattedCitation":"[8]","plainCitation":"[8]","noteIndex":0},"citationItems":[{"id":169,"uris":["http://zotero.org/users/6649884/items/UAV5GVCP"],"uri":["http://zotero.org/users/6649884/ite</vt:lpwstr>
  </property>
  <property fmtid="{D5CDD505-2E9C-101B-9397-08002B2CF9AE}" pid="13" name="ZOTERO_BREF_RGX3JJVdHJEn_2">
    <vt:lpwstr>ms/UAV5GVCP"],"itemData":{"id":169,"type":"paper-conference","abstract":"Since DeepMind pioneered a deep reinforcement learning (DRL) model to play the Atari games, DRL has become a commonly adopted method to enable the agents to learn complex control pol</vt:lpwstr>
  </property>
  <property fmtid="{D5CDD505-2E9C-101B-9397-08002B2CF9AE}" pid="14" name="ZOTERO_BREF_RGX3JJVdHJEn_3">
    <vt:lpwstr>icies in various video games. However, similar approaches may still need to be improved when applied to more challenging scenarios, where reward signals are sparse and delayed. In this paper, we develop a refined DRL model to enable our autonomous agent t</vt:lpwstr>
  </property>
  <property fmtid="{D5CDD505-2E9C-101B-9397-08002B2CF9AE}" pid="15" name="ZOTERO_BREF_RGX3JJVdHJEn_4">
    <vt:lpwstr>o play the classical Snake Game, whose constraint gets stricter as the game progresses. Specifically, we employ a convolutional neural network (CNN) trained with a variant of Q-learning. Moreover, we propose a carefully designed reward mechanism to proper</vt:lpwstr>
  </property>
  <property fmtid="{D5CDD505-2E9C-101B-9397-08002B2CF9AE}" pid="16" name="ZOTERO_BREF_RGX3JJVdHJEn_5">
    <vt:lpwstr>ly train the network, adopt a training gap strategy to temporarily bypass training after the location of the target changes, and introduce a dual experience replay method to categorize different experiences for better training efficacy. The experimental r</vt:lpwstr>
  </property>
  <property fmtid="{D5CDD505-2E9C-101B-9397-08002B2CF9AE}" pid="17" name="ZOTERO_BREF_RGX3JJVdHJEn_6">
    <vt:lpwstr>esults show that our agent outperforms the baseline model and surpasses human-level performance in terms of playing the Snake Game.","container-title":"2018 IEEE International Conference on Agents (ICA)","DOI":"10.1109/AGENTS.2018.8460004","event":"2018 I</vt:lpwstr>
  </property>
  <property fmtid="{D5CDD505-2E9C-101B-9397-08002B2CF9AE}" pid="18" name="ZOTERO_BREF_RGX3JJVdHJEn_7">
    <vt:lpwstr>EEE International Conference on Agents (ICA)","page":"20-25","source":"IEEE Xplore","title":"Autonomous Agents in Snake Game via Deep Reinforcement Learning","author":[{"family":"Wei","given":"Z."},{"family":"Wang","given":"D."},{"family":"Zhang","given":</vt:lpwstr>
  </property>
  <property fmtid="{D5CDD505-2E9C-101B-9397-08002B2CF9AE}" pid="19" name="ZOTERO_BREF_RGX3JJVdHJEn_8">
    <vt:lpwstr>"M."},{"family":"Tan","given":"A."},{"family":"Miao","given":"C."},{"family":"Zhou","given":"Y."}],"issued":{"date-parts":[["2018",7]]}}}],"schema":"https://github.com/citation-style-language/schema/raw/master/csl-citation.json"}</vt:lpwstr>
  </property>
  <property fmtid="{D5CDD505-2E9C-101B-9397-08002B2CF9AE}" pid="20" name="ZOTERO_BREF_f7bvtuMYS13h_1">
    <vt:lpwstr>ZOTERO_TEMP</vt:lpwstr>
  </property>
  <property fmtid="{D5CDD505-2E9C-101B-9397-08002B2CF9AE}" pid="21" name="ZOTERO_BREF_bbM3MKcjTU1P_1">
    <vt:lpwstr>ZOTERO_TEMP</vt:lpwstr>
  </property>
  <property fmtid="{D5CDD505-2E9C-101B-9397-08002B2CF9AE}" pid="22" name="ZOTERO_BREF_TxVc1D7TQKXZ_1">
    <vt:lpwstr>ZOTERO_BIBL {"uncited":[],"omitted":[],"custom":[]} CSL_BIBLIOGRAPHY</vt:lpwstr>
  </property>
  <property fmtid="{D5CDD505-2E9C-101B-9397-08002B2CF9AE}" pid="23" name="ZOTERO_BREF_TX0ygBgAkuQo_1">
    <vt:lpwstr>ZOTERO_BIBL {"uncited":[["http://zotero.org/users/6649884/items/E3B5A6SK"],["http://zotero.org/users/6649884/items/9VVXWB5X"],["http://zotero.org/users/6649884/items/PYKL5GQK"]],"omitted":[["http://zotero.org/users/6649884/items/2A8XI8YD"],["http://zotero</vt:lpwstr>
  </property>
  <property fmtid="{D5CDD505-2E9C-101B-9397-08002B2CF9AE}" pid="24" name="ZOTERO_BREF_TX0ygBgAkuQo_2">
    <vt:lpwstr>.org/users/6649884/items/8KALAFM6"],["http://zotero.org/users/6649884/items/6Z2DMEKW"],["http://zotero.org/users/6649884/items/M6QKN5K6"],["http://zotero.org/users/6649884/items/G8KWKW5F"],["http://zotero.org/users/6649884/items/XF6E3GFT"],["http://zotero</vt:lpwstr>
  </property>
  <property fmtid="{D5CDD505-2E9C-101B-9397-08002B2CF9AE}" pid="25" name="ZOTERO_BREF_TX0ygBgAkuQo_3">
    <vt:lpwstr>.org/users/6649884/items/K95YSBQA"],["http://zotero.org/users/6649884/items/UAV5GVCP"],["http://zotero.org/users/6649884/items/LA63TUF9"],["http://zotero.org/users/6649884/items/YA2I3E8W"],["http://zotero.org/users/6649884/items/NQXZRTQA"],["http://zotero</vt:lpwstr>
  </property>
  <property fmtid="{D5CDD505-2E9C-101B-9397-08002B2CF9AE}" pid="26" name="ZOTERO_BREF_TX0ygBgAkuQo_4">
    <vt:lpwstr>.org/users/6649884/items/PNM587RS"],["http://zotero.org/users/6649884/items/ZSMIY273"],["http://zotero.org/users/6649884/items/Z386VRQP"],["http://zotero.org/users/6649884/items/4NPY5F7N"]],"custom":[]} CSL_BIBLIOGRAPHY</vt:lpwstr>
  </property>
  <property fmtid="{D5CDD505-2E9C-101B-9397-08002B2CF9AE}" pid="27" name="ZOTERO_BREF_w4YGrd0V02bu_1">
    <vt:lpwstr>ZOTERO_ITEM CSL_CITATION {"citationID":"nKVOca1J","properties":{"formattedCitation":"[1]","plainCitation":"[1]","dontUpdate":true,"noteIndex":0},"citationItems":[{"id":228,"uris":["http://zotero.org/users/6649884/items/BYI93W2D"],"itemData":{"id":228,"typ</vt:lpwstr>
  </property>
  <property fmtid="{D5CDD505-2E9C-101B-9397-08002B2CF9AE}" pid="28" name="ZOTERO_BREF_w4YGrd0V02bu_2">
    <vt:lpwstr>e":"book","edition":"1","ISBN":"978-0-470-86120-2","language":"en","note":"DOI: 10.1002/0470861223","publisher":"Wiley","source":"DOI.org (Crossref)","title":"Developing Intelligent Agent Systems: A Practical Guide","title-short":"Developing Intelligent A</vt:lpwstr>
  </property>
  <property fmtid="{D5CDD505-2E9C-101B-9397-08002B2CF9AE}" pid="29" name="ZOTERO_BREF_w4YGrd0V02bu_3">
    <vt:lpwstr>gent Systems","URL":"https://onlinelibrary.wiley.com/doi/book/10.1002/0470861223","author":[{"family":"Padgham","given":"Lin"},{"family":"Winikoff","given":"Michael"}],"accessed":{"date-parts":[["2021",1,16]]},"issued":{"date-parts":[["2004",6,25]]}}}],"s</vt:lpwstr>
  </property>
  <property fmtid="{D5CDD505-2E9C-101B-9397-08002B2CF9AE}" pid="30" name="ZOTERO_BREF_w4YGrd0V02bu_4">
    <vt:lpwstr>chema":"https://github.com/citation-style-language/schema/raw/master/csl-citation.json"}</vt:lpwstr>
  </property>
  <property fmtid="{D5CDD505-2E9C-101B-9397-08002B2CF9AE}" pid="31" name="ZOTERO_BREF_aj0wzANvMZ45_1">
    <vt:lpwstr>ZOTERO_ITEM CSL_CITATION {"citationID":"HY7wzJYD","properties":{"formattedCitation":"[2]","plainCitation":"[2]","dontUpdate":true,"noteIndex":0},"citationItems":[{"id":223,"uris":["http://zotero.org/users/6649884/items/QAQMHVPK"],"itemData":{"id":223,"typ</vt:lpwstr>
  </property>
  <property fmtid="{D5CDD505-2E9C-101B-9397-08002B2CF9AE}" pid="32" name="ZOTERO_BREF_aj0wzANvMZ45_2">
    <vt:lpwstr>e":"article-journal","container-title":"International Journal of Computer Games Technology","note":"publisher: Hindawi","source":"Google Scholar","title":"Artificial intelligence in video games: Towards a unified framework","title-short":"Artificial intel</vt:lpwstr>
  </property>
  <property fmtid="{D5CDD505-2E9C-101B-9397-08002B2CF9AE}" pid="33" name="ZOTERO_BREF_aj0wzANvMZ45_3">
    <vt:lpwstr>ligence in video games","volume":"2015","author":[{"family":"Safadi","given":"Firas"},{"family":"Fonteneau","given":"Raphael"},{"family":"Ernst","given":"Damien"}],"issued":{"date-parts":[["2015"]]}}}],"schema":"https://github.com/citation-style-language/</vt:lpwstr>
  </property>
  <property fmtid="{D5CDD505-2E9C-101B-9397-08002B2CF9AE}" pid="34" name="ZOTERO_BREF_aj0wzANvMZ45_4">
    <vt:lpwstr>schema/raw/master/csl-citation.json"}</vt:lpwstr>
  </property>
  <property fmtid="{D5CDD505-2E9C-101B-9397-08002B2CF9AE}" pid="35" name="ZOTERO_BREF_Z0mH2xFO795m_1">
    <vt:lpwstr>ZOTERO_ITEM CSL_CITATION {"citationID":"tYFlQ9JU","properties":{"formattedCitation":"[3]","plainCitation":"[3]","dontUpdate":true,"noteIndex":0},"citationItems":[{"id":234,"uris":["http://zotero.org/users/6649884/items/4NPY5F7N"],"itemData":{"id":234,"typ</vt:lpwstr>
  </property>
  <property fmtid="{D5CDD505-2E9C-101B-9397-08002B2CF9AE}" pid="36" name="ZOTERO_BREF_Z0mH2xFO795m_2">
    <vt:lpwstr>e":"paper-conference","abstract":"One of the most important tasks of artificial intelligence is to create a universal intelligent agent, which can succeed in solving of many problems instead of only one. In the field of gaming, such intelligent agents tra</vt:lpwstr>
  </property>
  <property fmtid="{D5CDD505-2E9C-101B-9397-08002B2CF9AE}" pid="37" name="ZOTERO_BREF_Z0mH2xFO795m_3">
    <vt:lpwstr>in in General Game Playing (GGP). In GGP, one can define a game declaratively in terms of game logic. The AI player then has to decide how to play the game and how to win. One of the most efficient algorithms is the Monte Carlo tree search algorithm (MCTS</vt:lpwstr>
  </property>
  <property fmtid="{D5CDD505-2E9C-101B-9397-08002B2CF9AE}" pid="38" name="ZOTERO_BREF_Z0mH2xFO795m_4">
    <vt:lpwstr>), but it can work inefficiently if one uses it in general without taking into account the specifics of the task. The paper proposes MCTS, which allows you to change the probability of choosing a solution. The authors evaluated the effectiveness of the pr</vt:lpwstr>
  </property>
  <property fmtid="{D5CDD505-2E9C-101B-9397-08002B2CF9AE}" pid="39" name="ZOTERO_BREF_Z0mH2xFO795m_5">
    <vt:lpwstr>oposed solution, and also compared it with other algorithms and methods based on the competitive GVG-AI engine in three games, such as Aliens, Frogs, Zelda.","container-title":"2020 IEEE Conference of Russian Young Researchers in Electrical and Electronic</vt:lpwstr>
  </property>
  <property fmtid="{D5CDD505-2E9C-101B-9397-08002B2CF9AE}" pid="40" name="ZOTERO_BREF_Z0mH2xFO795m_6">
    <vt:lpwstr> Engineering (EIConRus)","DOI":"10.1109/EIConRus49466.2020.9039281","event":"2020 IEEE Conference of Russian Young Researchers in Electrical and Electronic Engineering (EIConRus)","note":"ISSN: 2376-6565","page":"252-255","source":"IEEE Xplore","title":"M</vt:lpwstr>
  </property>
  <property fmtid="{D5CDD505-2E9C-101B-9397-08002B2CF9AE}" pid="41" name="ZOTERO_BREF_Z0mH2xFO795m_7">
    <vt:lpwstr>onte Carlo Tree Search Modification for Computer Games","author":[{"family":"Chentsov","given":"D. A."},{"family":"Belyaev","given":"S. A."}],"issued":{"date-parts":[["2020",1]]}}}],"schema":"https://github.com/citation-style-language/schema/raw/master/cs</vt:lpwstr>
  </property>
  <property fmtid="{D5CDD505-2E9C-101B-9397-08002B2CF9AE}" pid="42" name="ZOTERO_BREF_VFwCh8HZpMpx_1">
    <vt:lpwstr>ZOTERO_ITEM CSL_CITATION {"citationID":"PFQLQCI3","properties":{"formattedCitation":"[4]","plainCitation":"[4]","noteIndex":0},"citationItems":[{"id":20,"uris":["http://zotero.org/users/6649884/items/KLZUS35T"],"itemData":{"id":20,"type":"webpage","abstra</vt:lpwstr>
  </property>
  <property fmtid="{D5CDD505-2E9C-101B-9397-08002B2CF9AE}" pid="43" name="ZOTERO_BREF_VFwCh8HZpMpx_2">
    <vt:lpwstr>ct":"With a little help from the Super Bowl and Louis Vuitton","container-title":"The Verge","language":"en","title":"Designing League of Legends’ stunning holographic Worlds opening ceremony","URL":"https://www.theverge.com/2019/11/11/20959206/league-of-</vt:lpwstr>
  </property>
  <property fmtid="{D5CDD505-2E9C-101B-9397-08002B2CF9AE}" pid="44" name="ZOTERO_BREF_VFwCh8HZpMpx_3">
    <vt:lpwstr>legends-worlds-2019-opening-ceremony-holograms-holonet","author":[{"family":"Webster","given":"Andrew"}],"accessed":{"date-parts":[["2020",11,14]]},"issued":{"date-parts":[["2019",11,11]]}}}],"schema":"https://github.com/citation-style-language/schema/raw</vt:lpwstr>
  </property>
  <property fmtid="{D5CDD505-2E9C-101B-9397-08002B2CF9AE}" pid="45" name="ZOTERO_BREF_VFwCh8HZpMpx_4">
    <vt:lpwstr>/master/csl-citation.json"}</vt:lpwstr>
  </property>
  <property fmtid="{D5CDD505-2E9C-101B-9397-08002B2CF9AE}" pid="46" name="ZOTERO_BREF_geb7cUgxcgKr_1">
    <vt:lpwstr>ZOTERO_ITEM CSL_CITATION {"citationID":"styQbwPN","properties":{"formattedCitation":"[5]","plainCitation":"[5]","noteIndex":0},"citationItems":[{"id":282,"uris":["http://zotero.org/users/6649884/items/FGFWVNXR"],"itemData":{"id":282,"type":"book","edition</vt:lpwstr>
  </property>
  <property fmtid="{D5CDD505-2E9C-101B-9397-08002B2CF9AE}" pid="47" name="ZOTERO_BREF_geb7cUgxcgKr_2">
    <vt:lpwstr>":"2nd Edition","ISBN":"978-1-4920-3264-9","publisher":"O'Reilly Media, Inc.","title":"Hands-On Machine Learning with Scikit-Learn, Keras, and TensorFlow","author":[{"family":"Géron","given":"Aurélien"}],"issued":{"date-parts":[["2019",9]]}}}],"schema":"h</vt:lpwstr>
  </property>
  <property fmtid="{D5CDD505-2E9C-101B-9397-08002B2CF9AE}" pid="48" name="ZOTERO_BREF_geb7cUgxcgKr_3">
    <vt:lpwstr>ttps://github.com/citation-style-language/schema/raw/master/csl-citation.json"}</vt:lpwstr>
  </property>
  <property fmtid="{D5CDD505-2E9C-101B-9397-08002B2CF9AE}" pid="49" name="ZOTERO_BREF_g6YHEbcla1lh_1">
    <vt:lpwstr>ZOTERO_ITEM CSL_CITATION {"citationID":"QQhzIWmW","properties":{"formattedCitation":"[8]","plainCitation":"[8]","noteIndex":0},"citationItems":[{"id":283,"uris":["http://zotero.org/users/6649884/items/PYKL5GQK"],"itemData":{"id":283,"type":"article-journa</vt:lpwstr>
  </property>
  <property fmtid="{D5CDD505-2E9C-101B-9397-08002B2CF9AE}" pid="50" name="ZOTERO_BREF_g6YHEbcla1lh_2">
    <vt:lpwstr>l","abstract":"Machine learning is increasingly used in mental health research and has the potential to advance our understanding of how to characterize, predict, and treat mental disorders and associated adverse health outcomes (e.g., suicidal behavior).</vt:lpwstr>
  </property>
  <property fmtid="{D5CDD505-2E9C-101B-9397-08002B2CF9AE}" pid="51" name="ZOTERO_BREF_g6YHEbcla1lh_3">
    <vt:lpwstr> Machine learning offers new tools to overcome challenges for which traditional statistical methods are not well-suited. This paper provides an overview of machine learning with a specific focus on supervised learning (i.e., methods that are designed to p</vt:lpwstr>
  </property>
  <property fmtid="{D5CDD505-2E9C-101B-9397-08002B2CF9AE}" pid="52" name="ZOTERO_BREF_g6YHEbcla1lh_4">
    <vt:lpwstr>redict or classify an outcome of interest). Several common supervised learning methods are described, along with applied examples from the published literature. We also provide an overview of supervised learning model building, validation, and performance</vt:lpwstr>
  </property>
  <property fmtid="{D5CDD505-2E9C-101B-9397-08002B2CF9AE}" pid="53" name="ZOTERO_BREF_g6YHEbcla1lh_5">
    <vt:lpwstr> evaluation. Finally, challenges in creating robust and generalizable machine learning algorithms are discussed.","container-title":"Behavior Therapy","DOI":"10.1016/j.beth.2020.05.002","ISSN":"0005-7894","issue":"5","journalAbbreviation":"Behavior Therap</vt:lpwstr>
  </property>
  <property fmtid="{D5CDD505-2E9C-101B-9397-08002B2CF9AE}" pid="54" name="ZOTERO_BREF_g6YHEbcla1lh_6">
    <vt:lpwstr>y","language":"en","page":"675-687","source":"ScienceDirect","title":"Supervised Machine Learning: A Brief Primer","title-short":"Supervised Machine Learning","volume":"51","author":[{"family":"Jiang","given":"Tammy"},{"family":"Gradus","given":"Jaimie L.</vt:lpwstr>
  </property>
  <property fmtid="{D5CDD505-2E9C-101B-9397-08002B2CF9AE}" pid="55" name="ZOTERO_BREF_g6YHEbcla1lh_7">
    <vt:lpwstr>"},{"family":"Rosellini","given":"Anthony J."}],"issued":{"date-parts":[["2020",9,1]]}}}],"schema":"https://github.com/citation-style-language/schema/raw/master/csl-citation.json"}</vt:lpwstr>
  </property>
  <property fmtid="{D5CDD505-2E9C-101B-9397-08002B2CF9AE}" pid="56" name="ZOTERO_BREF_iRVoFoLhuzwF_1">
    <vt:lpwstr>ZOTERO_ITEM CSL_CITATION {"citationID":"PJBs4Q9p","properties":{"formattedCitation":"[8]","plainCitation":"[8]","dontUpdate":true,"noteIndex":0},"citationItems":[{"id":283,"uris":["http://zotero.org/users/6649884/items/PYKL5GQK"],"itemData":{"id":283,"typ</vt:lpwstr>
  </property>
  <property fmtid="{D5CDD505-2E9C-101B-9397-08002B2CF9AE}" pid="57" name="ZOTERO_BREF_iRVoFoLhuzwF_2">
    <vt:lpwstr>e":"article-journal","abstract":"Machine learning is increasingly used in mental health research and has the potential to advance our understanding of how to characterize, predict, and treat mental disorders and associated adverse health outcomes (e.g., s</vt:lpwstr>
  </property>
  <property fmtid="{D5CDD505-2E9C-101B-9397-08002B2CF9AE}" pid="58" name="ZOTERO_BREF_iRVoFoLhuzwF_3">
    <vt:lpwstr>uicidal behavior). Machine learning offers new tools to overcome challenges for which traditional statistical methods are not well-suited. This paper provides an overview of machine learning with a specific focus on supervised learning (i.e., methods that</vt:lpwstr>
  </property>
  <property fmtid="{D5CDD505-2E9C-101B-9397-08002B2CF9AE}" pid="59" name="ZOTERO_BREF_iRVoFoLhuzwF_4">
    <vt:lpwstr> are designed to predict or classify an outcome of interest). Several common supervised learning methods are described, along with applied examples from the published literature. We also provide an overview of supervised learning model building, validatio</vt:lpwstr>
  </property>
  <property fmtid="{D5CDD505-2E9C-101B-9397-08002B2CF9AE}" pid="60" name="ZOTERO_BREF_iRVoFoLhuzwF_5">
    <vt:lpwstr>n, and performance evaluation. Finally, challenges in creating robust and generalizable machine learning algorithms are discussed.","container-title":"Behavior Therapy","DOI":"10.1016/j.beth.2020.05.002","ISSN":"0005-7894","issue":"5","journalAbbreviation</vt:lpwstr>
  </property>
  <property fmtid="{D5CDD505-2E9C-101B-9397-08002B2CF9AE}" pid="61" name="ZOTERO_BREF_iRVoFoLhuzwF_6">
    <vt:lpwstr>":"Behavior Therapy","language":"en","page":"675-687","source":"ScienceDirect","title":"Supervised Machine Learning: A Brief Primer","title-short":"Supervised Machine Learning","volume":"51","author":[{"family":"Jiang","given":"Tammy"},{"family":"Gradus",</vt:lpwstr>
  </property>
  <property fmtid="{D5CDD505-2E9C-101B-9397-08002B2CF9AE}" pid="62" name="ZOTERO_BREF_iRVoFoLhuzwF_7">
    <vt:lpwstr>"given":"Jaimie L."},{"family":"Rosellini","given":"Anthony J."}],"issued":{"date-parts":[["2020",9,1]]}}}],"schema":"https://github.com/citation-style-language/schema/raw/master/csl-citation.json"}</vt:lpwstr>
  </property>
  <property fmtid="{D5CDD505-2E9C-101B-9397-08002B2CF9AE}" pid="63" name="ZOTERO_BREF_JK0eBfWZhzps_1">
    <vt:lpwstr>ZOTERO_TEMP</vt:lpwstr>
  </property>
  <property fmtid="{D5CDD505-2E9C-101B-9397-08002B2CF9AE}" pid="64" name="ZOTERO_BREF_by06fzMVvrUd_1">
    <vt:lpwstr>ZOTERO_BIBL {"uncited":[],"omitted":[],"custom":[]} CSL_BIBLIOGRAPHY</vt:lpwstr>
  </property>
  <property fmtid="{D5CDD505-2E9C-101B-9397-08002B2CF9AE}" pid="65" name="ZOTERO_BREF_UXtE2bQrIrOq_1">
    <vt:lpwstr>ZOTERO_ITEM CSL_CITATION {"citationID":"QdH8ZaNI","properties":{"formattedCitation":"[5]","plainCitation":"[5]","noteIndex":0},"citationItems":[{"id":282,"uris":["http://zotero.org/users/6649884/items/FGFWVNXR"],"itemData":{"id":282,"type":"book","edition</vt:lpwstr>
  </property>
  <property fmtid="{D5CDD505-2E9C-101B-9397-08002B2CF9AE}" pid="66" name="ZOTERO_BREF_UXtE2bQrIrOq_2">
    <vt:lpwstr>":"2nd Edition","ISBN":"978-1-4920-3264-9","publisher":"O'Reilly Media, Inc.","title":"Hands-On Machine Learning with Scikit-Learn, Keras, and TensorFlow","author":[{"family":"Géron","given":"Aurélien"}],"issued":{"date-parts":[["2019",9]]}}}],"schema":"h</vt:lpwstr>
  </property>
  <property fmtid="{D5CDD505-2E9C-101B-9397-08002B2CF9AE}" pid="67" name="ZOTERO_BREF_UXtE2bQrIrOq_3">
    <vt:lpwstr>ttps://github.com/citation-style-language/schema/raw/master/csl-citation.json"}</vt:lpwstr>
  </property>
  <property fmtid="{D5CDD505-2E9C-101B-9397-08002B2CF9AE}" pid="68" name="ZOTERO_BREF_2sy9OaMfidGU_1">
    <vt:lpwstr>ZOTERO_ITEM CSL_CITATION {"citationID":"m6kmipGz","properties":{"formattedCitation":"[6]","plainCitation":"[6]","noteIndex":0},"citationItems":[{"id":283,"uris":["http://zotero.org/users/6649884/items/PYKL5GQK"],"itemData":{"id":283,"type":"article-journa</vt:lpwstr>
  </property>
  <property fmtid="{D5CDD505-2E9C-101B-9397-08002B2CF9AE}" pid="69" name="ZOTERO_BREF_2sy9OaMfidGU_2">
    <vt:lpwstr>l","abstract":"Machine learning is increasingly used in mental health research and has the potential to advance our understanding of how to characterize, predict, and treat mental disorders and associated adverse health outcomes (e.g., suicidal behavior).</vt:lpwstr>
  </property>
  <property fmtid="{D5CDD505-2E9C-101B-9397-08002B2CF9AE}" pid="70" name="ZOTERO_BREF_2sy9OaMfidGU_3">
    <vt:lpwstr> Machine learning offers new tools to overcome challenges for which traditional statistical methods are not well-suited. This paper provides an overview of machine learning with a specific focus on supervised learning (i.e., methods that are designed to p</vt:lpwstr>
  </property>
  <property fmtid="{D5CDD505-2E9C-101B-9397-08002B2CF9AE}" pid="71" name="ZOTERO_BREF_2sy9OaMfidGU_4">
    <vt:lpwstr>redict or classify an outcome of interest). Several common supervised learning methods are described, along with applied examples from the published literature. We also provide an overview of supervised learning model building, validation, and performance</vt:lpwstr>
  </property>
  <property fmtid="{D5CDD505-2E9C-101B-9397-08002B2CF9AE}" pid="72" name="ZOTERO_BREF_2sy9OaMfidGU_5">
    <vt:lpwstr> evaluation. Finally, challenges in creating robust and generalizable machine learning algorithms are discussed.","container-title":"Behavior Therapy","DOI":"10.1016/j.beth.2020.05.002","ISSN":"0005-7894","issue":"5","journalAbbreviation":"Behavior Therap</vt:lpwstr>
  </property>
  <property fmtid="{D5CDD505-2E9C-101B-9397-08002B2CF9AE}" pid="73" name="ZOTERO_BREF_2sy9OaMfidGU_6">
    <vt:lpwstr>y","language":"en","page":"675-687","source":"ScienceDirect","title":"Supervised Machine Learning: A Brief Primer","title-short":"Supervised Machine Learning","volume":"51","author":[{"family":"Jiang","given":"Tammy"},{"family":"Gradus","given":"Jaimie L.</vt:lpwstr>
  </property>
  <property fmtid="{D5CDD505-2E9C-101B-9397-08002B2CF9AE}" pid="74" name="ZOTERO_BREF_2sy9OaMfidGU_7">
    <vt:lpwstr>"},{"family":"Rosellini","given":"Anthony J."}],"issued":{"date-parts":[["2020",9,1]]}}}],"schema":"https://github.com/citation-style-language/schema/raw/master/csl-citation.json"}</vt:lpwstr>
  </property>
  <property fmtid="{D5CDD505-2E9C-101B-9397-08002B2CF9AE}" pid="75" name="ZOTERO_BREF_88dUDtw1izz9_1">
    <vt:lpwstr>ZOTERO_ITEM CSL_CITATION {"citationID":"ZFj3lfYE","properties":{"formattedCitation":"[7]","plainCitation":"[7]","noteIndex":0},"citationItems":[{"id":287,"uris":["http://zotero.org/users/6649884/items/Z285RTD5"],"itemData":{"id":287,"type":"report","abstr</vt:lpwstr>
  </property>
  <property fmtid="{D5CDD505-2E9C-101B-9397-08002B2CF9AE}" pid="76" name="ZOTERO_BREF_88dUDtw1izz9_2">
    <vt:lpwstr>act":"OpenAI Gym is a toolkit for reinforcement learning research. It includes a growing collection of benchmark problems that expose a common interface, and a website where people can share their results and compare the performance of algorithms. This wh</vt:lpwstr>
  </property>
  <property fmtid="{D5CDD505-2E9C-101B-9397-08002B2CF9AE}" pid="77" name="ZOTERO_BREF_88dUDtw1izz9_3">
    <vt:lpwstr>itepaper discusses the components of OpenAI Gym and the design decisions that went into the software.","note":"arXiv:1606.01540 [cs]\ntype: article","number":"arXiv:1606.01540","publisher":"arXiv","source":"arXiv.org","title":"OpenAI Gym","URL":"http://ar</vt:lpwstr>
  </property>
  <property fmtid="{D5CDD505-2E9C-101B-9397-08002B2CF9AE}" pid="78" name="ZOTERO_BREF_88dUDtw1izz9_4">
    <vt:lpwstr>xiv.org/abs/1606.01540","author":[{"family":"Brockman","given":"Greg"},{"family":"Cheung","given":"Vicki"},{"family":"Pettersson","given":"Ludwig"},{"family":"Schneider","given":"Jonas"},{"family":"Schulman","given":"John"},{"family":"Tang","given":"Jie"}</vt:lpwstr>
  </property>
  <property fmtid="{D5CDD505-2E9C-101B-9397-08002B2CF9AE}" pid="79" name="ZOTERO_BREF_88dUDtw1izz9_5">
    <vt:lpwstr>,{"family":"Zaremba","given":"Wojciech"}],"accessed":{"date-parts":[["2022",6,3]]},"issued":{"date-parts":[["2016",6,5]]}}}],"schema":"https://github.com/citation-style-language/schema/raw/master/csl-citation.json"}</vt:lpwstr>
  </property>
  <property fmtid="{D5CDD505-2E9C-101B-9397-08002B2CF9AE}" pid="80" name="ZOTERO_BREF_H2y1d5YQ1bc0_1">
    <vt:lpwstr>ZOTERO_ITEM CSL_CITATION {"citationID":"2bRhHxkw","properties":{"formattedCitation":"[8]","plainCitation":"[8]","noteIndex":0},"citationItems":[{"id":11,"uris":["http://zotero.org/users/6649884/items/MNQ8V5NN"],"itemData":{"id":11,"type":"article-journal"</vt:lpwstr>
  </property>
  <property fmtid="{D5CDD505-2E9C-101B-9397-08002B2CF9AE}" pid="81" name="ZOTERO_BREF_H2y1d5YQ1bc0_2">
    <vt:lpwstr>,"abstract":"Multi-agent reinforcement learning (MARL) can be used to design intelligent agents for solving cooperative tasks. Within the MARL category, this paper proposes the probability of maximal reward based on the infinitesimal gradient ascent (PMR-</vt:lpwstr>
  </property>
  <property fmtid="{D5CDD505-2E9C-101B-9397-08002B2CF9AE}" pid="82" name="ZOTERO_BREF_H2y1d5YQ1bc0_3">
    <vt:lpwstr>IGA) algorithm to reach the maximal total reward in repeated games. Theoretical analyses show that in a finite-player-finite-action repeated game with two pure optimal joint actions where no common component action exists, both the optimal joint actions a</vt:lpwstr>
  </property>
  <property fmtid="{D5CDD505-2E9C-101B-9397-08002B2CF9AE}" pid="83" name="ZOTERO_BREF_H2y1d5YQ1bc0_4">
    <vt:lpwstr>re stable critical points of the PMR-IGA model. Furthermore, we apply the Q-value function to estimate the gradient and derive the probability of maximal reward based on estimated gradient ascent (PMR-EGA) algorithm. Theoretical analyses and simulations o</vt:lpwstr>
  </property>
  <property fmtid="{D5CDD505-2E9C-101B-9397-08002B2CF9AE}" pid="84" name="ZOTERO_BREF_H2y1d5YQ1bc0_5">
    <vt:lpwstr>f case studies of repeated games show that the maximal total reward can be achieved under any initial conditions. The PMR-EGA can be naturally extended to optimize cooperative stochastic games. Two stochastic games, i.e., box pushing and a distributed sen</vt:lpwstr>
  </property>
  <property fmtid="{D5CDD505-2E9C-101B-9397-08002B2CF9AE}" pid="85" name="ZOTERO_BREF_H2y1d5YQ1bc0_6">
    <vt:lpwstr>sor network, are used as test beds. The simulations show that the PMR-EGA displays consistently an excellent performance for both stochastic games.","container-title":"IEEE Access","DOI":"10.1109/ACCESS.2018.2878853","ISSN":"2169-3536","note":"event: IEEE</vt:lpwstr>
  </property>
  <property fmtid="{D5CDD505-2E9C-101B-9397-08002B2CF9AE}" pid="86" name="ZOTERO_BREF_H2y1d5YQ1bc0_7">
    <vt:lpwstr> Access","page":"70223-70235","source":"IEEE Xplore","title":"A Gradient-Based Reinforcement Learning Algorithm for Multiple Cooperative Agents","volume":"6","author":[{"family":"Zhang","given":"Z."},{"family":"Wang","given":"D."},{"family":"Zhao","given"</vt:lpwstr>
  </property>
  <property fmtid="{D5CDD505-2E9C-101B-9397-08002B2CF9AE}" pid="87" name="ZOTERO_BREF_H2y1d5YQ1bc0_8">
    <vt:lpwstr>:"D."},{"family":"Han","given":"Q."},{"family":"Song","given":"T."}],"issued":{"date-parts":[["2018"]]}}}],"schema":"https://github.com/citation-style-language/schema/raw/master/csl-citation.json"}</vt:lpwstr>
  </property>
  <property fmtid="{D5CDD505-2E9C-101B-9397-08002B2CF9AE}" pid="88" name="ZOTERO_BREF_D4d0xbfBYQgG_1">
    <vt:lpwstr>ZOTERO_ITEM CSL_CITATION {"citationID":"C1oZfQQC","properties":{"formattedCitation":"[9]","plainCitation":"[9]","noteIndex":0},"citationItems":[{"id":199,"uris":["http://zotero.org/users/6649884/items/GBB3NVG2"],"itemData":{"id":199,"type":"paper-conferen</vt:lpwstr>
  </property>
  <property fmtid="{D5CDD505-2E9C-101B-9397-08002B2CF9AE}" pid="89" name="ZOTERO_BREF_D4d0xbfBYQgG_2">
    <vt:lpwstr>ce","abstract":"Research in learning and planning in real-time strategy (RTS) games is very interesting in several industries such as military industry, robotics, and most importantly game industry. A recent published work on online case-based planning in</vt:lpwstr>
  </property>
  <property fmtid="{D5CDD505-2E9C-101B-9397-08002B2CF9AE}" pid="90" name="ZOTERO_BREF_D4d0xbfBYQgG_3">
    <vt:lpwstr> RTS Games does not include the capability of online learning from experience, so the knowledge certainty remains constant, which leads to inefficient decisions. In this paper, an intelligent agent model based on both online case-based planning (OLCBP) an</vt:lpwstr>
  </property>
  <property fmtid="{D5CDD505-2E9C-101B-9397-08002B2CF9AE}" pid="91" name="ZOTERO_BREF_D4d0xbfBYQgG_4">
    <vt:lpwstr>d reinforcement learning (RL) techniques is proposed. In addition, the proposed model has been evaluated using empirical simulation on Wargus (an open-source clone of the well known RTS game Warcraft 2). This evaluation shows that the proposed model incre</vt:lpwstr>
  </property>
  <property fmtid="{D5CDD505-2E9C-101B-9397-08002B2CF9AE}" pid="92" name="ZOTERO_BREF_D4d0xbfBYQgG_5">
    <vt:lpwstr>ases the certainty of the case base by learning from experience, and hence the process of decision making for selecting more efficient, effective and successful plans.","container-title":"2010 10th International Conference on Intelligent Systems Design an</vt:lpwstr>
  </property>
  <property fmtid="{D5CDD505-2E9C-101B-9397-08002B2CF9AE}" pid="93" name="ZOTERO_BREF_D4d0xbfBYQgG_6">
    <vt:lpwstr>d Applications","DOI":"10.1109/ISDA.2010.5687225","event":"2010 10th International Conference on Intelligent Systems Design and Applications","note":"ISSN: 2164-7151","page":"445-450","source":"IEEE Xplore","title":"Intelligent online case-based planning </vt:lpwstr>
  </property>
  <property fmtid="{D5CDD505-2E9C-101B-9397-08002B2CF9AE}" pid="94" name="ZOTERO_BREF_D4d0xbfBYQgG_7">
    <vt:lpwstr>agent model for real-time strategy games","author":[{"family":"Fathy","given":"I."},{"family":"Aref","given":"M."},{"family":"Enayet","given":"O."},{"family":"Al-Ogail","given":"A."}],"issued":{"date-parts":[["2010",11]]}}}],"schema":"https://github.com/c</vt:lpwstr>
  </property>
  <property fmtid="{D5CDD505-2E9C-101B-9397-08002B2CF9AE}" pid="95" name="ZOTERO_BREF_D4d0xbfBYQgG_8">
    <vt:lpwstr>itation-style-language/schema/raw/master/csl-citation.json"}</vt:lpwstr>
  </property>
  <property fmtid="{D5CDD505-2E9C-101B-9397-08002B2CF9AE}" pid="96" name="ZOTERO_BREF_5rRimmom99B6_1">
    <vt:lpwstr>ZOTERO_ITEM CSL_CITATION {"citationID":"MURHNXIA","properties":{"formattedCitation":"[10]","plainCitation":"[10]","noteIndex":0},"citationItems":[{"id":155,"uris":["http://zotero.org/users/6649884/items/XZYHA9WX"],"itemData":{"id":155,"type":"paper-confer</vt:lpwstr>
  </property>
  <property fmtid="{D5CDD505-2E9C-101B-9397-08002B2CF9AE}" pid="97" name="ZOTERO_BREF_5rRimmom99B6_2">
    <vt:lpwstr>ence","abstract":"This paper investigates the use the swarm intelligence of honey bees to create groups of co-operative AI for an RTS game in order to create and re-enact battle simulations. The behaviour of the agents are based on the foraging and defens</vt:lpwstr>
  </property>
  <property fmtid="{D5CDD505-2E9C-101B-9397-08002B2CF9AE}" pid="98" name="ZOTERO_BREF_5rRimmom99B6_3">
    <vt:lpwstr>ive behaviours of honey bees, adapted to a human environment. The groups consist of multiple model-based reflex agents, with individual blackboards for working memory, with a colony level blackboard to mimic the foraging patterns. An agent architecture an</vt:lpwstr>
  </property>
  <property fmtid="{D5CDD505-2E9C-101B-9397-08002B2CF9AE}" pid="99" name="ZOTERO_BREF_5rRimmom99B6_4">
    <vt:lpwstr>d environment is proposed that allows for creation of autonomous cooperative agents. The behaviour of agents is then evaluated and their intelligence is tested using an adaptation of Anytime Universal Intelligence Test.","container-title":"2017 9th Intern</vt:lpwstr>
  </property>
  <property fmtid="{D5CDD505-2E9C-101B-9397-08002B2CF9AE}" pid="100" name="ZOTERO_BREF_5rRimmom99B6_5">
    <vt:lpwstr>ational Conference on Virtual Worlds and Games for Serious Applications (VS-Games)","DOI":"10.1109/VS-GAMES.2017.8055809","event":"2017 9th International Conference on Virtual Worlds and Games for Serious Applications (VS-Games)","note":"ISSN: 2474-0489",</vt:lpwstr>
  </property>
  <property fmtid="{D5CDD505-2E9C-101B-9397-08002B2CF9AE}" pid="101" name="ZOTERO_BREF_5rRimmom99B6_6">
    <vt:lpwstr>"page":"39-46","source":"IEEE Xplore","title":"Swarm intelligence for autonomous cooperative agents in battles for real-time strategy games","author":[{"family":"Daylamani-Zad","given":"D."},{"family":"Graham","given":"L. B."},{"family":"Paraskevopoulos",</vt:lpwstr>
  </property>
  <property fmtid="{D5CDD505-2E9C-101B-9397-08002B2CF9AE}" pid="102" name="ZOTERO_BREF_5rRimmom99B6_7">
    <vt:lpwstr>"given":"I. T."}],"issued":{"date-parts":[["2017",9]]}}}],"schema":"https://github.com/citation-style-language/schema/raw/master/csl-citation.json"}</vt:lpwstr>
  </property>
  <property fmtid="{D5CDD505-2E9C-101B-9397-08002B2CF9AE}" pid="103" name="ZOTERO_BREF_4mW9tIZ6Ne0j_1">
    <vt:lpwstr>ZOTERO_ITEM CSL_CITATION {"citationID":"QDmaIIy7","properties":{"formattedCitation":"[11]","plainCitation":"[11]","noteIndex":0},"citationItems":[{"id":2,"uris":["http://zotero.org/users/6649884/items/FRXH9A2I"],"itemData":{"id":2,"type":"article-journal"</vt:lpwstr>
  </property>
  <property fmtid="{D5CDD505-2E9C-101B-9397-08002B2CF9AE}" pid="104" name="ZOTERO_BREF_4mW9tIZ6Ne0j_2">
    <vt:lpwstr>,"abstract":"This paper focuses on using Deep Reinforcement Learning, specifically Proximity Policy Optimization to train agents in a social dilemma game, modified Dictator Game, in order to investigate the effect of selfishness and altruism on the believ</vt:lpwstr>
  </property>
  <property fmtid="{D5CDD505-2E9C-101B-9397-08002B2CF9AE}" pid="105" name="ZOTERO_BREF_4mW9tIZ6Ne0j_3">
    <vt:lpwstr>ability of the game agents. We present the design and implementation of the training environment, including the reward functions which are based on the findings of established empirical research, with three agent profiles mapped to the three standard Cons</vt:lpwstr>
  </property>
  <property fmtid="{D5CDD505-2E9C-101B-9397-08002B2CF9AE}" pid="106" name="ZOTERO_BREF_4mW9tIZ6Ne0j_4">
    <vt:lpwstr>tant Elasticity of Substitution (CES) utility functions, i.e. selfish, perfect substitutes and Leontief which measure different levels of selfishness/altruism. The trained models are validated and then used in a sample game, which is used to evaluate the </vt:lpwstr>
  </property>
  <property fmtid="{D5CDD505-2E9C-101B-9397-08002B2CF9AE}" pid="107" name="ZOTERO_BREF_4mW9tIZ6Ne0j_5">
    <vt:lpwstr>believability of the three agent profiles using the agent believability metrics. The results indicate that players find altruistic behaviour more believable and consider selfishness less so. Analysis of the results indicate that human-like behaviour resul</vt:lpwstr>
  </property>
  <property fmtid="{D5CDD505-2E9C-101B-9397-08002B2CF9AE}" pid="108" name="ZOTERO_BREF_4mW9tIZ6Ne0j_6">
    <vt:lpwstr>ting from the application of AI evolves from perceived human behaviour rather than the observed. The analysis also indicates that selfishness/altruism may be considered as an extra dimension to be included in the believability metrics.","container-title":</vt:lpwstr>
  </property>
  <property fmtid="{D5CDD505-2E9C-101B-9397-08002B2CF9AE}" pid="109" name="ZOTERO_BREF_4mW9tIZ6Ne0j_7">
    <vt:lpwstr>"IEEE Transactions on Games","DOI":"10.1109/TG.2020.2989636","ISSN":"2475-1510","note":"event: IEEE Transactions on Games","page":"1-1","source":"IEEE Xplore","title":"Altruism and Selfishness in Believable Game Agents: Deep Reinforcement Learning in Modi</vt:lpwstr>
  </property>
  <property fmtid="{D5CDD505-2E9C-101B-9397-08002B2CF9AE}" pid="110" name="ZOTERO_BREF_4mW9tIZ6Ne0j_8">
    <vt:lpwstr>fied Dictator Games","title-short":"Altruism and Selfishness in Believable Game Agents","author":[{"family":"Daylamani-Zad","given":"D."},{"family":"Angelides","given":"M. C."}],"issued":{"date-parts":[["2020"]]}}}],"schema":"https://github.com/citation-s</vt:lpwstr>
  </property>
  <property fmtid="{D5CDD505-2E9C-101B-9397-08002B2CF9AE}" pid="111" name="ZOTERO_BREF_4mW9tIZ6Ne0j_9">
    <vt:lpwstr>tyle-language/schema/raw/master/csl-citation.json"}</vt:lpwstr>
  </property>
  <property fmtid="{D5CDD505-2E9C-101B-9397-08002B2CF9AE}" pid="112" name="ZOTERO_BREF_qNe3cNL0Jti6_1">
    <vt:lpwstr>ZOTERO_ITEM CSL_CITATION {"citationID":"J00XqVFe","properties":{"formattedCitation":"[12]","plainCitation":"[12]","noteIndex":0},"citationItems":[{"id":202,"uris":["http://zotero.org/users/6649884/items/J2TSPAS6"],"itemData":{"id":202,"type":"paper-confer</vt:lpwstr>
  </property>
  <property fmtid="{D5CDD505-2E9C-101B-9397-08002B2CF9AE}" pid="113" name="ZOTERO_BREF_qNe3cNL0Jti6_2">
    <vt:lpwstr>ence","abstract":"Deep Learning is a state-of-the-art approach for machine learning using real-world or realist data. FIFA is a soccer simulation game that provides a very realistic environment, but which has been relatively poorly explored in the context</vt:lpwstr>
  </property>
  <property fmtid="{D5CDD505-2E9C-101B-9397-08002B2CF9AE}" pid="114" name="ZOTERO_BREF_qNe3cNL0Jti6_3">
    <vt:lpwstr> of learned game-playing agents. This paper explores the Deep Active Imitation (DAI) learning strategy applied to a dynamic environment in FIFA game. DAI is a segment of Imitation Learning, which consists of a supervised Deep Learning training strategy wh</vt:lpwstr>
  </property>
  <property fmtid="{D5CDD505-2E9C-101B-9397-08002B2CF9AE}" pid="115" name="ZOTERO_BREF_qNe3cNL0Jti6_4">
    <vt:lpwstr>ere the agents learn by observing and replicating human experts' behavior. Noteworthy here is that such learning strategy has only been validated in static navigation scenarios in the sense that the environment is changed only through the actions of the a</vt:lpwstr>
  </property>
  <property fmtid="{D5CDD505-2E9C-101B-9397-08002B2CF9AE}" pid="116" name="ZOTERO_BREF_qNe3cNL0Jti6_5">
    <vt:lpwstr>gent. In this way, the main objective of the present work is to investigate the efficacy of DAI to cope with a dynamic FIFA scenario named confrontation mode. The agents were evaluated in terms of in-game score through tournaments against FIFA's engine. T</vt:lpwstr>
  </property>
  <property fmtid="{D5CDD505-2E9C-101B-9397-08002B2CF9AE}" pid="117" name="ZOTERO_BREF_qNe3cNL0Jti6_6">
    <vt:lpwstr>he results show that DAI performs well in the confrontation mode. Thus, this work indicates that such learning strategy can be used to solve complex problems.","container-title":"2019 18th IEEE International Conference On Machine Learning And Applications</vt:lpwstr>
  </property>
  <property fmtid="{D5CDD505-2E9C-101B-9397-08002B2CF9AE}" pid="118" name="ZOTERO_BREF_qNe3cNL0Jti6_7">
    <vt:lpwstr> (ICMLA)","DOI":"10.1109/ICMLA.2019.00043","event":"2019 18th IEEE International Conference On Machine Learning And Applications (ICMLA)","page":"228-233","source":"IEEE Xplore","title":"Evaluating the Performance of the Deep Active Imitation Learning Alg</vt:lpwstr>
  </property>
  <property fmtid="{D5CDD505-2E9C-101B-9397-08002B2CF9AE}" pid="119" name="ZOTERO_BREF_qNe3cNL0Jti6_8">
    <vt:lpwstr>orithm in the Dynamic Environment of FIFA Player Agents","author":[{"family":"Faria","given":"M. Prado Prandini"},{"family":"Julia","given":"R. Maria Silva"},{"family":"Tomaz","given":"L. Bononi Paiva"}],"issued":{"date-parts":[["2019",12]]}}}],"schema":"</vt:lpwstr>
  </property>
  <property fmtid="{D5CDD505-2E9C-101B-9397-08002B2CF9AE}" pid="120" name="ZOTERO_BREF_qNe3cNL0Jti6_9">
    <vt:lpwstr>https://github.com/citation-style-language/schema/raw/master/csl-citation.json"}</vt:lpwstr>
  </property>
  <property fmtid="{D5CDD505-2E9C-101B-9397-08002B2CF9AE}" pid="121" name="ZOTERO_BREF_FijtqsTEFkKo_1">
    <vt:lpwstr>ZOTERO_ITEM CSL_CITATION {"citationID":"iPNu9Zr2","properties":{"formattedCitation":"[13]","plainCitation":"[13]","noteIndex":0},"citationItems":[{"id":187,"uris":["http://zotero.org/users/6649884/items/H85Z4VVA"],"itemData":{"id":187,"type":"paper-confer</vt:lpwstr>
  </property>
  <property fmtid="{D5CDD505-2E9C-101B-9397-08002B2CF9AE}" pid="122" name="ZOTERO_BREF_FijtqsTEFkKo_2">
    <vt:lpwstr>ence","abstract":"In this paper, we propose a method for implementing a competent game AI using two expert agents that are separately trained for different purposes. Deep reinforcement learning (DRL) has been successfully applied to achieve human-level re</vt:lpwstr>
  </property>
  <property fmtid="{D5CDD505-2E9C-101B-9397-08002B2CF9AE}" pid="123" name="ZOTERO_BREF_FijtqsTEFkKo_3">
    <vt:lpwstr>sults for many types of games. However, DRL has not yet been successfully applied to fighting games in terms of performance. We, thus, examine if a competent fighting game AI can be implemented by DRL. The proposed method uses two expert agents which are </vt:lpwstr>
  </property>
  <property fmtid="{D5CDD505-2E9C-101B-9397-08002B2CF9AE}" pid="124" name="ZOTERO_BREF_FijtqsTEFkKo_4">
    <vt:lpwstr>trained using separate Deep Q-Networks (DQNs) for a fighting game AI. For performance evaluation, we use FightingICE which has been used as a game platform in a game AI competition at a game-AI international conference since 2014. Our experimental results</vt:lpwstr>
  </property>
  <property fmtid="{D5CDD505-2E9C-101B-9397-08002B2CF9AE}" pid="125" name="ZOTERO_BREF_FijtqsTEFkKo_5">
    <vt:lpwstr> show that proposed AI is superior to an AI using a single DQN.","container-title":"2018 IEEE 7th Global Conference on Consumer Electronics (GCCE)","DOI":"10.1109/GCCE.2018.8574675","event":"2018 IEEE 7th Global Conference on Consumer Electronics (GCCE)",</vt:lpwstr>
  </property>
  <property fmtid="{D5CDD505-2E9C-101B-9397-08002B2CF9AE}" pid="126" name="ZOTERO_BREF_FijtqsTEFkKo_6">
    <vt:lpwstr>"note":"ISSN: 2378-8143","page":"594-595","source":"IEEE Xplore","title":"Utilizing Multiple Agents for Decision Making in a Fighting Game","author":[{"family":"Takano","given":"Y."},{"family":"Ito","given":"S."},{"family":"Harada","given":"T."},{"family"</vt:lpwstr>
  </property>
  <property fmtid="{D5CDD505-2E9C-101B-9397-08002B2CF9AE}" pid="127" name="ZOTERO_BREF_FijtqsTEFkKo_7">
    <vt:lpwstr>:"Thawonmas","given":"R."}],"issued":{"date-parts":[["2018",10]]}}}],"schema":"https://github.com/citation-style-language/schema/raw/master/csl-citation.json"}</vt:lpwstr>
  </property>
  <property fmtid="{D5CDD505-2E9C-101B-9397-08002B2CF9AE}" pid="128" name="ZOTERO_BREF_kma5BUZdVsIJ_1">
    <vt:lpwstr>ZOTERO_ITEM CSL_CITATION {"citationID":"a0S8x0w3","properties":{"formattedCitation":"[14]","plainCitation":"[14]","dontUpdate":true,"noteIndex":0},"citationItems":[{"id":285,"uris":["http://zotero.org/users/6649884/items/K4REXBZ9"],"itemData":{"id":285,"t</vt:lpwstr>
  </property>
  <property fmtid="{D5CDD505-2E9C-101B-9397-08002B2CF9AE}" pid="129" name="ZOTERO_BREF_kma5BUZdVsIJ_2">
    <vt:lpwstr>ype":"article-journal","container-title":"Fountain of Informatics Journal","issue":"2","page":"51–60","source":"Google Scholar","title":"Development of Non-Player Character for 3D Kart Racing Game Using Decision Tree","volume":"6","author":[{"family":"Mas</vt:lpwstr>
  </property>
  <property fmtid="{D5CDD505-2E9C-101B-9397-08002B2CF9AE}" pid="130" name="ZOTERO_BREF_kma5BUZdVsIJ_3">
    <vt:lpwstr>’udi","given":"Nashrul Azhar"},{"family":"Jonemaro","given":"Eriq Muhammad Adams"},{"family":"Akbar","given":"Muhammad Aminul"},{"family":"Afirianto","given":"Tri"}],"issued":{"date-parts":[["2021"]]}}}],"schema":"https://github.com/citation-style-languag</vt:lpwstr>
  </property>
  <property fmtid="{D5CDD505-2E9C-101B-9397-08002B2CF9AE}" pid="131" name="ZOTERO_BREF_kma5BUZdVsIJ_4">
    <vt:lpwstr>e/schema/raw/master/csl-citation.json"}</vt:lpwstr>
  </property>
  <property fmtid="{D5CDD505-2E9C-101B-9397-08002B2CF9AE}" pid="132" name="ZOTERO_BREF_6xt7E7UlJqGX_1">
    <vt:lpwstr>ZOTERO_BIBL {"uncited":[],"omitted":[],"custom":[]} CSL_BIBLIOGRAPHY</vt:lpwstr>
  </property>
  <property fmtid="{D5CDD505-2E9C-101B-9397-08002B2CF9AE}" pid="133" name="ZOTERO_BREF_iLJ4aKQi2WD2_1">
    <vt:lpwstr>ZOTERO_ITEM CSL_CITATION {"citationID":"H183frxa","properties":{"formattedCitation":"[5]","plainCitation":"[5]","noteIndex":0},"citationItems":[{"id":282,"uris":["http://zotero.org/users/6649884/items/FGFWVNXR"],"itemData":{"id":282,"type":"book","edition</vt:lpwstr>
  </property>
  <property fmtid="{D5CDD505-2E9C-101B-9397-08002B2CF9AE}" pid="134" name="ZOTERO_BREF_iLJ4aKQi2WD2_2">
    <vt:lpwstr>":"2nd Edition","ISBN":"978-1-4920-3264-9","publisher":"O'Reilly Media, Inc.","title":"Hands-On Machine Learning with Scikit-Learn, Keras, and TensorFlow","author":[{"family":"Géron","given":"Aurélien"}],"issued":{"date-parts":[["2019",9]]}}}],"schema":"h</vt:lpwstr>
  </property>
  <property fmtid="{D5CDD505-2E9C-101B-9397-08002B2CF9AE}" pid="135" name="ZOTERO_BREF_iLJ4aKQi2WD2_3">
    <vt:lpwstr>ttps://github.com/citation-style-language/schema/raw/master/csl-citation.json"}</vt:lpwstr>
  </property>
  <property fmtid="{D5CDD505-2E9C-101B-9397-08002B2CF9AE}" pid="136" name="ZOTERO_BREF_Z0mH2xFO795m_8">
    <vt:lpwstr>l-citation.json"}</vt:lpwstr>
  </property>
  <property fmtid="{D5CDD505-2E9C-101B-9397-08002B2CF9AE}" pid="137" name="ZOTERO_BREF_KhIzfm9lZ59a_1">
    <vt:lpwstr>ZOTERO_ITEM CSL_CITATION {"citationID":"wTNX3BN0","properties":{"formattedCitation":"[14]","plainCitation":"[14]","noteIndex":0},"citationItems":[{"id":169,"uris":["http://zotero.org/users/6649884/items/UAV5GVCP"],"itemData":{"id":169,"type":"paper-confer</vt:lpwstr>
  </property>
  <property fmtid="{D5CDD505-2E9C-101B-9397-08002B2CF9AE}" pid="138" name="ZOTERO_BREF_KhIzfm9lZ59a_2">
    <vt:lpwstr>ence","abstract":"Since DeepMind pioneered a deep reinforcement learning (DRL) model to play the Atari games, DRL has become a commonly adopted method to enable the agents to learn complex control policies in various video games. However, similar approach</vt:lpwstr>
  </property>
  <property fmtid="{D5CDD505-2E9C-101B-9397-08002B2CF9AE}" pid="139" name="ZOTERO_BREF_KhIzfm9lZ59a_3">
    <vt:lpwstr>es may still need to be improved when applied to more challenging scenarios, where reward signals are sparse and delayed. In this paper, we develop a refined DRL model to enable our autonomous agent to play the classical Snake Game, whose constraint gets </vt:lpwstr>
  </property>
  <property fmtid="{D5CDD505-2E9C-101B-9397-08002B2CF9AE}" pid="140" name="ZOTERO_BREF_KhIzfm9lZ59a_4">
    <vt:lpwstr>stricter as the game progresses. Specifically, we employ a convolutional neural network (CNN) trained with a variant of Q-learning. Moreover, we propose a carefully designed reward mechanism to properly train the network, adopt a training gap strategy to </vt:lpwstr>
  </property>
  <property fmtid="{D5CDD505-2E9C-101B-9397-08002B2CF9AE}" pid="141" name="ZOTERO_BREF_KhIzfm9lZ59a_5">
    <vt:lpwstr>temporarily bypass training after the location of the target changes, and introduce a dual experience replay method to categorize different experiences for better training efficacy. The experimental results show that our agent outperforms the baseline mod</vt:lpwstr>
  </property>
  <property fmtid="{D5CDD505-2E9C-101B-9397-08002B2CF9AE}" pid="142" name="ZOTERO_BREF_KhIzfm9lZ59a_6">
    <vt:lpwstr>el and surpasses human-level performance in terms of playing the Snake Game.","container-title":"2018 IEEE International Conference on Agents (ICA)","DOI":"10.1109/AGENTS.2018.8460004","event":"2018 IEEE International Conference on Agents (ICA)","page":"2</vt:lpwstr>
  </property>
  <property fmtid="{D5CDD505-2E9C-101B-9397-08002B2CF9AE}" pid="143" name="ZOTERO_BREF_KhIzfm9lZ59a_7">
    <vt:lpwstr>0-25","source":"IEEE Xplore","title":"Autonomous Agents in Snake Game via Deep Reinforcement Learning","author":[{"family":"Wei","given":"Z."},{"family":"Wang","given":"D."},{"family":"Zhang","given":"M."},{"family":"Tan","given":"A."},{"family":"Miao","g</vt:lpwstr>
  </property>
  <property fmtid="{D5CDD505-2E9C-101B-9397-08002B2CF9AE}" pid="144" name="ZOTERO_BREF_KhIzfm9lZ59a_8">
    <vt:lpwstr>iven":"C."},{"family":"Zhou","given":"Y."}],"issued":{"date-parts":[["2018",7]]}}}],"schema":"https://github.com/citation-style-language/schema/raw/master/csl-citation.json"}</vt:lpwstr>
  </property>
</Properties>
</file>