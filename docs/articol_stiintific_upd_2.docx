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8DD0F8" w14:textId="55C19B67" w:rsidR="00D7522C" w:rsidRPr="00DD0295" w:rsidRDefault="00A654EF" w:rsidP="00DD0295">
      <w:pPr>
        <w:pStyle w:val="papertitle"/>
        <w:spacing w:before="5pt" w:beforeAutospacing="1" w:after="5pt" w:afterAutospacing="1"/>
        <w:rPr>
          <w:kern w:val="48"/>
          <w:lang w:val="ro-RO"/>
        </w:rPr>
      </w:pPr>
      <w:del w:id="0" w:author="Alexandru Uicoaba" w:date="2022-06-01T15:06:00Z">
        <w:r w:rsidDel="00AA1E3C">
          <w:rPr>
            <w:kern w:val="48"/>
          </w:rPr>
          <w:delText>Automatizarea decizi</w:delText>
        </w:r>
        <w:r w:rsidR="002C46A4" w:rsidDel="00AA1E3C">
          <w:rPr>
            <w:kern w:val="48"/>
          </w:rPr>
          <w:delText>i</w:delText>
        </w:r>
        <w:r w:rsidDel="00AA1E3C">
          <w:rPr>
            <w:kern w:val="48"/>
          </w:rPr>
          <w:delText>lor agenților dintr-un mediu virtual</w:delText>
        </w:r>
      </w:del>
      <w:ins w:id="1" w:author="Alexandru Uicoaba" w:date="2022-06-01T15:06:00Z">
        <w:r w:rsidR="00AA1E3C">
          <w:rPr>
            <w:kern w:val="48"/>
          </w:rPr>
          <w:t xml:space="preserve">Automating </w:t>
        </w:r>
      </w:ins>
      <w:ins w:id="2" w:author="Alexandru Uicoaba" w:date="2022-06-01T15:07:00Z">
        <w:r w:rsidR="00AA1E3C">
          <w:rPr>
            <w:kern w:val="48"/>
          </w:rPr>
          <w:t>agent decisions in a virtual environment</w:t>
        </w:r>
      </w:ins>
    </w:p>
    <w:p w14:paraId="37967F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FED979F" w14:textId="77777777" w:rsidR="00634DE7" w:rsidRPr="00A654EF" w:rsidRDefault="00634DE7" w:rsidP="00634DE7">
      <w:pPr>
        <w:pStyle w:val="Author"/>
        <w:spacing w:before="5pt" w:beforeAutospacing="1"/>
        <w:rPr>
          <w:sz w:val="18"/>
          <w:szCs w:val="18"/>
        </w:rPr>
      </w:pPr>
      <w:r w:rsidRPr="00A654EF">
        <w:rPr>
          <w:sz w:val="18"/>
          <w:szCs w:val="18"/>
        </w:rPr>
        <w:t xml:space="preserve">Uicoabă Alexandru </w:t>
      </w:r>
      <w:r w:rsidRPr="00A654EF">
        <w:rPr>
          <w:sz w:val="18"/>
          <w:szCs w:val="18"/>
        </w:rPr>
        <w:br/>
      </w:r>
      <w:r w:rsidRPr="00A654EF">
        <w:rPr>
          <w:i/>
          <w:iCs/>
          <w:sz w:val="18"/>
          <w:szCs w:val="18"/>
        </w:rPr>
        <w:t>Facultatea de Electronică, Telecomunicații și Tehnologii Informaționale</w:t>
      </w:r>
      <w:r w:rsidRPr="00A654EF">
        <w:rPr>
          <w:i/>
          <w:iCs/>
          <w:sz w:val="18"/>
          <w:szCs w:val="18"/>
        </w:rPr>
        <w:br/>
        <w:t>Universitatea Politehnica Timișora</w:t>
      </w:r>
      <w:r w:rsidRPr="00A654EF">
        <w:rPr>
          <w:i/>
          <w:sz w:val="18"/>
          <w:szCs w:val="18"/>
        </w:rPr>
        <w:br/>
      </w:r>
      <w:r w:rsidRPr="00A654EF">
        <w:rPr>
          <w:sz w:val="18"/>
          <w:szCs w:val="18"/>
        </w:rPr>
        <w:t xml:space="preserve">Timișoara, România </w:t>
      </w:r>
      <w:r w:rsidRPr="00A654EF">
        <w:rPr>
          <w:sz w:val="18"/>
          <w:szCs w:val="18"/>
        </w:rPr>
        <w:br/>
        <w:t>alexandru.uicoaba@student.upt.ro</w:t>
      </w:r>
    </w:p>
    <w:p w14:paraId="7E25EF8E" w14:textId="5BD61B99" w:rsidR="00447BB9" w:rsidRDefault="001A3B3D" w:rsidP="00634DE7">
      <w:pPr>
        <w:pStyle w:val="Author"/>
        <w:spacing w:before="5pt" w:beforeAutospacing="1"/>
      </w:pPr>
      <w:r w:rsidRPr="00F847A6">
        <w:rPr>
          <w:sz w:val="18"/>
          <w:szCs w:val="18"/>
        </w:rPr>
        <w:br/>
      </w:r>
    </w:p>
    <w:p w14:paraId="10641F70" w14:textId="77777777" w:rsidR="009F1D79" w:rsidRDefault="009F1D79">
      <w:pPr>
        <w:sectPr w:rsidR="009F1D79" w:rsidSect="00634DE7">
          <w:type w:val="continuous"/>
          <w:pgSz w:w="595.30pt" w:h="841.90pt" w:code="9"/>
          <w:pgMar w:top="22.50pt" w:right="44.65pt" w:bottom="72pt" w:left="44.65pt" w:header="36pt" w:footer="36pt" w:gutter="0pt"/>
          <w:cols w:space="36pt"/>
          <w:docGrid w:linePitch="360"/>
        </w:sectPr>
      </w:pPr>
    </w:p>
    <w:p w14:paraId="6C16C11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4E9534" w14:textId="77777777" w:rsidR="00634DE7" w:rsidRPr="005B520E" w:rsidRDefault="00634DE7" w:rsidP="00634DE7">
      <w:pPr>
        <w:sectPr w:rsidR="00634DE7" w:rsidRPr="005B520E" w:rsidSect="003B4E04">
          <w:type w:val="continuous"/>
          <w:pgSz w:w="595.30pt" w:h="841.90pt" w:code="9"/>
          <w:pgMar w:top="22.50pt" w:right="44.65pt" w:bottom="72pt" w:left="44.65pt" w:header="36pt" w:footer="36pt" w:gutter="0pt"/>
          <w:cols w:num="3" w:space="36pt"/>
          <w:docGrid w:linePitch="360"/>
        </w:sectPr>
      </w:pPr>
      <w:r>
        <w:br w:type="column"/>
      </w:r>
    </w:p>
    <w:p w14:paraId="11BED697" w14:textId="0E0FC621" w:rsidR="00634DE7" w:rsidRDefault="00634DE7" w:rsidP="00634DE7">
      <w:pPr>
        <w:pStyle w:val="Abstract"/>
        <w:rPr>
          <w:i/>
          <w:iCs/>
        </w:rPr>
      </w:pPr>
      <w:del w:id="3" w:author="Alexandru Uicoabă" w:date="2021-01-31T10:00:00Z">
        <w:r w:rsidDel="00A3299B">
          <w:rPr>
            <w:i/>
            <w:iCs/>
          </w:rPr>
          <w:delText>Abstract</w:delText>
        </w:r>
      </w:del>
      <w:ins w:id="4" w:author="Alexandru Uicoabă" w:date="2021-01-31T10:00:00Z">
        <w:del w:id="5" w:author="Alexandru Uicoaba" w:date="2022-06-01T15:07:00Z">
          <w:r w:rsidR="00A3299B" w:rsidDel="009730AE">
            <w:rPr>
              <w:i/>
              <w:iCs/>
            </w:rPr>
            <w:delText>Rezumat</w:delText>
          </w:r>
        </w:del>
      </w:ins>
      <w:ins w:id="6" w:author="Alexandru Uicoaba" w:date="2022-06-01T15:07:00Z">
        <w:r w:rsidR="009730AE">
          <w:rPr>
            <w:i/>
            <w:iCs/>
          </w:rPr>
          <w:t>Abstract</w:t>
        </w:r>
      </w:ins>
      <w:r>
        <w:t>—</w:t>
      </w:r>
      <w:del w:id="7" w:author="Alexandru Uicoaba" w:date="2022-06-01T15:11:00Z">
        <w:r w:rsidRPr="006A1F61" w:rsidDel="00EA03F3">
          <w:rPr>
            <w:lang w:val="ro-RO"/>
          </w:rPr>
          <w:delText xml:space="preserve">În această lucrare, se propune o analiză a modului în care agenții inteligenți sunt implementați în medii virtuale. Jocurile video au rolul de a introduce </w:delText>
        </w:r>
        <w:r w:rsidDel="00EA03F3">
          <w:rPr>
            <w:lang w:val="ro-RO"/>
          </w:rPr>
          <w:delText>utilizatorul</w:delText>
        </w:r>
        <w:r w:rsidRPr="006A1F61" w:rsidDel="00EA03F3">
          <w:rPr>
            <w:lang w:val="ro-RO"/>
          </w:rPr>
          <w:delText xml:space="preserve"> într-o lume virtuală. Diversitatea acestor lumi virtuale este una uriașă, fie că ne referim la jocuri de societate, de acțiune, de curse sau de strategie, </w:delText>
        </w:r>
        <w:r w:rsidDel="00EA03F3">
          <w:rPr>
            <w:lang w:val="ro-RO"/>
          </w:rPr>
          <w:delText>având posibilitatea de a juca în modul</w:delText>
        </w:r>
        <w:r w:rsidRPr="006A1F61" w:rsidDel="00EA03F3">
          <w:rPr>
            <w:lang w:val="ro-RO"/>
          </w:rPr>
          <w:delText xml:space="preserve"> </w:delText>
        </w:r>
        <w:r w:rsidRPr="006A1F61" w:rsidDel="00EA03F3">
          <w:rPr>
            <w:i/>
            <w:iCs/>
            <w:lang w:val="ro-RO"/>
          </w:rPr>
          <w:delText>single player</w:delText>
        </w:r>
        <w:r w:rsidRPr="006A1F61" w:rsidDel="00EA03F3">
          <w:rPr>
            <w:lang w:val="ro-RO"/>
          </w:rPr>
          <w:delText xml:space="preserve"> sau </w:delText>
        </w:r>
        <w:r w:rsidRPr="006A1F61" w:rsidDel="00EA03F3">
          <w:rPr>
            <w:i/>
            <w:iCs/>
            <w:lang w:val="ro-RO"/>
          </w:rPr>
          <w:delText>multi player</w:delText>
        </w:r>
        <w:r w:rsidRPr="006A1F61" w:rsidDel="00EA03F3">
          <w:rPr>
            <w:lang w:val="ro-RO"/>
          </w:rPr>
          <w:delText xml:space="preserve">. </w:delText>
        </w:r>
        <w:r w:rsidDel="00EA03F3">
          <w:rPr>
            <w:lang w:val="ro-RO"/>
          </w:rPr>
          <w:delText>În urma rezultatelor se observă faptul că balanța inclină spre folosirea de algoritmi ce se bazează pe rețele neuronale. De asemenea, majoritatea agenților inteligenți performează foarte bine doar într-un singur mediu virtual.</w:delText>
        </w:r>
      </w:del>
      <w:proofErr w:type="spellStart"/>
      <w:ins w:id="8" w:author="Alexandru Uicoaba" w:date="2022-06-01T15:11:00Z">
        <w:r w:rsidR="00EA03F3">
          <w:rPr>
            <w:lang w:val="ro-RO"/>
          </w:rPr>
          <w:t>This</w:t>
        </w:r>
        <w:proofErr w:type="spellEnd"/>
        <w:r w:rsidR="00EA03F3">
          <w:rPr>
            <w:lang w:val="ro-RO"/>
          </w:rPr>
          <w:t xml:space="preserve"> </w:t>
        </w:r>
        <w:proofErr w:type="spellStart"/>
        <w:r w:rsidR="00EA03F3">
          <w:rPr>
            <w:lang w:val="ro-RO"/>
          </w:rPr>
          <w:t>paper</w:t>
        </w:r>
        <w:proofErr w:type="spellEnd"/>
        <w:r w:rsidR="00EA03F3">
          <w:rPr>
            <w:lang w:val="ro-RO"/>
          </w:rPr>
          <w:t xml:space="preserve"> </w:t>
        </w:r>
        <w:proofErr w:type="spellStart"/>
        <w:r w:rsidR="00EA03F3">
          <w:rPr>
            <w:lang w:val="ro-RO"/>
          </w:rPr>
          <w:t>proposes</w:t>
        </w:r>
        <w:proofErr w:type="spellEnd"/>
        <w:r w:rsidR="00EA03F3">
          <w:rPr>
            <w:lang w:val="ro-RO"/>
          </w:rPr>
          <w:t xml:space="preserve"> an </w:t>
        </w:r>
        <w:proofErr w:type="spellStart"/>
        <w:r w:rsidR="00EA03F3">
          <w:rPr>
            <w:lang w:val="ro-RO"/>
          </w:rPr>
          <w:t>analysis</w:t>
        </w:r>
        <w:proofErr w:type="spellEnd"/>
        <w:r w:rsidR="00EA03F3">
          <w:rPr>
            <w:lang w:val="ro-RO"/>
          </w:rPr>
          <w:t xml:space="preserve"> of </w:t>
        </w:r>
        <w:proofErr w:type="spellStart"/>
        <w:r w:rsidR="00EA03F3">
          <w:rPr>
            <w:lang w:val="ro-RO"/>
          </w:rPr>
          <w:t>how</w:t>
        </w:r>
        <w:proofErr w:type="spellEnd"/>
        <w:r w:rsidR="00EA03F3">
          <w:rPr>
            <w:lang w:val="ro-RO"/>
          </w:rPr>
          <w:t xml:space="preserve"> </w:t>
        </w:r>
        <w:proofErr w:type="spellStart"/>
        <w:r w:rsidR="00EA03F3">
          <w:rPr>
            <w:lang w:val="ro-RO"/>
          </w:rPr>
          <w:t>smart</w:t>
        </w:r>
        <w:proofErr w:type="spellEnd"/>
        <w:r w:rsidR="00EA03F3">
          <w:rPr>
            <w:lang w:val="ro-RO"/>
          </w:rPr>
          <w:t xml:space="preserve"> </w:t>
        </w:r>
        <w:proofErr w:type="spellStart"/>
        <w:r w:rsidR="00EA03F3">
          <w:rPr>
            <w:lang w:val="ro-RO"/>
          </w:rPr>
          <w:t>agents</w:t>
        </w:r>
        <w:proofErr w:type="spellEnd"/>
        <w:r w:rsidR="00EA03F3">
          <w:rPr>
            <w:lang w:val="ro-RO"/>
          </w:rPr>
          <w:t xml:space="preserve"> are </w:t>
        </w:r>
        <w:proofErr w:type="spellStart"/>
        <w:r w:rsidR="00EA03F3">
          <w:rPr>
            <w:lang w:val="ro-RO"/>
          </w:rPr>
          <w:t>implemented</w:t>
        </w:r>
        <w:proofErr w:type="spellEnd"/>
        <w:r w:rsidR="00EA03F3">
          <w:rPr>
            <w:lang w:val="ro-RO"/>
          </w:rPr>
          <w:t xml:space="preserve"> in virtual </w:t>
        </w:r>
        <w:proofErr w:type="spellStart"/>
        <w:r w:rsidR="00EA03F3">
          <w:rPr>
            <w:lang w:val="ro-RO"/>
          </w:rPr>
          <w:t>environments</w:t>
        </w:r>
        <w:proofErr w:type="spellEnd"/>
        <w:r w:rsidR="00EA03F3">
          <w:rPr>
            <w:lang w:val="ro-RO"/>
          </w:rPr>
          <w:t xml:space="preserve">. Video </w:t>
        </w:r>
        <w:proofErr w:type="spellStart"/>
        <w:r w:rsidR="00EA03F3">
          <w:rPr>
            <w:lang w:val="ro-RO"/>
          </w:rPr>
          <w:t>games</w:t>
        </w:r>
        <w:proofErr w:type="spellEnd"/>
        <w:r w:rsidR="00EA03F3">
          <w:rPr>
            <w:lang w:val="ro-RO"/>
          </w:rPr>
          <w:t xml:space="preserve"> are </w:t>
        </w:r>
        <w:proofErr w:type="spellStart"/>
        <w:r w:rsidR="00EA03F3">
          <w:rPr>
            <w:lang w:val="ro-RO"/>
          </w:rPr>
          <w:t>meant</w:t>
        </w:r>
        <w:proofErr w:type="spellEnd"/>
        <w:r w:rsidR="00EA03F3">
          <w:rPr>
            <w:lang w:val="ro-RO"/>
          </w:rPr>
          <w:t xml:space="preserve"> </w:t>
        </w:r>
        <w:proofErr w:type="spellStart"/>
        <w:r w:rsidR="00EA03F3">
          <w:rPr>
            <w:lang w:val="ro-RO"/>
          </w:rPr>
          <w:t>to</w:t>
        </w:r>
        <w:proofErr w:type="spellEnd"/>
        <w:r w:rsidR="00EA03F3">
          <w:rPr>
            <w:lang w:val="ro-RO"/>
          </w:rPr>
          <w:t xml:space="preserve"> introduce </w:t>
        </w:r>
        <w:proofErr w:type="spellStart"/>
        <w:r w:rsidR="00EA03F3">
          <w:rPr>
            <w:lang w:val="ro-RO"/>
          </w:rPr>
          <w:t>the</w:t>
        </w:r>
        <w:proofErr w:type="spellEnd"/>
        <w:r w:rsidR="00EA03F3">
          <w:rPr>
            <w:lang w:val="ro-RO"/>
          </w:rPr>
          <w:t xml:space="preserve"> </w:t>
        </w:r>
        <w:proofErr w:type="spellStart"/>
        <w:r w:rsidR="00EA03F3">
          <w:rPr>
            <w:lang w:val="ro-RO"/>
          </w:rPr>
          <w:t>user</w:t>
        </w:r>
        <w:proofErr w:type="spellEnd"/>
        <w:r w:rsidR="00EA03F3">
          <w:rPr>
            <w:lang w:val="ro-RO"/>
          </w:rPr>
          <w:t xml:space="preserve"> </w:t>
        </w:r>
        <w:proofErr w:type="spellStart"/>
        <w:r w:rsidR="00EA03F3">
          <w:rPr>
            <w:lang w:val="ro-RO"/>
          </w:rPr>
          <w:t>to</w:t>
        </w:r>
        <w:proofErr w:type="spellEnd"/>
        <w:r w:rsidR="00EA03F3">
          <w:rPr>
            <w:lang w:val="ro-RO"/>
          </w:rPr>
          <w:t xml:space="preserve"> a virtual </w:t>
        </w:r>
        <w:proofErr w:type="spellStart"/>
        <w:r w:rsidR="00EA03F3">
          <w:rPr>
            <w:lang w:val="ro-RO"/>
          </w:rPr>
          <w:t>world</w:t>
        </w:r>
        <w:proofErr w:type="spellEnd"/>
        <w:r w:rsidR="00EA03F3">
          <w:rPr>
            <w:lang w:val="ro-RO"/>
          </w:rPr>
          <w:t xml:space="preserve">. The </w:t>
        </w:r>
        <w:proofErr w:type="spellStart"/>
        <w:r w:rsidR="00EA03F3">
          <w:rPr>
            <w:lang w:val="ro-RO"/>
          </w:rPr>
          <w:t>dive</w:t>
        </w:r>
      </w:ins>
      <w:ins w:id="9" w:author="Alexandru Uicoaba" w:date="2022-06-01T15:12:00Z">
        <w:r w:rsidR="00EA03F3">
          <w:rPr>
            <w:lang w:val="ro-RO"/>
          </w:rPr>
          <w:t>rsity</w:t>
        </w:r>
        <w:proofErr w:type="spellEnd"/>
        <w:r w:rsidR="00EA03F3">
          <w:rPr>
            <w:lang w:val="ro-RO"/>
          </w:rPr>
          <w:t xml:space="preserve"> of </w:t>
        </w:r>
        <w:proofErr w:type="spellStart"/>
        <w:r w:rsidR="00EA03F3">
          <w:rPr>
            <w:lang w:val="ro-RO"/>
          </w:rPr>
          <w:t>these</w:t>
        </w:r>
        <w:proofErr w:type="spellEnd"/>
        <w:r w:rsidR="00EA03F3">
          <w:rPr>
            <w:lang w:val="ro-RO"/>
          </w:rPr>
          <w:t xml:space="preserve"> virtual </w:t>
        </w:r>
        <w:proofErr w:type="spellStart"/>
        <w:r w:rsidR="00EA03F3">
          <w:rPr>
            <w:lang w:val="ro-RO"/>
          </w:rPr>
          <w:t>worlds</w:t>
        </w:r>
        <w:proofErr w:type="spellEnd"/>
        <w:r w:rsidR="00EA03F3">
          <w:rPr>
            <w:lang w:val="ro-RO"/>
          </w:rPr>
          <w:t xml:space="preserve"> </w:t>
        </w:r>
        <w:proofErr w:type="spellStart"/>
        <w:r w:rsidR="00EA03F3">
          <w:rPr>
            <w:lang w:val="ro-RO"/>
          </w:rPr>
          <w:t>is</w:t>
        </w:r>
        <w:proofErr w:type="spellEnd"/>
        <w:r w:rsidR="00EA03F3">
          <w:rPr>
            <w:lang w:val="ro-RO"/>
          </w:rPr>
          <w:t xml:space="preserve"> </w:t>
        </w:r>
        <w:proofErr w:type="spellStart"/>
        <w:r w:rsidR="00EA03F3">
          <w:rPr>
            <w:lang w:val="ro-RO"/>
          </w:rPr>
          <w:t>huge</w:t>
        </w:r>
        <w:proofErr w:type="spellEnd"/>
        <w:r w:rsidR="00EA03F3">
          <w:rPr>
            <w:lang w:val="ro-RO"/>
          </w:rPr>
          <w:t xml:space="preserve">, </w:t>
        </w:r>
        <w:proofErr w:type="spellStart"/>
        <w:r w:rsidR="00EA03F3">
          <w:rPr>
            <w:lang w:val="ro-RO"/>
          </w:rPr>
          <w:t>whether</w:t>
        </w:r>
        <w:proofErr w:type="spellEnd"/>
        <w:r w:rsidR="00EA03F3">
          <w:rPr>
            <w:lang w:val="ro-RO"/>
          </w:rPr>
          <w:t xml:space="preserve"> </w:t>
        </w:r>
        <w:proofErr w:type="spellStart"/>
        <w:r w:rsidR="00EA03F3">
          <w:rPr>
            <w:lang w:val="ro-RO"/>
          </w:rPr>
          <w:t>we</w:t>
        </w:r>
        <w:proofErr w:type="spellEnd"/>
        <w:r w:rsidR="00EA03F3">
          <w:rPr>
            <w:lang w:val="ro-RO"/>
          </w:rPr>
          <w:t xml:space="preserve"> refer </w:t>
        </w:r>
        <w:proofErr w:type="spellStart"/>
        <w:r w:rsidR="00EA03F3">
          <w:rPr>
            <w:lang w:val="ro-RO"/>
          </w:rPr>
          <w:t>to</w:t>
        </w:r>
        <w:proofErr w:type="spellEnd"/>
        <w:r w:rsidR="00EA03F3">
          <w:rPr>
            <w:lang w:val="ro-RO"/>
          </w:rPr>
          <w:t xml:space="preserve"> board </w:t>
        </w:r>
        <w:proofErr w:type="spellStart"/>
        <w:r w:rsidR="00EA03F3">
          <w:rPr>
            <w:lang w:val="ro-RO"/>
          </w:rPr>
          <w:t>games</w:t>
        </w:r>
        <w:proofErr w:type="spellEnd"/>
        <w:r w:rsidR="00EA03F3">
          <w:rPr>
            <w:lang w:val="ro-RO"/>
          </w:rPr>
          <w:t xml:space="preserve">, </w:t>
        </w:r>
        <w:proofErr w:type="spellStart"/>
        <w:r w:rsidR="00EA03F3">
          <w:rPr>
            <w:lang w:val="ro-RO"/>
          </w:rPr>
          <w:t>action</w:t>
        </w:r>
        <w:proofErr w:type="spellEnd"/>
        <w:r w:rsidR="00EA03F3">
          <w:rPr>
            <w:lang w:val="ro-RO"/>
          </w:rPr>
          <w:t xml:space="preserve">, </w:t>
        </w:r>
        <w:proofErr w:type="spellStart"/>
        <w:r w:rsidR="00EA03F3">
          <w:rPr>
            <w:lang w:val="ro-RO"/>
          </w:rPr>
          <w:t>racing</w:t>
        </w:r>
        <w:proofErr w:type="spellEnd"/>
        <w:r w:rsidR="00EA03F3">
          <w:rPr>
            <w:lang w:val="ro-RO"/>
          </w:rPr>
          <w:t xml:space="preserve">, or </w:t>
        </w:r>
        <w:proofErr w:type="spellStart"/>
        <w:r w:rsidR="00EA03F3">
          <w:rPr>
            <w:lang w:val="ro-RO"/>
          </w:rPr>
          <w:t>strategy</w:t>
        </w:r>
        <w:proofErr w:type="spellEnd"/>
        <w:r w:rsidR="00EA03F3">
          <w:rPr>
            <w:lang w:val="ro-RO"/>
          </w:rPr>
          <w:t xml:space="preserve"> </w:t>
        </w:r>
        <w:proofErr w:type="spellStart"/>
        <w:r w:rsidR="00EA03F3">
          <w:rPr>
            <w:lang w:val="ro-RO"/>
          </w:rPr>
          <w:t>games</w:t>
        </w:r>
      </w:ins>
      <w:proofErr w:type="spellEnd"/>
      <w:ins w:id="10" w:author="Alexandru Uicoaba" w:date="2022-06-01T15:13:00Z">
        <w:r w:rsidR="00EA03F3">
          <w:rPr>
            <w:lang w:val="ro-RO"/>
          </w:rPr>
          <w:t>,</w:t>
        </w:r>
      </w:ins>
      <w:ins w:id="11" w:author="Alexandru Uicoaba" w:date="2022-06-01T15:12:00Z">
        <w:r w:rsidR="00EA03F3">
          <w:rPr>
            <w:lang w:val="ro-RO"/>
          </w:rPr>
          <w:t xml:space="preserve"> </w:t>
        </w:r>
      </w:ins>
      <w:proofErr w:type="spellStart"/>
      <w:ins w:id="12" w:author="Alexandru Uicoaba" w:date="2022-06-01T15:13:00Z">
        <w:r w:rsidR="00EA03F3">
          <w:rPr>
            <w:lang w:val="ro-RO"/>
          </w:rPr>
          <w:t>w</w:t>
        </w:r>
      </w:ins>
      <w:ins w:id="13" w:author="Alexandru Uicoaba" w:date="2022-06-01T15:12:00Z">
        <w:r w:rsidR="00EA03F3">
          <w:rPr>
            <w:lang w:val="ro-RO"/>
          </w:rPr>
          <w:t>ith</w:t>
        </w:r>
        <w:proofErr w:type="spellEnd"/>
        <w:r w:rsidR="00EA03F3">
          <w:rPr>
            <w:lang w:val="ro-RO"/>
          </w:rPr>
          <w:t xml:space="preserve"> </w:t>
        </w:r>
      </w:ins>
      <w:proofErr w:type="spellStart"/>
      <w:ins w:id="14" w:author="Alexandru Uicoaba" w:date="2022-06-01T15:13:00Z">
        <w:r w:rsidR="00EA03F3">
          <w:rPr>
            <w:lang w:val="ro-RO"/>
          </w:rPr>
          <w:t>the</w:t>
        </w:r>
        <w:proofErr w:type="spellEnd"/>
        <w:r w:rsidR="00EA03F3">
          <w:rPr>
            <w:lang w:val="ro-RO"/>
          </w:rPr>
          <w:t xml:space="preserve"> </w:t>
        </w:r>
        <w:proofErr w:type="spellStart"/>
        <w:r w:rsidR="00EA03F3">
          <w:rPr>
            <w:lang w:val="ro-RO"/>
          </w:rPr>
          <w:t>ability</w:t>
        </w:r>
        <w:proofErr w:type="spellEnd"/>
        <w:r w:rsidR="00EA03F3">
          <w:rPr>
            <w:lang w:val="ro-RO"/>
          </w:rPr>
          <w:t xml:space="preserve"> </w:t>
        </w:r>
        <w:proofErr w:type="spellStart"/>
        <w:r w:rsidR="00EA03F3">
          <w:rPr>
            <w:lang w:val="ro-RO"/>
          </w:rPr>
          <w:t>to</w:t>
        </w:r>
        <w:proofErr w:type="spellEnd"/>
        <w:r w:rsidR="00EA03F3">
          <w:rPr>
            <w:lang w:val="ro-RO"/>
          </w:rPr>
          <w:t xml:space="preserve"> play in single-player or </w:t>
        </w:r>
        <w:proofErr w:type="spellStart"/>
        <w:r w:rsidR="00EA03F3">
          <w:rPr>
            <w:lang w:val="ro-RO"/>
          </w:rPr>
          <w:t>multi</w:t>
        </w:r>
        <w:proofErr w:type="spellEnd"/>
        <w:r w:rsidR="00EA03F3">
          <w:rPr>
            <w:lang w:val="ro-RO"/>
          </w:rPr>
          <w:t xml:space="preserve">-player mode. </w:t>
        </w:r>
        <w:proofErr w:type="spellStart"/>
        <w:r w:rsidR="00EA03F3">
          <w:rPr>
            <w:lang w:val="ro-RO"/>
          </w:rPr>
          <w:t>Following</w:t>
        </w:r>
        <w:proofErr w:type="spellEnd"/>
        <w:r w:rsidR="00EA03F3">
          <w:rPr>
            <w:lang w:val="ro-RO"/>
          </w:rPr>
          <w:t xml:space="preserve"> </w:t>
        </w:r>
        <w:proofErr w:type="spellStart"/>
        <w:r w:rsidR="00EA03F3">
          <w:rPr>
            <w:lang w:val="ro-RO"/>
          </w:rPr>
          <w:t>this</w:t>
        </w:r>
        <w:proofErr w:type="spellEnd"/>
        <w:r w:rsidR="00EA03F3">
          <w:rPr>
            <w:lang w:val="ro-RO"/>
          </w:rPr>
          <w:t xml:space="preserve"> </w:t>
        </w:r>
        <w:proofErr w:type="spellStart"/>
        <w:r w:rsidR="00EA03F3">
          <w:rPr>
            <w:lang w:val="ro-RO"/>
          </w:rPr>
          <w:t>analysis</w:t>
        </w:r>
        <w:proofErr w:type="spellEnd"/>
        <w:r w:rsidR="00EA03F3">
          <w:rPr>
            <w:lang w:val="ro-RO"/>
          </w:rPr>
          <w:t>, a</w:t>
        </w:r>
      </w:ins>
      <w:ins w:id="15" w:author="Alexandru Uicoaba" w:date="2022-06-01T15:14:00Z">
        <w:r w:rsidR="00EA03F3">
          <w:rPr>
            <w:lang w:val="ro-RO"/>
          </w:rPr>
          <w:t xml:space="preserve">n experiment </w:t>
        </w:r>
        <w:proofErr w:type="spellStart"/>
        <w:r w:rsidR="00EA03F3">
          <w:rPr>
            <w:lang w:val="ro-RO"/>
          </w:rPr>
          <w:t>was</w:t>
        </w:r>
        <w:proofErr w:type="spellEnd"/>
        <w:r w:rsidR="00EA03F3">
          <w:rPr>
            <w:lang w:val="ro-RO"/>
          </w:rPr>
          <w:t xml:space="preserve"> </w:t>
        </w:r>
        <w:proofErr w:type="spellStart"/>
        <w:r w:rsidR="00EA03F3">
          <w:rPr>
            <w:lang w:val="ro-RO"/>
          </w:rPr>
          <w:t>performed</w:t>
        </w:r>
        <w:proofErr w:type="spellEnd"/>
        <w:r w:rsidR="00EA03F3">
          <w:rPr>
            <w:lang w:val="ro-RO"/>
          </w:rPr>
          <w:t xml:space="preserve"> in </w:t>
        </w:r>
        <w:proofErr w:type="spellStart"/>
        <w:r w:rsidR="00EA03F3">
          <w:rPr>
            <w:lang w:val="ro-RO"/>
          </w:rPr>
          <w:t>wich</w:t>
        </w:r>
        <w:proofErr w:type="spellEnd"/>
        <w:r w:rsidR="00EA03F3">
          <w:rPr>
            <w:lang w:val="ro-RO"/>
          </w:rPr>
          <w:t xml:space="preserve"> a kart agent </w:t>
        </w:r>
        <w:proofErr w:type="spellStart"/>
        <w:r w:rsidR="00EA03F3">
          <w:rPr>
            <w:lang w:val="ro-RO"/>
          </w:rPr>
          <w:t>learns</w:t>
        </w:r>
        <w:proofErr w:type="spellEnd"/>
        <w:r w:rsidR="00EA03F3">
          <w:rPr>
            <w:lang w:val="ro-RO"/>
          </w:rPr>
          <w:t xml:space="preserve"> </w:t>
        </w:r>
        <w:proofErr w:type="spellStart"/>
        <w:r w:rsidR="00EA03F3">
          <w:rPr>
            <w:lang w:val="ro-RO"/>
          </w:rPr>
          <w:t>to</w:t>
        </w:r>
        <w:proofErr w:type="spellEnd"/>
        <w:r w:rsidR="00EA03F3">
          <w:rPr>
            <w:lang w:val="ro-RO"/>
          </w:rPr>
          <w:t xml:space="preserve"> drive in a virtual </w:t>
        </w:r>
        <w:proofErr w:type="spellStart"/>
        <w:r w:rsidR="00EA03F3">
          <w:rPr>
            <w:lang w:val="ro-RO"/>
          </w:rPr>
          <w:t>environment</w:t>
        </w:r>
        <w:proofErr w:type="spellEnd"/>
        <w:r w:rsidR="00EA03F3">
          <w:rPr>
            <w:lang w:val="ro-RO"/>
          </w:rPr>
          <w:t xml:space="preserve">, </w:t>
        </w:r>
        <w:proofErr w:type="spellStart"/>
        <w:r w:rsidR="00EA03F3">
          <w:rPr>
            <w:lang w:val="ro-RO"/>
          </w:rPr>
          <w:t>using</w:t>
        </w:r>
        <w:proofErr w:type="spellEnd"/>
        <w:r w:rsidR="00EA03F3">
          <w:rPr>
            <w:lang w:val="ro-RO"/>
          </w:rPr>
          <w:t xml:space="preserve"> </w:t>
        </w:r>
        <w:proofErr w:type="spellStart"/>
        <w:r w:rsidR="00EA03F3">
          <w:rPr>
            <w:lang w:val="ro-RO"/>
          </w:rPr>
          <w:t>several</w:t>
        </w:r>
        <w:proofErr w:type="spellEnd"/>
        <w:r w:rsidR="00EA03F3">
          <w:rPr>
            <w:lang w:val="ro-RO"/>
          </w:rPr>
          <w:t xml:space="preserve"> </w:t>
        </w:r>
        <w:proofErr w:type="spellStart"/>
        <w:r w:rsidR="00EA03F3">
          <w:rPr>
            <w:lang w:val="ro-RO"/>
          </w:rPr>
          <w:t>machine</w:t>
        </w:r>
        <w:proofErr w:type="spellEnd"/>
        <w:r w:rsidR="00EA03F3">
          <w:rPr>
            <w:lang w:val="ro-RO"/>
          </w:rPr>
          <w:t xml:space="preserve"> </w:t>
        </w:r>
        <w:proofErr w:type="spellStart"/>
        <w:r w:rsidR="00EA03F3">
          <w:rPr>
            <w:lang w:val="ro-RO"/>
          </w:rPr>
          <w:t>learning</w:t>
        </w:r>
        <w:proofErr w:type="spellEnd"/>
        <w:r w:rsidR="00EA03F3">
          <w:rPr>
            <w:lang w:val="ro-RO"/>
          </w:rPr>
          <w:t>.</w:t>
        </w:r>
      </w:ins>
      <w:ins w:id="16" w:author="Alexandru Uicoaba" w:date="2022-06-01T15:16:00Z">
        <w:r w:rsidR="00EA03F3">
          <w:rPr>
            <w:lang w:val="ro-RO"/>
          </w:rPr>
          <w:t xml:space="preserve"> </w:t>
        </w:r>
        <w:proofErr w:type="spellStart"/>
        <w:r w:rsidR="00EA03F3">
          <w:rPr>
            <w:lang w:val="ro-RO"/>
          </w:rPr>
          <w:t>Following</w:t>
        </w:r>
        <w:proofErr w:type="spellEnd"/>
        <w:r w:rsidR="00EA03F3">
          <w:rPr>
            <w:lang w:val="ro-RO"/>
          </w:rPr>
          <w:t xml:space="preserve"> </w:t>
        </w:r>
        <w:proofErr w:type="spellStart"/>
        <w:r w:rsidR="00EA03F3">
          <w:rPr>
            <w:lang w:val="ro-RO"/>
          </w:rPr>
          <w:t>the</w:t>
        </w:r>
        <w:proofErr w:type="spellEnd"/>
        <w:r w:rsidR="00EA03F3">
          <w:rPr>
            <w:lang w:val="ro-RO"/>
          </w:rPr>
          <w:t xml:space="preserve"> </w:t>
        </w:r>
        <w:proofErr w:type="spellStart"/>
        <w:r w:rsidR="00EA03F3">
          <w:rPr>
            <w:lang w:val="ro-RO"/>
          </w:rPr>
          <w:t>results</w:t>
        </w:r>
        <w:proofErr w:type="spellEnd"/>
        <w:r w:rsidR="00EA03F3">
          <w:rPr>
            <w:lang w:val="ro-RO"/>
          </w:rPr>
          <w:t xml:space="preserve">, it </w:t>
        </w:r>
        <w:proofErr w:type="spellStart"/>
        <w:r w:rsidR="00EA03F3">
          <w:rPr>
            <w:lang w:val="ro-RO"/>
          </w:rPr>
          <w:t>is</w:t>
        </w:r>
        <w:proofErr w:type="spellEnd"/>
        <w:r w:rsidR="00EA03F3">
          <w:rPr>
            <w:lang w:val="ro-RO"/>
          </w:rPr>
          <w:t xml:space="preserve"> </w:t>
        </w:r>
        <w:proofErr w:type="spellStart"/>
        <w:r w:rsidR="00EA03F3">
          <w:rPr>
            <w:lang w:val="ro-RO"/>
          </w:rPr>
          <w:t>observed</w:t>
        </w:r>
        <w:proofErr w:type="spellEnd"/>
        <w:r w:rsidR="00EA03F3">
          <w:rPr>
            <w:lang w:val="ro-RO"/>
          </w:rPr>
          <w:t xml:space="preserve"> </w:t>
        </w:r>
        <w:proofErr w:type="spellStart"/>
        <w:r w:rsidR="00EA03F3">
          <w:rPr>
            <w:lang w:val="ro-RO"/>
          </w:rPr>
          <w:t>that</w:t>
        </w:r>
        <w:proofErr w:type="spellEnd"/>
        <w:r w:rsidR="00EA03F3">
          <w:rPr>
            <w:lang w:val="ro-RO"/>
          </w:rPr>
          <w:t xml:space="preserve"> </w:t>
        </w:r>
        <w:proofErr w:type="spellStart"/>
        <w:r w:rsidR="00EA03F3">
          <w:rPr>
            <w:lang w:val="ro-RO"/>
          </w:rPr>
          <w:t>the</w:t>
        </w:r>
        <w:proofErr w:type="spellEnd"/>
        <w:r w:rsidR="00EA03F3">
          <w:rPr>
            <w:lang w:val="ro-RO"/>
          </w:rPr>
          <w:t xml:space="preserve"> </w:t>
        </w:r>
        <w:proofErr w:type="spellStart"/>
        <w:r w:rsidR="00EA03F3">
          <w:rPr>
            <w:lang w:val="ro-RO"/>
          </w:rPr>
          <w:t>agent’s</w:t>
        </w:r>
        <w:proofErr w:type="spellEnd"/>
        <w:r w:rsidR="00EA03F3">
          <w:rPr>
            <w:lang w:val="ro-RO"/>
          </w:rPr>
          <w:t xml:space="preserve"> performance </w:t>
        </w:r>
        <w:proofErr w:type="spellStart"/>
        <w:r w:rsidR="00EA03F3">
          <w:rPr>
            <w:lang w:val="ro-RO"/>
          </w:rPr>
          <w:t>is</w:t>
        </w:r>
        <w:proofErr w:type="spellEnd"/>
        <w:r w:rsidR="00EA03F3">
          <w:rPr>
            <w:lang w:val="ro-RO"/>
          </w:rPr>
          <w:t xml:space="preserve"> </w:t>
        </w:r>
        <w:proofErr w:type="spellStart"/>
        <w:r w:rsidR="00EA03F3">
          <w:rPr>
            <w:lang w:val="ro-RO"/>
          </w:rPr>
          <w:t>given</w:t>
        </w:r>
        <w:proofErr w:type="spellEnd"/>
        <w:r w:rsidR="00EA03F3">
          <w:rPr>
            <w:lang w:val="ro-RO"/>
          </w:rPr>
          <w:t xml:space="preserve"> </w:t>
        </w:r>
        <w:proofErr w:type="spellStart"/>
        <w:r w:rsidR="00EA03F3">
          <w:rPr>
            <w:lang w:val="ro-RO"/>
          </w:rPr>
          <w:t>both</w:t>
        </w:r>
        <w:proofErr w:type="spellEnd"/>
        <w:r w:rsidR="00EA03F3">
          <w:rPr>
            <w:lang w:val="ro-RO"/>
          </w:rPr>
          <w:t xml:space="preserve"> </w:t>
        </w:r>
        <w:proofErr w:type="spellStart"/>
        <w:r w:rsidR="00EA03F3">
          <w:rPr>
            <w:lang w:val="ro-RO"/>
          </w:rPr>
          <w:t>by</w:t>
        </w:r>
        <w:proofErr w:type="spellEnd"/>
        <w:r w:rsidR="00EA03F3">
          <w:rPr>
            <w:lang w:val="ro-RO"/>
          </w:rPr>
          <w:t xml:space="preserve"> </w:t>
        </w:r>
        <w:proofErr w:type="spellStart"/>
        <w:r w:rsidR="00EA03F3">
          <w:rPr>
            <w:lang w:val="ro-RO"/>
          </w:rPr>
          <w:t>the</w:t>
        </w:r>
        <w:proofErr w:type="spellEnd"/>
        <w:r w:rsidR="00EA03F3">
          <w:rPr>
            <w:lang w:val="ro-RO"/>
          </w:rPr>
          <w:t xml:space="preserve"> </w:t>
        </w:r>
        <w:proofErr w:type="spellStart"/>
        <w:r w:rsidR="00EA03F3">
          <w:rPr>
            <w:lang w:val="ro-RO"/>
          </w:rPr>
          <w:t>chosen</w:t>
        </w:r>
        <w:proofErr w:type="spellEnd"/>
        <w:r w:rsidR="00EA03F3">
          <w:rPr>
            <w:lang w:val="ro-RO"/>
          </w:rPr>
          <w:t xml:space="preserve"> </w:t>
        </w:r>
        <w:proofErr w:type="spellStart"/>
        <w:r w:rsidR="00EA03F3">
          <w:rPr>
            <w:lang w:val="ro-RO"/>
          </w:rPr>
          <w:t>machine</w:t>
        </w:r>
        <w:proofErr w:type="spellEnd"/>
        <w:r w:rsidR="00EA03F3">
          <w:rPr>
            <w:lang w:val="ro-RO"/>
          </w:rPr>
          <w:t xml:space="preserve"> </w:t>
        </w:r>
        <w:proofErr w:type="spellStart"/>
        <w:r w:rsidR="00EA03F3">
          <w:rPr>
            <w:lang w:val="ro-RO"/>
          </w:rPr>
          <w:t>learning</w:t>
        </w:r>
        <w:proofErr w:type="spellEnd"/>
        <w:r w:rsidR="00EA03F3">
          <w:rPr>
            <w:lang w:val="ro-RO"/>
          </w:rPr>
          <w:t xml:space="preserve"> </w:t>
        </w:r>
        <w:proofErr w:type="spellStart"/>
        <w:r w:rsidR="00EA03F3">
          <w:rPr>
            <w:lang w:val="ro-RO"/>
          </w:rPr>
          <w:t>algor</w:t>
        </w:r>
        <w:r w:rsidR="00161A85">
          <w:rPr>
            <w:lang w:val="ro-RO"/>
          </w:rPr>
          <w:t>ithm</w:t>
        </w:r>
        <w:proofErr w:type="spellEnd"/>
        <w:r w:rsidR="00161A85">
          <w:rPr>
            <w:lang w:val="ro-RO"/>
          </w:rPr>
          <w:t xml:space="preserve"> </w:t>
        </w:r>
        <w:proofErr w:type="spellStart"/>
        <w:r w:rsidR="00161A85">
          <w:rPr>
            <w:lang w:val="ro-RO"/>
          </w:rPr>
          <w:t>and</w:t>
        </w:r>
        <w:proofErr w:type="spellEnd"/>
        <w:r w:rsidR="00161A85">
          <w:rPr>
            <w:lang w:val="ro-RO"/>
          </w:rPr>
          <w:t xml:space="preserve"> </w:t>
        </w:r>
        <w:proofErr w:type="spellStart"/>
        <w:r w:rsidR="00161A85">
          <w:rPr>
            <w:lang w:val="ro-RO"/>
          </w:rPr>
          <w:t>by</w:t>
        </w:r>
        <w:proofErr w:type="spellEnd"/>
        <w:r w:rsidR="00161A85">
          <w:rPr>
            <w:lang w:val="ro-RO"/>
          </w:rPr>
          <w:t xml:space="preserve"> </w:t>
        </w:r>
        <w:proofErr w:type="spellStart"/>
        <w:r w:rsidR="00161A85">
          <w:rPr>
            <w:lang w:val="ro-RO"/>
          </w:rPr>
          <w:t>the</w:t>
        </w:r>
        <w:proofErr w:type="spellEnd"/>
        <w:r w:rsidR="00161A85">
          <w:rPr>
            <w:lang w:val="ro-RO"/>
          </w:rPr>
          <w:t xml:space="preserve"> virtual </w:t>
        </w:r>
        <w:proofErr w:type="spellStart"/>
        <w:r w:rsidR="00161A85">
          <w:rPr>
            <w:lang w:val="ro-RO"/>
          </w:rPr>
          <w:t>environ</w:t>
        </w:r>
      </w:ins>
      <w:ins w:id="17" w:author="Alexandru Uicoaba" w:date="2022-06-01T15:17:00Z">
        <w:r w:rsidR="00161A85">
          <w:rPr>
            <w:lang w:val="ro-RO"/>
          </w:rPr>
          <w:t>ment</w:t>
        </w:r>
        <w:proofErr w:type="spellEnd"/>
        <w:r w:rsidR="00161A85">
          <w:rPr>
            <w:lang w:val="ro-RO"/>
          </w:rPr>
          <w:t>.</w:t>
        </w:r>
      </w:ins>
    </w:p>
    <w:p w14:paraId="613B2B81" w14:textId="7E84C1BD" w:rsidR="00634DE7" w:rsidRDefault="00634DE7" w:rsidP="00634DE7">
      <w:pPr>
        <w:pStyle w:val="Keywords"/>
        <w:rPr>
          <w:lang w:val="ro-RO"/>
        </w:rPr>
      </w:pPr>
      <w:del w:id="18" w:author="Alexandru Uicoaba" w:date="2022-06-01T15:17:00Z">
        <w:r w:rsidRPr="006A1F61" w:rsidDel="00064E45">
          <w:rPr>
            <w:lang w:val="ro-RO"/>
          </w:rPr>
          <w:delText>Cuvinte Cheie</w:delText>
        </w:r>
      </w:del>
      <w:proofErr w:type="spellStart"/>
      <w:ins w:id="19" w:author="Alexandru Uicoaba" w:date="2022-06-01T15:17:00Z">
        <w:r w:rsidR="00064E45">
          <w:rPr>
            <w:lang w:val="ro-RO"/>
          </w:rPr>
          <w:t>Keywords</w:t>
        </w:r>
      </w:ins>
      <w:proofErr w:type="spellEnd"/>
      <w:r w:rsidRPr="006A1F61">
        <w:rPr>
          <w:lang w:val="ro-RO"/>
        </w:rPr>
        <w:t>—</w:t>
      </w:r>
      <w:proofErr w:type="spellStart"/>
      <w:ins w:id="20" w:author="Alexandru Uicoaba" w:date="2022-06-01T15:17:00Z">
        <w:r w:rsidR="00064E45">
          <w:rPr>
            <w:lang w:val="ro-RO"/>
          </w:rPr>
          <w:t>arificial</w:t>
        </w:r>
        <w:proofErr w:type="spellEnd"/>
        <w:r w:rsidR="00064E45">
          <w:rPr>
            <w:lang w:val="ro-RO"/>
          </w:rPr>
          <w:t xml:space="preserve"> intelligence, </w:t>
        </w:r>
        <w:proofErr w:type="spellStart"/>
        <w:r w:rsidR="00064E45">
          <w:rPr>
            <w:lang w:val="ro-RO"/>
          </w:rPr>
          <w:t>smart</w:t>
        </w:r>
        <w:proofErr w:type="spellEnd"/>
        <w:r w:rsidR="00064E45">
          <w:rPr>
            <w:lang w:val="ro-RO"/>
          </w:rPr>
          <w:t xml:space="preserve"> </w:t>
        </w:r>
        <w:proofErr w:type="spellStart"/>
        <w:r w:rsidR="00064E45">
          <w:rPr>
            <w:lang w:val="ro-RO"/>
          </w:rPr>
          <w:t>agents</w:t>
        </w:r>
        <w:proofErr w:type="spellEnd"/>
        <w:r w:rsidR="00064E45">
          <w:rPr>
            <w:lang w:val="ro-RO"/>
          </w:rPr>
          <w:t xml:space="preserve">, video </w:t>
        </w:r>
        <w:proofErr w:type="spellStart"/>
        <w:r w:rsidR="00064E45">
          <w:rPr>
            <w:lang w:val="ro-RO"/>
          </w:rPr>
          <w:t>games</w:t>
        </w:r>
        <w:proofErr w:type="spellEnd"/>
        <w:r w:rsidR="00064E45">
          <w:rPr>
            <w:lang w:val="ro-RO"/>
          </w:rPr>
          <w:t xml:space="preserve">, </w:t>
        </w:r>
        <w:proofErr w:type="spellStart"/>
        <w:r w:rsidR="00064E45">
          <w:rPr>
            <w:lang w:val="ro-RO"/>
          </w:rPr>
          <w:t>machine</w:t>
        </w:r>
        <w:proofErr w:type="spellEnd"/>
        <w:r w:rsidR="00064E45">
          <w:rPr>
            <w:lang w:val="ro-RO"/>
          </w:rPr>
          <w:t xml:space="preserve"> </w:t>
        </w:r>
        <w:proofErr w:type="spellStart"/>
        <w:r w:rsidR="00064E45">
          <w:rPr>
            <w:lang w:val="ro-RO"/>
          </w:rPr>
          <w:t>learning</w:t>
        </w:r>
        <w:proofErr w:type="spellEnd"/>
        <w:r w:rsidR="00064E45">
          <w:rPr>
            <w:lang w:val="ro-RO"/>
          </w:rPr>
          <w:t xml:space="preserve">, </w:t>
        </w:r>
      </w:ins>
      <w:ins w:id="21" w:author="Alexandru Uicoaba" w:date="2022-06-01T15:18:00Z">
        <w:r w:rsidR="00064E45">
          <w:rPr>
            <w:lang w:val="ro-RO"/>
          </w:rPr>
          <w:t xml:space="preserve">neural </w:t>
        </w:r>
        <w:proofErr w:type="spellStart"/>
        <w:r w:rsidR="00064E45">
          <w:rPr>
            <w:lang w:val="ro-RO"/>
          </w:rPr>
          <w:t>networks</w:t>
        </w:r>
        <w:proofErr w:type="spellEnd"/>
        <w:r w:rsidR="00064E45">
          <w:rPr>
            <w:lang w:val="ro-RO"/>
          </w:rPr>
          <w:t xml:space="preserve">, </w:t>
        </w:r>
        <w:proofErr w:type="spellStart"/>
        <w:r w:rsidR="00064E45">
          <w:rPr>
            <w:lang w:val="ro-RO"/>
          </w:rPr>
          <w:t>reinforcement</w:t>
        </w:r>
        <w:proofErr w:type="spellEnd"/>
        <w:r w:rsidR="00064E45">
          <w:rPr>
            <w:lang w:val="ro-RO"/>
          </w:rPr>
          <w:t xml:space="preserve"> </w:t>
        </w:r>
        <w:proofErr w:type="spellStart"/>
        <w:r w:rsidR="00064E45">
          <w:rPr>
            <w:lang w:val="ro-RO"/>
          </w:rPr>
          <w:t>learning</w:t>
        </w:r>
      </w:ins>
      <w:proofErr w:type="spellEnd"/>
      <w:del w:id="22" w:author="Alexandru Uicoaba" w:date="2022-06-01T15:17:00Z">
        <w:r w:rsidRPr="006A1F61" w:rsidDel="00064E45">
          <w:rPr>
            <w:lang w:val="ro-RO"/>
          </w:rPr>
          <w:delText>inteligență artificială, agenți inteligenți, jocuri video, machine learning, rețele neuronale</w:delText>
        </w:r>
      </w:del>
    </w:p>
    <w:p w14:paraId="0C2A917D" w14:textId="3C2E290D" w:rsidR="00D71B22" w:rsidRPr="00D632BE" w:rsidRDefault="00D71B22" w:rsidP="00D71B22">
      <w:pPr>
        <w:pStyle w:val="Titlu1"/>
      </w:pPr>
      <w:r>
        <w:t>Introduc</w:t>
      </w:r>
      <w:ins w:id="23" w:author="Alexandru Uicoaba" w:date="2022-06-02T17:37:00Z">
        <w:r w:rsidR="00B70FC6">
          <w:t>tion</w:t>
        </w:r>
      </w:ins>
      <w:del w:id="24" w:author="Alexandru Uicoaba" w:date="2022-06-02T17:37:00Z">
        <w:r w:rsidDel="00B70FC6">
          <w:delText>ere</w:delText>
        </w:r>
      </w:del>
    </w:p>
    <w:p w14:paraId="581C1C09" w14:textId="706B2217" w:rsidR="00D71B22" w:rsidRDefault="00D71B22" w:rsidP="007335C0">
      <w:pPr>
        <w:pStyle w:val="Corptext"/>
        <w:rPr>
          <w:lang w:val="en-GB"/>
        </w:rPr>
      </w:pPr>
      <w:del w:id="25" w:author="Alexandru Uicoaba" w:date="2022-06-01T15:19:00Z">
        <w:r w:rsidDel="007335C0">
          <w:rPr>
            <w:lang w:val="ro-RO"/>
          </w:rPr>
          <w:delText xml:space="preserve">Jocurile video au o istorie destul de îndelungată, de la primele jocurile dezvoltate pe consola </w:delText>
        </w:r>
        <w:r w:rsidRPr="00C31664" w:rsidDel="007335C0">
          <w:rPr>
            <w:b/>
            <w:bCs/>
            <w:lang w:val="ro-RO"/>
          </w:rPr>
          <w:delText>Atari</w:delText>
        </w:r>
        <w:r w:rsidDel="007335C0">
          <w:rPr>
            <w:lang w:val="ro-RO"/>
          </w:rPr>
          <w:delText xml:space="preserve">, ajungând la cunoscutele </w:delText>
        </w:r>
        <w:r w:rsidRPr="00F80AEC" w:rsidDel="007335C0">
          <w:rPr>
            <w:b/>
            <w:bCs/>
            <w:lang w:val="ro-RO"/>
          </w:rPr>
          <w:delText>Pac-Man</w:delText>
        </w:r>
        <w:r w:rsidDel="007335C0">
          <w:rPr>
            <w:lang w:val="ro-RO"/>
          </w:rPr>
          <w:delText xml:space="preserve">, </w:delText>
        </w:r>
        <w:r w:rsidRPr="00F80AEC" w:rsidDel="007335C0">
          <w:rPr>
            <w:b/>
            <w:bCs/>
            <w:lang w:val="ro-RO"/>
          </w:rPr>
          <w:delText>Super Mario</w:delText>
        </w:r>
        <w:r w:rsidDel="007335C0">
          <w:rPr>
            <w:lang w:val="ro-RO"/>
          </w:rPr>
          <w:delText xml:space="preserve"> și </w:delText>
        </w:r>
        <w:r w:rsidRPr="00F80AEC" w:rsidDel="007335C0">
          <w:rPr>
            <w:b/>
            <w:bCs/>
            <w:lang w:val="ro-RO"/>
          </w:rPr>
          <w:delText>Sonic</w:delText>
        </w:r>
        <w:r w:rsidDel="007335C0">
          <w:rPr>
            <w:lang w:val="ro-RO"/>
          </w:rPr>
          <w:delText>, și până la cele contemporane</w:delText>
        </w:r>
        <w:r w:rsidDel="007335C0">
          <w:rPr>
            <w:lang w:val="en-GB"/>
          </w:rPr>
          <w:delText xml:space="preserve">, precum </w:delText>
        </w:r>
        <w:r w:rsidRPr="00F80AEC" w:rsidDel="007335C0">
          <w:rPr>
            <w:b/>
            <w:bCs/>
            <w:lang w:val="en-GB"/>
          </w:rPr>
          <w:delText>Cyberpunk 2077</w:delText>
        </w:r>
        <w:r w:rsidDel="007335C0">
          <w:rPr>
            <w:lang w:val="en-GB"/>
          </w:rPr>
          <w:delText>.</w:delText>
        </w:r>
      </w:del>
      <w:ins w:id="26" w:author="Alexandru Uicoaba" w:date="2022-06-01T15:18:00Z">
        <w:r w:rsidR="007335C0" w:rsidRPr="007335C0">
          <w:rPr>
            <w:lang w:val="en-GB"/>
          </w:rPr>
          <w:t xml:space="preserve">Video games have a long history, from the first games developed on the </w:t>
        </w:r>
        <w:r w:rsidR="007335C0" w:rsidRPr="007335C0">
          <w:rPr>
            <w:b/>
            <w:bCs/>
            <w:lang w:val="en-GB"/>
            <w:rPrChange w:id="27" w:author="Alexandru Uicoaba" w:date="2022-06-01T15:19:00Z">
              <w:rPr>
                <w:lang w:val="en-GB"/>
              </w:rPr>
            </w:rPrChange>
          </w:rPr>
          <w:t>Atari</w:t>
        </w:r>
        <w:r w:rsidR="007335C0" w:rsidRPr="007335C0">
          <w:rPr>
            <w:lang w:val="en-GB"/>
          </w:rPr>
          <w:t xml:space="preserve"> console to the well-known </w:t>
        </w:r>
        <w:r w:rsidR="007335C0" w:rsidRPr="007335C0">
          <w:rPr>
            <w:b/>
            <w:bCs/>
            <w:lang w:val="en-GB"/>
            <w:rPrChange w:id="28" w:author="Alexandru Uicoaba" w:date="2022-06-01T15:19:00Z">
              <w:rPr>
                <w:lang w:val="en-GB"/>
              </w:rPr>
            </w:rPrChange>
          </w:rPr>
          <w:t>Pac-Man</w:t>
        </w:r>
        <w:r w:rsidR="007335C0" w:rsidRPr="007335C0">
          <w:rPr>
            <w:lang w:val="en-GB"/>
          </w:rPr>
          <w:t xml:space="preserve">, </w:t>
        </w:r>
        <w:r w:rsidR="007335C0" w:rsidRPr="007335C0">
          <w:rPr>
            <w:b/>
            <w:bCs/>
            <w:lang w:val="en-GB"/>
            <w:rPrChange w:id="29" w:author="Alexandru Uicoaba" w:date="2022-06-01T15:19:00Z">
              <w:rPr>
                <w:lang w:val="en-GB"/>
              </w:rPr>
            </w:rPrChange>
          </w:rPr>
          <w:t>Super Mario</w:t>
        </w:r>
      </w:ins>
      <w:ins w:id="30" w:author="Alexandru Uicoaba" w:date="2022-06-01T15:19:00Z">
        <w:r w:rsidR="007335C0">
          <w:rPr>
            <w:b/>
            <w:bCs/>
            <w:lang w:val="en-GB"/>
          </w:rPr>
          <w:t>,</w:t>
        </w:r>
      </w:ins>
      <w:ins w:id="31" w:author="Alexandru Uicoaba" w:date="2022-06-01T15:18:00Z">
        <w:r w:rsidR="007335C0" w:rsidRPr="007335C0">
          <w:rPr>
            <w:b/>
            <w:bCs/>
            <w:lang w:val="en-GB"/>
            <w:rPrChange w:id="32" w:author="Alexandru Uicoaba" w:date="2022-06-01T15:19:00Z">
              <w:rPr>
                <w:lang w:val="en-GB"/>
              </w:rPr>
            </w:rPrChange>
          </w:rPr>
          <w:t xml:space="preserve"> </w:t>
        </w:r>
        <w:r w:rsidR="007335C0" w:rsidRPr="007335C0">
          <w:rPr>
            <w:lang w:val="en-GB"/>
          </w:rPr>
          <w:t xml:space="preserve">and </w:t>
        </w:r>
        <w:r w:rsidR="007335C0" w:rsidRPr="007335C0">
          <w:rPr>
            <w:b/>
            <w:bCs/>
            <w:lang w:val="en-GB"/>
            <w:rPrChange w:id="33" w:author="Alexandru Uicoaba" w:date="2022-06-01T15:19:00Z">
              <w:rPr>
                <w:lang w:val="en-GB"/>
              </w:rPr>
            </w:rPrChange>
          </w:rPr>
          <w:t>Sonic</w:t>
        </w:r>
        <w:r w:rsidR="007335C0" w:rsidRPr="007335C0">
          <w:rPr>
            <w:lang w:val="en-GB"/>
          </w:rPr>
          <w:t xml:space="preserve">, to contemporary ones, such as </w:t>
        </w:r>
        <w:r w:rsidR="007335C0" w:rsidRPr="007335C0">
          <w:rPr>
            <w:b/>
            <w:bCs/>
            <w:lang w:val="en-GB"/>
            <w:rPrChange w:id="34" w:author="Alexandru Uicoaba" w:date="2022-06-01T15:19:00Z">
              <w:rPr>
                <w:lang w:val="en-GB"/>
              </w:rPr>
            </w:rPrChange>
          </w:rPr>
          <w:t>Cyberpunk 2077.</w:t>
        </w:r>
      </w:ins>
    </w:p>
    <w:p w14:paraId="0958156A" w14:textId="30F12FC1" w:rsidR="00EE4E48" w:rsidRDefault="00B27DD3" w:rsidP="00F84989">
      <w:pPr>
        <w:pStyle w:val="Corptext"/>
        <w:rPr>
          <w:lang w:val="ro-RO"/>
        </w:rPr>
      </w:pPr>
      <w:ins w:id="35" w:author="Alexandru Uicoaba" w:date="2022-06-01T15:20:00Z">
        <w:r w:rsidRPr="00B27DD3">
          <w:rPr>
            <w:lang w:val="en-GB"/>
          </w:rPr>
          <w:t xml:space="preserve">Intelligent agents are computer systems that are placed in various virtual environments, in this case, virtual worlds, which are capable of autonomous actions to achieve well-defined </w:t>
        </w:r>
      </w:ins>
      <w:r w:rsidR="005334AA">
        <w:rPr>
          <w:lang w:val="en-GB"/>
        </w:rPr>
        <w:t>objectives</w:t>
      </w:r>
      <w:bookmarkStart w:id="36" w:name="ZOTERO_BREF_w4YGrd0V02bu"/>
      <w:r w:rsidR="006C7DC0" w:rsidRPr="006C7DC0">
        <w:t>[1]</w:t>
      </w:r>
      <w:bookmarkEnd w:id="36"/>
      <w:del w:id="37" w:author="Alexandru Uicoaba" w:date="2022-06-01T15:20:00Z">
        <w:r w:rsidR="00B714A1" w:rsidDel="00B27DD3">
          <w:rPr>
            <w:lang w:val="en-GB"/>
          </w:rPr>
          <w:delText>Agenți</w:delText>
        </w:r>
        <w:r w:rsidR="00AD757A" w:rsidDel="00B27DD3">
          <w:rPr>
            <w:lang w:val="en-GB"/>
          </w:rPr>
          <w:delText>i</w:delText>
        </w:r>
        <w:r w:rsidR="006518BD" w:rsidDel="00B27DD3">
          <w:rPr>
            <w:lang w:val="en-GB"/>
          </w:rPr>
          <w:delText xml:space="preserve"> inteligenți</w:delText>
        </w:r>
        <w:r w:rsidR="000D58A5" w:rsidDel="00B27DD3">
          <w:rPr>
            <w:lang w:val="ro-RO"/>
          </w:rPr>
          <w:delText xml:space="preserve"> sunt sisteme informatice care sunt plasați în diverse medii virtuale, în cazul de față, în lumi virtuale, care sunt capabili de acțiuni autonome în vederea îndeplinirii unor obiective bine definite</w:delText>
        </w:r>
      </w:del>
      <w:r w:rsidR="000D58A5">
        <w:rPr>
          <w:lang w:val="ro-RO"/>
        </w:rPr>
        <w:t xml:space="preserve">. </w:t>
      </w:r>
      <w:proofErr w:type="spellStart"/>
      <w:ins w:id="38" w:author="Alexandru Uicoaba" w:date="2022-06-01T15:21:00Z">
        <w:r w:rsidRPr="00B27DD3">
          <w:rPr>
            <w:lang w:val="ro-RO"/>
          </w:rPr>
          <w:t>They</w:t>
        </w:r>
        <w:proofErr w:type="spellEnd"/>
        <w:r w:rsidRPr="00B27DD3">
          <w:rPr>
            <w:lang w:val="ro-RO"/>
          </w:rPr>
          <w:t xml:space="preserve"> </w:t>
        </w:r>
        <w:proofErr w:type="spellStart"/>
        <w:r w:rsidRPr="00B27DD3">
          <w:rPr>
            <w:lang w:val="ro-RO"/>
          </w:rPr>
          <w:t>aim</w:t>
        </w:r>
        <w:proofErr w:type="spellEnd"/>
        <w:r w:rsidRPr="00B27DD3">
          <w:rPr>
            <w:lang w:val="ro-RO"/>
          </w:rPr>
          <w:t xml:space="preserve"> </w:t>
        </w:r>
        <w:proofErr w:type="spellStart"/>
        <w:r w:rsidRPr="00B27DD3">
          <w:rPr>
            <w:lang w:val="ro-RO"/>
          </w:rPr>
          <w:t>to</w:t>
        </w:r>
        <w:proofErr w:type="spellEnd"/>
        <w:r w:rsidRPr="00B27DD3">
          <w:rPr>
            <w:lang w:val="ro-RO"/>
          </w:rPr>
          <w:t xml:space="preserve"> solve </w:t>
        </w:r>
        <w:proofErr w:type="spellStart"/>
        <w:r w:rsidRPr="00B27DD3">
          <w:rPr>
            <w:lang w:val="ro-RO"/>
          </w:rPr>
          <w:t>problems</w:t>
        </w:r>
        <w:proofErr w:type="spellEnd"/>
        <w:r w:rsidRPr="00B27DD3">
          <w:rPr>
            <w:lang w:val="ro-RO"/>
          </w:rPr>
          <w:t xml:space="preserve"> in </w:t>
        </w:r>
        <w:proofErr w:type="spellStart"/>
        <w:r w:rsidRPr="00B27DD3">
          <w:rPr>
            <w:lang w:val="ro-RO"/>
          </w:rPr>
          <w:t>the</w:t>
        </w:r>
        <w:proofErr w:type="spellEnd"/>
        <w:r w:rsidRPr="00B27DD3">
          <w:rPr>
            <w:lang w:val="ro-RO"/>
          </w:rPr>
          <w:t xml:space="preserve"> game, </w:t>
        </w:r>
        <w:proofErr w:type="spellStart"/>
        <w:r w:rsidRPr="00B27DD3">
          <w:rPr>
            <w:lang w:val="ro-RO"/>
          </w:rPr>
          <w:t>which</w:t>
        </w:r>
        <w:proofErr w:type="spellEnd"/>
        <w:r w:rsidRPr="00B27DD3">
          <w:rPr>
            <w:lang w:val="ro-RO"/>
          </w:rPr>
          <w:t xml:space="preserve"> </w:t>
        </w:r>
        <w:proofErr w:type="spellStart"/>
        <w:r w:rsidRPr="00B27DD3">
          <w:rPr>
            <w:lang w:val="ro-RO"/>
          </w:rPr>
          <w:t>could</w:t>
        </w:r>
        <w:proofErr w:type="spellEnd"/>
        <w:r w:rsidRPr="00B27DD3">
          <w:rPr>
            <w:lang w:val="ro-RO"/>
          </w:rPr>
          <w:t xml:space="preserve"> </w:t>
        </w:r>
        <w:proofErr w:type="spellStart"/>
        <w:r w:rsidRPr="00B27DD3">
          <w:rPr>
            <w:lang w:val="ro-RO"/>
          </w:rPr>
          <w:t>be</w:t>
        </w:r>
        <w:proofErr w:type="spellEnd"/>
        <w:r w:rsidRPr="00B27DD3">
          <w:rPr>
            <w:lang w:val="ro-RO"/>
          </w:rPr>
          <w:t xml:space="preserve"> </w:t>
        </w:r>
        <w:proofErr w:type="spellStart"/>
        <w:r w:rsidRPr="00B27DD3">
          <w:rPr>
            <w:lang w:val="ro-RO"/>
          </w:rPr>
          <w:t>defeating</w:t>
        </w:r>
        <w:proofErr w:type="spellEnd"/>
        <w:r w:rsidRPr="00B27DD3">
          <w:rPr>
            <w:lang w:val="ro-RO"/>
          </w:rPr>
          <w:t xml:space="preserve"> an </w:t>
        </w:r>
        <w:proofErr w:type="spellStart"/>
        <w:r w:rsidRPr="00B27DD3">
          <w:rPr>
            <w:lang w:val="ro-RO"/>
          </w:rPr>
          <w:t>opponent</w:t>
        </w:r>
        <w:proofErr w:type="spellEnd"/>
        <w:r w:rsidRPr="00B27DD3">
          <w:rPr>
            <w:lang w:val="ro-RO"/>
          </w:rPr>
          <w:t xml:space="preserve"> in </w:t>
        </w:r>
        <w:proofErr w:type="spellStart"/>
        <w:r w:rsidRPr="00B27DD3">
          <w:rPr>
            <w:lang w:val="ro-RO"/>
          </w:rPr>
          <w:t>battle</w:t>
        </w:r>
        <w:proofErr w:type="spellEnd"/>
        <w:r w:rsidRPr="00B27DD3">
          <w:rPr>
            <w:lang w:val="ro-RO"/>
          </w:rPr>
          <w:t xml:space="preserve"> or </w:t>
        </w:r>
        <w:proofErr w:type="spellStart"/>
        <w:r w:rsidRPr="00B27DD3">
          <w:rPr>
            <w:lang w:val="ro-RO"/>
          </w:rPr>
          <w:t>navigating</w:t>
        </w:r>
        <w:proofErr w:type="spellEnd"/>
        <w:r w:rsidRPr="00B27DD3">
          <w:rPr>
            <w:lang w:val="ro-RO"/>
          </w:rPr>
          <w:t xml:space="preserve"> a </w:t>
        </w:r>
        <w:proofErr w:type="spellStart"/>
        <w:r w:rsidRPr="00B27DD3">
          <w:rPr>
            <w:lang w:val="ro-RO"/>
          </w:rPr>
          <w:t>maze</w:t>
        </w:r>
      </w:ins>
      <w:proofErr w:type="spellEnd"/>
      <w:del w:id="39" w:author="Alexandru Uicoaba" w:date="2022-06-01T15:21:00Z">
        <w:r w:rsidR="00F84989" w:rsidDel="00B27DD3">
          <w:rPr>
            <w:lang w:val="ro-RO"/>
          </w:rPr>
          <w:delText xml:space="preserve">Aceștia </w:delText>
        </w:r>
        <w:r w:rsidR="00EE4E48" w:rsidDel="00B27DD3">
          <w:rPr>
            <w:lang w:val="ro-RO"/>
          </w:rPr>
          <w:delText>au ca scop rezolvarea problemelor din joc, care ar putea fi reprezentate de înfrângerea unui adversar în lupt</w:delText>
        </w:r>
        <w:r w:rsidR="00595F62" w:rsidDel="00B27DD3">
          <w:rPr>
            <w:lang w:val="ro-RO"/>
          </w:rPr>
          <w:delText>ă</w:delText>
        </w:r>
        <w:r w:rsidR="0048702B" w:rsidDel="00B27DD3">
          <w:rPr>
            <w:lang w:val="ro-RO"/>
          </w:rPr>
          <w:delText xml:space="preserve"> sau</w:delText>
        </w:r>
        <w:r w:rsidR="00EE4E48" w:rsidDel="00B27DD3">
          <w:rPr>
            <w:lang w:val="ro-RO"/>
          </w:rPr>
          <w:delText xml:space="preserve"> navigarea printr-un labirint</w:delText>
        </w:r>
      </w:del>
      <w:r w:rsidR="00775FE3">
        <w:rPr>
          <w:lang w:val="ro-RO"/>
        </w:rPr>
        <w:t>.</w:t>
      </w:r>
      <w:bookmarkStart w:id="40" w:name="ZOTERO_BREF_aj0wzANvMZ45"/>
      <w:r w:rsidR="006C7DC0" w:rsidRPr="006C7DC0">
        <w:t>[2]</w:t>
      </w:r>
      <w:bookmarkEnd w:id="40"/>
    </w:p>
    <w:p w14:paraId="496C64E1" w14:textId="1D1756AD" w:rsidR="00D71B22" w:rsidRDefault="00B27DD3" w:rsidP="00686251">
      <w:pPr>
        <w:pStyle w:val="Corptext"/>
        <w:rPr>
          <w:lang w:val="ro-RO"/>
        </w:rPr>
      </w:pPr>
      <w:ins w:id="41" w:author="Alexandru Uicoaba" w:date="2022-06-01T15:21:00Z">
        <w:r w:rsidRPr="00B27DD3">
          <w:rPr>
            <w:lang w:val="ro-RO"/>
          </w:rPr>
          <w:t xml:space="preserve">Virtual </w:t>
        </w:r>
        <w:proofErr w:type="spellStart"/>
        <w:r w:rsidRPr="00B27DD3">
          <w:rPr>
            <w:lang w:val="ro-RO"/>
          </w:rPr>
          <w:t>worlds</w:t>
        </w:r>
        <w:proofErr w:type="spellEnd"/>
        <w:r w:rsidRPr="00B27DD3">
          <w:rPr>
            <w:lang w:val="ro-RO"/>
          </w:rPr>
          <w:t xml:space="preserve"> </w:t>
        </w:r>
        <w:proofErr w:type="spellStart"/>
        <w:r w:rsidRPr="00B27DD3">
          <w:rPr>
            <w:lang w:val="ro-RO"/>
          </w:rPr>
          <w:t>within</w:t>
        </w:r>
        <w:proofErr w:type="spellEnd"/>
        <w:r w:rsidRPr="00B27DD3">
          <w:rPr>
            <w:lang w:val="ro-RO"/>
          </w:rPr>
          <w:t xml:space="preserve"> video </w:t>
        </w:r>
        <w:proofErr w:type="spellStart"/>
        <w:r w:rsidRPr="00B27DD3">
          <w:rPr>
            <w:lang w:val="ro-RO"/>
          </w:rPr>
          <w:t>games</w:t>
        </w:r>
        <w:proofErr w:type="spellEnd"/>
        <w:r w:rsidRPr="00B27DD3">
          <w:rPr>
            <w:lang w:val="ro-RO"/>
          </w:rPr>
          <w:t xml:space="preserve"> are a </w:t>
        </w:r>
        <w:proofErr w:type="spellStart"/>
        <w:r w:rsidRPr="00B27DD3">
          <w:rPr>
            <w:lang w:val="ro-RO"/>
          </w:rPr>
          <w:t>playground</w:t>
        </w:r>
        <w:proofErr w:type="spellEnd"/>
        <w:r w:rsidRPr="00B27DD3">
          <w:rPr>
            <w:lang w:val="ro-RO"/>
          </w:rPr>
          <w:t xml:space="preserve"> for a </w:t>
        </w:r>
        <w:proofErr w:type="spellStart"/>
        <w:r w:rsidRPr="00B27DD3">
          <w:rPr>
            <w:lang w:val="ro-RO"/>
          </w:rPr>
          <w:t>wide</w:t>
        </w:r>
        <w:proofErr w:type="spellEnd"/>
        <w:r w:rsidRPr="00B27DD3">
          <w:rPr>
            <w:lang w:val="ro-RO"/>
          </w:rPr>
          <w:t xml:space="preserve"> </w:t>
        </w:r>
        <w:proofErr w:type="spellStart"/>
        <w:r w:rsidRPr="00B27DD3">
          <w:rPr>
            <w:lang w:val="ro-RO"/>
          </w:rPr>
          <w:t>variety</w:t>
        </w:r>
        <w:proofErr w:type="spellEnd"/>
        <w:r w:rsidRPr="00B27DD3">
          <w:rPr>
            <w:lang w:val="ro-RO"/>
          </w:rPr>
          <w:t xml:space="preserve"> of </w:t>
        </w:r>
        <w:proofErr w:type="spellStart"/>
        <w:r w:rsidRPr="00B27DD3">
          <w:rPr>
            <w:lang w:val="ro-RO"/>
          </w:rPr>
          <w:t>algorithms</w:t>
        </w:r>
        <w:proofErr w:type="spellEnd"/>
        <w:r w:rsidRPr="00B27DD3">
          <w:rPr>
            <w:lang w:val="ro-RO"/>
          </w:rPr>
          <w:t xml:space="preserve"> </w:t>
        </w:r>
        <w:proofErr w:type="spellStart"/>
        <w:r w:rsidRPr="00B27DD3">
          <w:rPr>
            <w:lang w:val="ro-RO"/>
          </w:rPr>
          <w:t>to</w:t>
        </w:r>
        <w:proofErr w:type="spellEnd"/>
        <w:r w:rsidRPr="00B27DD3">
          <w:rPr>
            <w:lang w:val="ro-RO"/>
          </w:rPr>
          <w:t xml:space="preserve"> </w:t>
        </w:r>
        <w:proofErr w:type="spellStart"/>
        <w:r w:rsidRPr="00B27DD3">
          <w:rPr>
            <w:lang w:val="ro-RO"/>
          </w:rPr>
          <w:t>try</w:t>
        </w:r>
        <w:proofErr w:type="spellEnd"/>
        <w:r w:rsidRPr="00B27DD3">
          <w:rPr>
            <w:lang w:val="ro-RO"/>
          </w:rPr>
          <w:t xml:space="preserve"> </w:t>
        </w:r>
        <w:proofErr w:type="spellStart"/>
        <w:r w:rsidRPr="00B27DD3">
          <w:rPr>
            <w:lang w:val="ro-RO"/>
          </w:rPr>
          <w:t>new</w:t>
        </w:r>
        <w:proofErr w:type="spellEnd"/>
        <w:r w:rsidRPr="00B27DD3">
          <w:rPr>
            <w:lang w:val="ro-RO"/>
          </w:rPr>
          <w:t xml:space="preserve"> </w:t>
        </w:r>
        <w:proofErr w:type="spellStart"/>
        <w:r w:rsidRPr="00B27DD3">
          <w:rPr>
            <w:lang w:val="ro-RO"/>
          </w:rPr>
          <w:t>things</w:t>
        </w:r>
        <w:proofErr w:type="spellEnd"/>
        <w:r w:rsidRPr="00B27DD3">
          <w:rPr>
            <w:lang w:val="ro-RO"/>
          </w:rPr>
          <w:t xml:space="preserve">. </w:t>
        </w:r>
        <w:proofErr w:type="spellStart"/>
        <w:r w:rsidRPr="00B27DD3">
          <w:rPr>
            <w:lang w:val="ro-RO"/>
          </w:rPr>
          <w:t>Depending</w:t>
        </w:r>
        <w:proofErr w:type="spellEnd"/>
        <w:r w:rsidRPr="00B27DD3">
          <w:rPr>
            <w:lang w:val="ro-RO"/>
          </w:rPr>
          <w:t xml:space="preserve"> on </w:t>
        </w:r>
        <w:proofErr w:type="spellStart"/>
        <w:r w:rsidRPr="00B27DD3">
          <w:rPr>
            <w:lang w:val="ro-RO"/>
          </w:rPr>
          <w:t>the</w:t>
        </w:r>
        <w:proofErr w:type="spellEnd"/>
        <w:r w:rsidRPr="00B27DD3">
          <w:rPr>
            <w:lang w:val="ro-RO"/>
          </w:rPr>
          <w:t xml:space="preserve"> </w:t>
        </w:r>
        <w:proofErr w:type="spellStart"/>
        <w:r w:rsidRPr="00B27DD3">
          <w:rPr>
            <w:lang w:val="ro-RO"/>
          </w:rPr>
          <w:t>results</w:t>
        </w:r>
        <w:proofErr w:type="spellEnd"/>
        <w:r w:rsidRPr="00B27DD3">
          <w:rPr>
            <w:lang w:val="ro-RO"/>
          </w:rPr>
          <w:t xml:space="preserve"> </w:t>
        </w:r>
        <w:proofErr w:type="spellStart"/>
        <w:r w:rsidRPr="00B27DD3">
          <w:rPr>
            <w:lang w:val="ro-RO"/>
          </w:rPr>
          <w:t>obtained</w:t>
        </w:r>
        <w:proofErr w:type="spellEnd"/>
        <w:r w:rsidRPr="00B27DD3">
          <w:rPr>
            <w:lang w:val="ro-RO"/>
          </w:rPr>
          <w:t xml:space="preserve">, </w:t>
        </w:r>
        <w:proofErr w:type="spellStart"/>
        <w:r w:rsidRPr="00B27DD3">
          <w:rPr>
            <w:lang w:val="ro-RO"/>
          </w:rPr>
          <w:t>these</w:t>
        </w:r>
        <w:proofErr w:type="spellEnd"/>
        <w:r w:rsidRPr="00B27DD3">
          <w:rPr>
            <w:lang w:val="ro-RO"/>
          </w:rPr>
          <w:t xml:space="preserve"> </w:t>
        </w:r>
        <w:proofErr w:type="spellStart"/>
        <w:r w:rsidRPr="00B27DD3">
          <w:rPr>
            <w:lang w:val="ro-RO"/>
          </w:rPr>
          <w:t>ideas</w:t>
        </w:r>
        <w:proofErr w:type="spellEnd"/>
        <w:r w:rsidRPr="00B27DD3">
          <w:rPr>
            <w:lang w:val="ro-RO"/>
          </w:rPr>
          <w:t xml:space="preserve"> </w:t>
        </w:r>
        <w:proofErr w:type="spellStart"/>
        <w:r w:rsidRPr="00B27DD3">
          <w:rPr>
            <w:lang w:val="ro-RO"/>
          </w:rPr>
          <w:t>can</w:t>
        </w:r>
        <w:proofErr w:type="spellEnd"/>
        <w:r w:rsidRPr="00B27DD3">
          <w:rPr>
            <w:lang w:val="ro-RO"/>
          </w:rPr>
          <w:t xml:space="preserve"> </w:t>
        </w:r>
        <w:proofErr w:type="spellStart"/>
        <w:r w:rsidRPr="00B27DD3">
          <w:rPr>
            <w:lang w:val="ro-RO"/>
          </w:rPr>
          <w:t>be</w:t>
        </w:r>
        <w:proofErr w:type="spellEnd"/>
        <w:r w:rsidRPr="00B27DD3">
          <w:rPr>
            <w:lang w:val="ro-RO"/>
          </w:rPr>
          <w:t xml:space="preserve"> </w:t>
        </w:r>
        <w:proofErr w:type="spellStart"/>
        <w:r w:rsidRPr="00B27DD3">
          <w:rPr>
            <w:lang w:val="ro-RO"/>
          </w:rPr>
          <w:t>transferred</w:t>
        </w:r>
        <w:proofErr w:type="spellEnd"/>
        <w:r w:rsidRPr="00B27DD3">
          <w:rPr>
            <w:lang w:val="ro-RO"/>
          </w:rPr>
          <w:t xml:space="preserve"> </w:t>
        </w:r>
        <w:proofErr w:type="spellStart"/>
        <w:r w:rsidRPr="00B27DD3">
          <w:rPr>
            <w:lang w:val="ro-RO"/>
          </w:rPr>
          <w:t>and</w:t>
        </w:r>
        <w:proofErr w:type="spellEnd"/>
        <w:r w:rsidRPr="00B27DD3">
          <w:rPr>
            <w:lang w:val="ro-RO"/>
          </w:rPr>
          <w:t xml:space="preserve"> </w:t>
        </w:r>
        <w:proofErr w:type="spellStart"/>
        <w:r w:rsidRPr="00B27DD3">
          <w:rPr>
            <w:lang w:val="ro-RO"/>
          </w:rPr>
          <w:t>applied</w:t>
        </w:r>
        <w:proofErr w:type="spellEnd"/>
        <w:r w:rsidRPr="00B27DD3">
          <w:rPr>
            <w:lang w:val="ro-RO"/>
          </w:rPr>
          <w:t xml:space="preserve"> in real </w:t>
        </w:r>
        <w:proofErr w:type="spellStart"/>
        <w:r w:rsidRPr="00B27DD3">
          <w:rPr>
            <w:lang w:val="ro-RO"/>
          </w:rPr>
          <w:t>life</w:t>
        </w:r>
        <w:proofErr w:type="spellEnd"/>
        <w:r w:rsidRPr="00B27DD3">
          <w:rPr>
            <w:lang w:val="ro-RO"/>
          </w:rPr>
          <w:t xml:space="preserve">. The </w:t>
        </w:r>
        <w:proofErr w:type="spellStart"/>
        <w:r w:rsidRPr="00B27DD3">
          <w:rPr>
            <w:lang w:val="ro-RO"/>
          </w:rPr>
          <w:t>goal</w:t>
        </w:r>
        <w:proofErr w:type="spellEnd"/>
        <w:r w:rsidRPr="00B27DD3">
          <w:rPr>
            <w:lang w:val="ro-RO"/>
          </w:rPr>
          <w:t xml:space="preserve"> of artificial intelligence </w:t>
        </w:r>
        <w:proofErr w:type="spellStart"/>
        <w:r w:rsidRPr="00B27DD3">
          <w:rPr>
            <w:lang w:val="ro-RO"/>
          </w:rPr>
          <w:t>is</w:t>
        </w:r>
        <w:proofErr w:type="spellEnd"/>
        <w:r w:rsidRPr="00B27DD3">
          <w:rPr>
            <w:lang w:val="ro-RO"/>
          </w:rPr>
          <w:t xml:space="preserve"> </w:t>
        </w:r>
        <w:proofErr w:type="spellStart"/>
        <w:r w:rsidRPr="00B27DD3">
          <w:rPr>
            <w:lang w:val="ro-RO"/>
          </w:rPr>
          <w:t>to</w:t>
        </w:r>
        <w:proofErr w:type="spellEnd"/>
        <w:r w:rsidRPr="00B27DD3">
          <w:rPr>
            <w:lang w:val="ro-RO"/>
          </w:rPr>
          <w:t xml:space="preserve"> create </w:t>
        </w:r>
        <w:proofErr w:type="spellStart"/>
        <w:r w:rsidRPr="00B27DD3">
          <w:rPr>
            <w:lang w:val="ro-RO"/>
          </w:rPr>
          <w:t>intelligent</w:t>
        </w:r>
        <w:proofErr w:type="spellEnd"/>
        <w:r w:rsidRPr="00B27DD3">
          <w:rPr>
            <w:lang w:val="ro-RO"/>
          </w:rPr>
          <w:t xml:space="preserve"> </w:t>
        </w:r>
        <w:proofErr w:type="spellStart"/>
        <w:r w:rsidRPr="00B27DD3">
          <w:rPr>
            <w:lang w:val="ro-RO"/>
          </w:rPr>
          <w:t>agents</w:t>
        </w:r>
        <w:proofErr w:type="spellEnd"/>
        <w:r w:rsidRPr="00B27DD3">
          <w:rPr>
            <w:lang w:val="ro-RO"/>
          </w:rPr>
          <w:t xml:space="preserve"> </w:t>
        </w:r>
        <w:proofErr w:type="spellStart"/>
        <w:r w:rsidRPr="00B27DD3">
          <w:rPr>
            <w:lang w:val="ro-RO"/>
          </w:rPr>
          <w:t>who</w:t>
        </w:r>
        <w:proofErr w:type="spellEnd"/>
        <w:r w:rsidRPr="00B27DD3">
          <w:rPr>
            <w:lang w:val="ro-RO"/>
          </w:rPr>
          <w:t xml:space="preserve"> </w:t>
        </w:r>
        <w:proofErr w:type="spellStart"/>
        <w:r w:rsidRPr="00B27DD3">
          <w:rPr>
            <w:lang w:val="ro-RO"/>
          </w:rPr>
          <w:t>can</w:t>
        </w:r>
        <w:proofErr w:type="spellEnd"/>
        <w:r w:rsidRPr="00B27DD3">
          <w:rPr>
            <w:lang w:val="ro-RO"/>
          </w:rPr>
          <w:t xml:space="preserve"> </w:t>
        </w:r>
        <w:proofErr w:type="spellStart"/>
        <w:r w:rsidRPr="00B27DD3">
          <w:rPr>
            <w:lang w:val="ro-RO"/>
          </w:rPr>
          <w:t>make</w:t>
        </w:r>
        <w:proofErr w:type="spellEnd"/>
        <w:r w:rsidRPr="00B27DD3">
          <w:rPr>
            <w:lang w:val="ro-RO"/>
          </w:rPr>
          <w:t xml:space="preserve"> </w:t>
        </w:r>
        <w:proofErr w:type="spellStart"/>
        <w:r w:rsidRPr="00B27DD3">
          <w:rPr>
            <w:lang w:val="ro-RO"/>
          </w:rPr>
          <w:t>the</w:t>
        </w:r>
        <w:proofErr w:type="spellEnd"/>
        <w:r w:rsidRPr="00B27DD3">
          <w:rPr>
            <w:lang w:val="ro-RO"/>
          </w:rPr>
          <w:t xml:space="preserve"> </w:t>
        </w:r>
        <w:proofErr w:type="spellStart"/>
        <w:r w:rsidRPr="00B27DD3">
          <w:rPr>
            <w:lang w:val="ro-RO"/>
          </w:rPr>
          <w:t>best</w:t>
        </w:r>
        <w:proofErr w:type="spellEnd"/>
        <w:r w:rsidRPr="00B27DD3">
          <w:rPr>
            <w:lang w:val="ro-RO"/>
          </w:rPr>
          <w:t xml:space="preserve"> </w:t>
        </w:r>
        <w:proofErr w:type="spellStart"/>
        <w:r w:rsidRPr="00B27DD3">
          <w:rPr>
            <w:lang w:val="ro-RO"/>
          </w:rPr>
          <w:t>decisions</w:t>
        </w:r>
        <w:proofErr w:type="spellEnd"/>
        <w:r w:rsidRPr="00B27DD3">
          <w:rPr>
            <w:lang w:val="ro-RO"/>
          </w:rPr>
          <w:t xml:space="preserve">, </w:t>
        </w:r>
        <w:proofErr w:type="spellStart"/>
        <w:r w:rsidRPr="00B27DD3">
          <w:rPr>
            <w:lang w:val="ro-RO"/>
          </w:rPr>
          <w:t>both</w:t>
        </w:r>
        <w:proofErr w:type="spellEnd"/>
        <w:r w:rsidRPr="00B27DD3">
          <w:rPr>
            <w:lang w:val="ro-RO"/>
          </w:rPr>
          <w:t xml:space="preserve"> in virtual </w:t>
        </w:r>
        <w:proofErr w:type="spellStart"/>
        <w:r w:rsidRPr="00B27DD3">
          <w:rPr>
            <w:lang w:val="ro-RO"/>
          </w:rPr>
          <w:t>environments</w:t>
        </w:r>
        <w:proofErr w:type="spellEnd"/>
        <w:r w:rsidRPr="00B27DD3">
          <w:rPr>
            <w:lang w:val="ro-RO"/>
          </w:rPr>
          <w:t xml:space="preserve"> </w:t>
        </w:r>
        <w:proofErr w:type="spellStart"/>
        <w:r w:rsidRPr="00B27DD3">
          <w:rPr>
            <w:lang w:val="ro-RO"/>
          </w:rPr>
          <w:t>and</w:t>
        </w:r>
        <w:proofErr w:type="spellEnd"/>
        <w:r w:rsidRPr="00B27DD3">
          <w:rPr>
            <w:lang w:val="ro-RO"/>
          </w:rPr>
          <w:t xml:space="preserve"> in </w:t>
        </w:r>
        <w:proofErr w:type="spellStart"/>
        <w:r w:rsidRPr="00B27DD3">
          <w:rPr>
            <w:lang w:val="ro-RO"/>
          </w:rPr>
          <w:t>the</w:t>
        </w:r>
        <w:proofErr w:type="spellEnd"/>
        <w:r w:rsidRPr="00B27DD3">
          <w:rPr>
            <w:lang w:val="ro-RO"/>
          </w:rPr>
          <w:t xml:space="preserve"> real </w:t>
        </w:r>
        <w:proofErr w:type="spellStart"/>
        <w:r w:rsidRPr="00B27DD3">
          <w:rPr>
            <w:lang w:val="ro-RO"/>
          </w:rPr>
          <w:t>world</w:t>
        </w:r>
      </w:ins>
      <w:proofErr w:type="spellEnd"/>
      <w:del w:id="42" w:author="Alexandru Uicoaba" w:date="2022-06-01T15:21:00Z">
        <w:r w:rsidR="00D71B22" w:rsidDel="00B27DD3">
          <w:rPr>
            <w:lang w:val="ro-RO"/>
          </w:rPr>
          <w:delText>Lumile virtuale din interiorul jocuril</w:delText>
        </w:r>
        <w:r w:rsidR="00A774E9" w:rsidDel="00B27DD3">
          <w:rPr>
            <w:lang w:val="ro-RO"/>
          </w:rPr>
          <w:delText>or</w:delText>
        </w:r>
        <w:r w:rsidR="00D71B22" w:rsidDel="00B27DD3">
          <w:rPr>
            <w:lang w:val="ro-RO"/>
          </w:rPr>
          <w:delText xml:space="preserve"> video reprezintă un teren de joacă pentru o varietate mare de algoritmi, prin intermediul cărora se încearcă lucruri noi. În funcție de rezultatele obținute, aceste idei pot fi transferate și aplicate în viața reală. </w:delText>
        </w:r>
        <w:r w:rsidR="00023C64" w:rsidRPr="00165C3F" w:rsidDel="00B27DD3">
          <w:rPr>
            <w:lang w:val="ro-RO"/>
          </w:rPr>
          <w:delText xml:space="preserve">Scopul inteligenței artificiale este să creeze agenți inteligenți care să fie capabil să ia cele mai bune decizii, atât în mediile virtuale, cât și în lumea </w:delText>
        </w:r>
        <w:r w:rsidR="00792B8A" w:rsidDel="00B27DD3">
          <w:rPr>
            <w:lang w:val="ro-RO"/>
          </w:rPr>
          <w:delText>reală</w:delText>
        </w:r>
      </w:del>
      <w:r w:rsidR="00023C64" w:rsidRPr="00165C3F">
        <w:rPr>
          <w:lang w:val="ro-RO"/>
        </w:rPr>
        <w:t>.</w:t>
      </w:r>
      <w:bookmarkStart w:id="43" w:name="ZOTERO_BREF_Z0mH2xFO795m"/>
      <w:r w:rsidR="006C7DC0" w:rsidRPr="006C7DC0">
        <w:t>[3]</w:t>
      </w:r>
      <w:bookmarkEnd w:id="43"/>
    </w:p>
    <w:p w14:paraId="5E66DCE2" w14:textId="1A54C6F1" w:rsidR="00D71B22" w:rsidDel="00B20E6A" w:rsidRDefault="00B20E6A" w:rsidP="00B20E6A">
      <w:pPr>
        <w:pStyle w:val="Corptext"/>
        <w:ind w:firstLine="0pt"/>
        <w:rPr>
          <w:del w:id="44" w:author="Alexandru Uicoaba" w:date="2022-06-01T15:22:00Z"/>
          <w:lang w:val="ro-RO"/>
        </w:rPr>
      </w:pPr>
      <w:proofErr w:type="spellStart"/>
      <w:ins w:id="45" w:author="Alexandru Uicoaba" w:date="2022-06-01T15:22:00Z">
        <w:r w:rsidRPr="00B20E6A">
          <w:rPr>
            <w:lang w:val="ro-RO"/>
          </w:rPr>
          <w:t>To</w:t>
        </w:r>
        <w:proofErr w:type="spellEnd"/>
        <w:r w:rsidRPr="00B20E6A">
          <w:rPr>
            <w:lang w:val="ro-RO"/>
          </w:rPr>
          <w:t xml:space="preserve"> </w:t>
        </w:r>
        <w:proofErr w:type="spellStart"/>
        <w:r w:rsidRPr="00B20E6A">
          <w:rPr>
            <w:lang w:val="ro-RO"/>
          </w:rPr>
          <w:t>train</w:t>
        </w:r>
        <w:proofErr w:type="spellEnd"/>
        <w:r w:rsidRPr="00B20E6A">
          <w:rPr>
            <w:lang w:val="ro-RO"/>
          </w:rPr>
          <w:t xml:space="preserve"> </w:t>
        </w:r>
        <w:proofErr w:type="spellStart"/>
        <w:r w:rsidRPr="00B20E6A">
          <w:rPr>
            <w:lang w:val="ro-RO"/>
          </w:rPr>
          <w:t>these</w:t>
        </w:r>
        <w:proofErr w:type="spellEnd"/>
        <w:r w:rsidRPr="00B20E6A">
          <w:rPr>
            <w:lang w:val="ro-RO"/>
          </w:rPr>
          <w:t xml:space="preserve"> </w:t>
        </w:r>
        <w:proofErr w:type="spellStart"/>
        <w:r w:rsidRPr="00B20E6A">
          <w:rPr>
            <w:lang w:val="ro-RO"/>
          </w:rPr>
          <w:t>agents</w:t>
        </w:r>
        <w:proofErr w:type="spellEnd"/>
        <w:r w:rsidRPr="00B20E6A">
          <w:rPr>
            <w:lang w:val="ro-RO"/>
          </w:rPr>
          <w:t xml:space="preserve">, </w:t>
        </w:r>
        <w:proofErr w:type="spellStart"/>
        <w:r w:rsidRPr="00B20E6A">
          <w:rPr>
            <w:lang w:val="ro-RO"/>
          </w:rPr>
          <w:t>existing</w:t>
        </w:r>
        <w:proofErr w:type="spellEnd"/>
        <w:r w:rsidRPr="00B20E6A">
          <w:rPr>
            <w:lang w:val="ro-RO"/>
          </w:rPr>
          <w:t xml:space="preserve"> </w:t>
        </w:r>
        <w:proofErr w:type="spellStart"/>
        <w:r w:rsidRPr="00B20E6A">
          <w:rPr>
            <w:lang w:val="ro-RO"/>
          </w:rPr>
          <w:t>games</w:t>
        </w:r>
        <w:proofErr w:type="spellEnd"/>
        <w:r w:rsidRPr="00B20E6A">
          <w:rPr>
            <w:lang w:val="ro-RO"/>
          </w:rPr>
          <w:t xml:space="preserve"> </w:t>
        </w:r>
        <w:proofErr w:type="spellStart"/>
        <w:r w:rsidRPr="00B20E6A">
          <w:rPr>
            <w:lang w:val="ro-RO"/>
          </w:rPr>
          <w:t>can</w:t>
        </w:r>
        <w:proofErr w:type="spellEnd"/>
        <w:r w:rsidRPr="00B20E6A">
          <w:rPr>
            <w:lang w:val="ro-RO"/>
          </w:rPr>
          <w:t xml:space="preserve"> </w:t>
        </w:r>
        <w:proofErr w:type="spellStart"/>
        <w:r w:rsidRPr="00B20E6A">
          <w:rPr>
            <w:lang w:val="ro-RO"/>
          </w:rPr>
          <w:t>be</w:t>
        </w:r>
        <w:proofErr w:type="spellEnd"/>
        <w:r w:rsidRPr="00B20E6A">
          <w:rPr>
            <w:lang w:val="ro-RO"/>
          </w:rPr>
          <w:t xml:space="preserve"> </w:t>
        </w:r>
        <w:proofErr w:type="spellStart"/>
        <w:r w:rsidRPr="00B20E6A">
          <w:rPr>
            <w:lang w:val="ro-RO"/>
          </w:rPr>
          <w:t>used</w:t>
        </w:r>
        <w:proofErr w:type="spellEnd"/>
        <w:r w:rsidRPr="00B20E6A">
          <w:rPr>
            <w:lang w:val="ro-RO"/>
          </w:rPr>
          <w:t xml:space="preserve">, or </w:t>
        </w:r>
        <w:proofErr w:type="spellStart"/>
        <w:r w:rsidRPr="00B20E6A">
          <w:rPr>
            <w:lang w:val="ro-RO"/>
          </w:rPr>
          <w:t>games</w:t>
        </w:r>
        <w:proofErr w:type="spellEnd"/>
        <w:r w:rsidRPr="00B20E6A">
          <w:rPr>
            <w:lang w:val="ro-RO"/>
          </w:rPr>
          <w:t xml:space="preserve"> </w:t>
        </w:r>
        <w:proofErr w:type="spellStart"/>
        <w:r w:rsidRPr="00B20E6A">
          <w:rPr>
            <w:lang w:val="ro-RO"/>
          </w:rPr>
          <w:t>can</w:t>
        </w:r>
        <w:proofErr w:type="spellEnd"/>
        <w:r w:rsidRPr="00B20E6A">
          <w:rPr>
            <w:lang w:val="ro-RO"/>
          </w:rPr>
          <w:t xml:space="preserve"> </w:t>
        </w:r>
        <w:proofErr w:type="spellStart"/>
        <w:r w:rsidRPr="00B20E6A">
          <w:rPr>
            <w:lang w:val="ro-RO"/>
          </w:rPr>
          <w:t>be</w:t>
        </w:r>
        <w:proofErr w:type="spellEnd"/>
        <w:r w:rsidRPr="00B20E6A">
          <w:rPr>
            <w:lang w:val="ro-RO"/>
          </w:rPr>
          <w:t xml:space="preserve"> </w:t>
        </w:r>
        <w:proofErr w:type="spellStart"/>
        <w:r w:rsidRPr="00B20E6A">
          <w:rPr>
            <w:lang w:val="ro-RO"/>
          </w:rPr>
          <w:t>created</w:t>
        </w:r>
        <w:proofErr w:type="spellEnd"/>
        <w:r w:rsidRPr="00B20E6A">
          <w:rPr>
            <w:lang w:val="ro-RO"/>
          </w:rPr>
          <w:t xml:space="preserve"> </w:t>
        </w:r>
        <w:proofErr w:type="spellStart"/>
        <w:r w:rsidRPr="00B20E6A">
          <w:rPr>
            <w:lang w:val="ro-RO"/>
          </w:rPr>
          <w:t>from</w:t>
        </w:r>
        <w:proofErr w:type="spellEnd"/>
        <w:r w:rsidRPr="00B20E6A">
          <w:rPr>
            <w:lang w:val="ro-RO"/>
          </w:rPr>
          <w:t xml:space="preserve"> </w:t>
        </w:r>
        <w:proofErr w:type="spellStart"/>
        <w:r w:rsidRPr="00B20E6A">
          <w:rPr>
            <w:lang w:val="ro-RO"/>
          </w:rPr>
          <w:t>scratch</w:t>
        </w:r>
        <w:proofErr w:type="spellEnd"/>
        <w:r w:rsidRPr="00B20E6A">
          <w:rPr>
            <w:lang w:val="ro-RO"/>
          </w:rPr>
          <w:t xml:space="preserve">, in a </w:t>
        </w:r>
        <w:proofErr w:type="spellStart"/>
        <w:r w:rsidRPr="00B20E6A">
          <w:rPr>
            <w:lang w:val="ro-RO"/>
          </w:rPr>
          <w:t>multitude</w:t>
        </w:r>
        <w:proofErr w:type="spellEnd"/>
        <w:r w:rsidRPr="00B20E6A">
          <w:rPr>
            <w:lang w:val="ro-RO"/>
          </w:rPr>
          <w:t xml:space="preserve"> of </w:t>
        </w:r>
        <w:proofErr w:type="spellStart"/>
        <w:r w:rsidRPr="00B20E6A">
          <w:rPr>
            <w:lang w:val="ro-RO"/>
          </w:rPr>
          <w:t>programming</w:t>
        </w:r>
        <w:proofErr w:type="spellEnd"/>
        <w:r w:rsidRPr="00B20E6A">
          <w:rPr>
            <w:lang w:val="ro-RO"/>
          </w:rPr>
          <w:t xml:space="preserve"> </w:t>
        </w:r>
        <w:proofErr w:type="spellStart"/>
        <w:r w:rsidRPr="00B20E6A">
          <w:rPr>
            <w:lang w:val="ro-RO"/>
          </w:rPr>
          <w:t>languages</w:t>
        </w:r>
        <w:proofErr w:type="spellEnd"/>
        <w:r w:rsidRPr="00B20E6A">
          <w:rPr>
            <w:lang w:val="ro-RO"/>
          </w:rPr>
          <w:t xml:space="preserve">, </w:t>
        </w:r>
        <w:proofErr w:type="spellStart"/>
        <w:r w:rsidRPr="00B20E6A">
          <w:rPr>
            <w:lang w:val="ro-RO"/>
          </w:rPr>
          <w:t>to</w:t>
        </w:r>
        <w:proofErr w:type="spellEnd"/>
        <w:r w:rsidRPr="00B20E6A">
          <w:rPr>
            <w:lang w:val="ro-RO"/>
          </w:rPr>
          <w:t xml:space="preserve"> create </w:t>
        </w:r>
        <w:proofErr w:type="spellStart"/>
        <w:r w:rsidRPr="00B20E6A">
          <w:rPr>
            <w:lang w:val="ro-RO"/>
          </w:rPr>
          <w:t>the</w:t>
        </w:r>
        <w:proofErr w:type="spellEnd"/>
        <w:r w:rsidRPr="00B20E6A">
          <w:rPr>
            <w:lang w:val="ro-RO"/>
          </w:rPr>
          <w:t xml:space="preserve"> </w:t>
        </w:r>
        <w:proofErr w:type="spellStart"/>
        <w:r w:rsidRPr="00B20E6A">
          <w:rPr>
            <w:lang w:val="ro-RO"/>
          </w:rPr>
          <w:t>environment</w:t>
        </w:r>
        <w:proofErr w:type="spellEnd"/>
        <w:r w:rsidRPr="00B20E6A">
          <w:rPr>
            <w:lang w:val="ro-RO"/>
          </w:rPr>
          <w:t xml:space="preserve"> </w:t>
        </w:r>
        <w:proofErr w:type="spellStart"/>
        <w:r w:rsidRPr="00B20E6A">
          <w:rPr>
            <w:lang w:val="ro-RO"/>
          </w:rPr>
          <w:t>we</w:t>
        </w:r>
        <w:proofErr w:type="spellEnd"/>
        <w:r w:rsidRPr="00B20E6A">
          <w:rPr>
            <w:lang w:val="ro-RO"/>
          </w:rPr>
          <w:t xml:space="preserve"> </w:t>
        </w:r>
        <w:proofErr w:type="spellStart"/>
        <w:r w:rsidRPr="00B20E6A">
          <w:rPr>
            <w:lang w:val="ro-RO"/>
          </w:rPr>
          <w:t>need</w:t>
        </w:r>
        <w:proofErr w:type="spellEnd"/>
        <w:r w:rsidRPr="00B20E6A">
          <w:rPr>
            <w:lang w:val="ro-RO"/>
          </w:rPr>
          <w:t xml:space="preserve">. </w:t>
        </w:r>
      </w:ins>
      <w:del w:id="46" w:author="Alexandru Uicoaba" w:date="2022-06-01T15:22:00Z">
        <w:r w:rsidR="00D71B22" w:rsidDel="00B20E6A">
          <w:rPr>
            <w:lang w:val="ro-RO"/>
          </w:rPr>
          <w:delText>În vederea antrenării acestor agenți, se pot utiliza jocuri deja existente, sau se pot crea jocuri de la zero, într-o multitudine de limbaje de programare, pentru a crea mediul de care avem nevoie.</w:delText>
        </w:r>
      </w:del>
    </w:p>
    <w:p w14:paraId="4160D727" w14:textId="77777777" w:rsidR="00B20E6A" w:rsidRDefault="00B20E6A">
      <w:pPr>
        <w:pStyle w:val="Corptext"/>
        <w:ind w:firstLine="0pt"/>
        <w:rPr>
          <w:ins w:id="47" w:author="Alexandru Uicoaba" w:date="2022-06-01T15:22:00Z"/>
          <w:lang w:val="ro-RO"/>
        </w:rPr>
        <w:pPrChange w:id="48" w:author="Alexandru Uicoaba" w:date="2022-06-01T15:22:00Z">
          <w:pPr>
            <w:pStyle w:val="Corptext"/>
          </w:pPr>
        </w:pPrChange>
      </w:pPr>
    </w:p>
    <w:p w14:paraId="29C6EFF2" w14:textId="1BB44F29" w:rsidR="00A13753" w:rsidRDefault="00B20E6A">
      <w:pPr>
        <w:pStyle w:val="Corptext"/>
        <w:ind w:firstLine="0pt"/>
        <w:rPr>
          <w:lang w:val="ro-RO"/>
        </w:rPr>
        <w:pPrChange w:id="49" w:author="Alexandru Uicoaba" w:date="2022-06-01T15:22:00Z">
          <w:pPr>
            <w:pStyle w:val="Corptext"/>
          </w:pPr>
        </w:pPrChange>
      </w:pPr>
      <w:ins w:id="50" w:author="Alexandru Uicoaba" w:date="2022-06-01T15:22:00Z">
        <w:r>
          <w:rPr>
            <w:lang w:val="ro-RO"/>
          </w:rPr>
          <w:tab/>
        </w:r>
        <w:r w:rsidRPr="00B20E6A">
          <w:rPr>
            <w:lang w:val="ro-RO"/>
          </w:rPr>
          <w:t xml:space="preserve">In </w:t>
        </w:r>
        <w:proofErr w:type="spellStart"/>
        <w:r w:rsidRPr="00B20E6A">
          <w:rPr>
            <w:lang w:val="ro-RO"/>
          </w:rPr>
          <w:t>the</w:t>
        </w:r>
        <w:proofErr w:type="spellEnd"/>
        <w:r w:rsidRPr="00B20E6A">
          <w:rPr>
            <w:lang w:val="ro-RO"/>
          </w:rPr>
          <w:t xml:space="preserve"> </w:t>
        </w:r>
        <w:proofErr w:type="spellStart"/>
        <w:r w:rsidRPr="00B20E6A">
          <w:rPr>
            <w:lang w:val="ro-RO"/>
          </w:rPr>
          <w:t>last</w:t>
        </w:r>
        <w:proofErr w:type="spellEnd"/>
        <w:r w:rsidRPr="00B20E6A">
          <w:rPr>
            <w:lang w:val="ro-RO"/>
          </w:rPr>
          <w:t xml:space="preserve"> decade, more </w:t>
        </w:r>
        <w:proofErr w:type="spellStart"/>
        <w:r w:rsidRPr="00B20E6A">
          <w:rPr>
            <w:lang w:val="ro-RO"/>
          </w:rPr>
          <w:t>and</w:t>
        </w:r>
        <w:proofErr w:type="spellEnd"/>
        <w:r w:rsidRPr="00B20E6A">
          <w:rPr>
            <w:lang w:val="ro-RO"/>
          </w:rPr>
          <w:t xml:space="preserve"> more </w:t>
        </w:r>
        <w:proofErr w:type="spellStart"/>
        <w:r w:rsidRPr="00B20E6A">
          <w:rPr>
            <w:lang w:val="ro-RO"/>
          </w:rPr>
          <w:t>work</w:t>
        </w:r>
        <w:proofErr w:type="spellEnd"/>
        <w:r w:rsidRPr="00B20E6A">
          <w:rPr>
            <w:lang w:val="ro-RO"/>
          </w:rPr>
          <w:t xml:space="preserve"> </w:t>
        </w:r>
        <w:proofErr w:type="spellStart"/>
        <w:r w:rsidRPr="00B20E6A">
          <w:rPr>
            <w:lang w:val="ro-RO"/>
          </w:rPr>
          <w:t>has</w:t>
        </w:r>
        <w:proofErr w:type="spellEnd"/>
        <w:r w:rsidRPr="00B20E6A">
          <w:rPr>
            <w:lang w:val="ro-RO"/>
          </w:rPr>
          <w:t xml:space="preserve"> </w:t>
        </w:r>
        <w:proofErr w:type="spellStart"/>
        <w:r w:rsidRPr="00B20E6A">
          <w:rPr>
            <w:lang w:val="ro-RO"/>
          </w:rPr>
          <w:t>been</w:t>
        </w:r>
        <w:proofErr w:type="spellEnd"/>
        <w:r w:rsidRPr="00B20E6A">
          <w:rPr>
            <w:lang w:val="ro-RO"/>
          </w:rPr>
          <w:t xml:space="preserve"> </w:t>
        </w:r>
        <w:proofErr w:type="spellStart"/>
        <w:r w:rsidRPr="00B20E6A">
          <w:rPr>
            <w:lang w:val="ro-RO"/>
          </w:rPr>
          <w:t>done</w:t>
        </w:r>
        <w:proofErr w:type="spellEnd"/>
        <w:r w:rsidRPr="00B20E6A">
          <w:rPr>
            <w:lang w:val="ro-RO"/>
          </w:rPr>
          <w:t xml:space="preserve"> in </w:t>
        </w:r>
        <w:proofErr w:type="spellStart"/>
        <w:r w:rsidRPr="00B20E6A">
          <w:rPr>
            <w:lang w:val="ro-RO"/>
          </w:rPr>
          <w:t>this</w:t>
        </w:r>
        <w:proofErr w:type="spellEnd"/>
        <w:r w:rsidRPr="00B20E6A">
          <w:rPr>
            <w:lang w:val="ro-RO"/>
          </w:rPr>
          <w:t xml:space="preserve"> </w:t>
        </w:r>
        <w:proofErr w:type="spellStart"/>
        <w:r w:rsidRPr="00B20E6A">
          <w:rPr>
            <w:lang w:val="ro-RO"/>
          </w:rPr>
          <w:t>direction</w:t>
        </w:r>
        <w:proofErr w:type="spellEnd"/>
        <w:r w:rsidRPr="00B20E6A">
          <w:rPr>
            <w:lang w:val="ro-RO"/>
          </w:rPr>
          <w:t xml:space="preserve">, </w:t>
        </w:r>
        <w:proofErr w:type="spellStart"/>
        <w:r w:rsidRPr="00B20E6A">
          <w:rPr>
            <w:lang w:val="ro-RO"/>
          </w:rPr>
          <w:t>due</w:t>
        </w:r>
        <w:proofErr w:type="spellEnd"/>
        <w:r w:rsidRPr="00B20E6A">
          <w:rPr>
            <w:lang w:val="ro-RO"/>
          </w:rPr>
          <w:t xml:space="preserve"> </w:t>
        </w:r>
        <w:proofErr w:type="spellStart"/>
        <w:r w:rsidRPr="00B20E6A">
          <w:rPr>
            <w:lang w:val="ro-RO"/>
          </w:rPr>
          <w:t>to</w:t>
        </w:r>
        <w:proofErr w:type="spellEnd"/>
        <w:r w:rsidRPr="00B20E6A">
          <w:rPr>
            <w:lang w:val="ro-RO"/>
          </w:rPr>
          <w:t xml:space="preserve"> </w:t>
        </w:r>
        <w:proofErr w:type="spellStart"/>
        <w:r w:rsidRPr="00B20E6A">
          <w:rPr>
            <w:lang w:val="ro-RO"/>
          </w:rPr>
          <w:t>the</w:t>
        </w:r>
        <w:proofErr w:type="spellEnd"/>
        <w:r w:rsidRPr="00B20E6A">
          <w:rPr>
            <w:lang w:val="ro-RO"/>
          </w:rPr>
          <w:t xml:space="preserve"> </w:t>
        </w:r>
        <w:proofErr w:type="spellStart"/>
        <w:r w:rsidRPr="00B20E6A">
          <w:rPr>
            <w:lang w:val="ro-RO"/>
          </w:rPr>
          <w:t>technological</w:t>
        </w:r>
        <w:proofErr w:type="spellEnd"/>
        <w:r w:rsidRPr="00B20E6A">
          <w:rPr>
            <w:lang w:val="ro-RO"/>
          </w:rPr>
          <w:t xml:space="preserve"> </w:t>
        </w:r>
        <w:proofErr w:type="spellStart"/>
        <w:r w:rsidRPr="00B20E6A">
          <w:rPr>
            <w:lang w:val="ro-RO"/>
          </w:rPr>
          <w:t>advancement</w:t>
        </w:r>
        <w:proofErr w:type="spellEnd"/>
        <w:r w:rsidRPr="00B20E6A">
          <w:rPr>
            <w:lang w:val="ro-RO"/>
          </w:rPr>
          <w:t xml:space="preserve"> </w:t>
        </w:r>
        <w:proofErr w:type="spellStart"/>
        <w:r w:rsidRPr="00B20E6A">
          <w:rPr>
            <w:lang w:val="ro-RO"/>
          </w:rPr>
          <w:t>we</w:t>
        </w:r>
        <w:proofErr w:type="spellEnd"/>
        <w:r w:rsidRPr="00B20E6A">
          <w:rPr>
            <w:lang w:val="ro-RO"/>
          </w:rPr>
          <w:t xml:space="preserve"> are in, </w:t>
        </w:r>
        <w:proofErr w:type="spellStart"/>
        <w:r w:rsidRPr="00B20E6A">
          <w:rPr>
            <w:lang w:val="ro-RO"/>
          </w:rPr>
          <w:t>being</w:t>
        </w:r>
        <w:proofErr w:type="spellEnd"/>
        <w:r w:rsidRPr="00B20E6A">
          <w:rPr>
            <w:lang w:val="ro-RO"/>
          </w:rPr>
          <w:t xml:space="preserve"> </w:t>
        </w:r>
        <w:proofErr w:type="spellStart"/>
        <w:r w:rsidRPr="00B20E6A">
          <w:rPr>
            <w:lang w:val="ro-RO"/>
          </w:rPr>
          <w:t>advanced</w:t>
        </w:r>
        <w:proofErr w:type="spellEnd"/>
        <w:r w:rsidRPr="00B20E6A">
          <w:rPr>
            <w:lang w:val="ro-RO"/>
          </w:rPr>
          <w:t xml:space="preserve"> hardware </w:t>
        </w:r>
        <w:proofErr w:type="spellStart"/>
        <w:r w:rsidRPr="00B20E6A">
          <w:rPr>
            <w:lang w:val="ro-RO"/>
          </w:rPr>
          <w:t>components</w:t>
        </w:r>
        <w:proofErr w:type="spellEnd"/>
        <w:r w:rsidRPr="00B20E6A">
          <w:rPr>
            <w:lang w:val="ro-RO"/>
          </w:rPr>
          <w:t xml:space="preserve"> for </w:t>
        </w:r>
        <w:proofErr w:type="spellStart"/>
        <w:r w:rsidRPr="00B20E6A">
          <w:rPr>
            <w:lang w:val="ro-RO"/>
          </w:rPr>
          <w:t>the</w:t>
        </w:r>
        <w:proofErr w:type="spellEnd"/>
        <w:r w:rsidRPr="00B20E6A">
          <w:rPr>
            <w:lang w:val="ro-RO"/>
          </w:rPr>
          <w:t xml:space="preserve"> </w:t>
        </w:r>
        <w:proofErr w:type="spellStart"/>
        <w:r w:rsidRPr="00B20E6A">
          <w:rPr>
            <w:lang w:val="ro-RO"/>
          </w:rPr>
          <w:t>use</w:t>
        </w:r>
        <w:proofErr w:type="spellEnd"/>
        <w:r w:rsidRPr="00B20E6A">
          <w:rPr>
            <w:lang w:val="ro-RO"/>
          </w:rPr>
          <w:t xml:space="preserve"> of </w:t>
        </w:r>
        <w:proofErr w:type="spellStart"/>
        <w:r w:rsidRPr="00B20E6A">
          <w:rPr>
            <w:lang w:val="ro-RO"/>
          </w:rPr>
          <w:t>developed</w:t>
        </w:r>
        <w:proofErr w:type="spellEnd"/>
        <w:r w:rsidRPr="00B20E6A">
          <w:rPr>
            <w:lang w:val="ro-RO"/>
          </w:rPr>
          <w:t xml:space="preserve"> </w:t>
        </w:r>
        <w:proofErr w:type="spellStart"/>
        <w:r w:rsidRPr="00B20E6A">
          <w:rPr>
            <w:lang w:val="ro-RO"/>
          </w:rPr>
          <w:t>algorithms</w:t>
        </w:r>
        <w:proofErr w:type="spellEnd"/>
        <w:r w:rsidRPr="00B20E6A">
          <w:rPr>
            <w:lang w:val="ro-RO"/>
          </w:rPr>
          <w:t xml:space="preserve"> </w:t>
        </w:r>
        <w:proofErr w:type="spellStart"/>
        <w:r w:rsidRPr="00B20E6A">
          <w:rPr>
            <w:lang w:val="ro-RO"/>
          </w:rPr>
          <w:t>that</w:t>
        </w:r>
        <w:proofErr w:type="spellEnd"/>
        <w:r w:rsidRPr="00B20E6A">
          <w:rPr>
            <w:lang w:val="ro-RO"/>
          </w:rPr>
          <w:t xml:space="preserve"> </w:t>
        </w:r>
        <w:proofErr w:type="spellStart"/>
        <w:r w:rsidRPr="00B20E6A">
          <w:rPr>
            <w:lang w:val="ro-RO"/>
          </w:rPr>
          <w:t>need</w:t>
        </w:r>
        <w:proofErr w:type="spellEnd"/>
        <w:r w:rsidRPr="00B20E6A">
          <w:rPr>
            <w:lang w:val="ro-RO"/>
          </w:rPr>
          <w:t xml:space="preserve"> </w:t>
        </w:r>
        <w:proofErr w:type="spellStart"/>
        <w:r w:rsidRPr="00B20E6A">
          <w:rPr>
            <w:lang w:val="ro-RO"/>
          </w:rPr>
          <w:t>high</w:t>
        </w:r>
        <w:proofErr w:type="spellEnd"/>
        <w:r w:rsidRPr="00B20E6A">
          <w:rPr>
            <w:lang w:val="ro-RO"/>
          </w:rPr>
          <w:t xml:space="preserve"> </w:t>
        </w:r>
        <w:proofErr w:type="spellStart"/>
        <w:r w:rsidRPr="00B20E6A">
          <w:rPr>
            <w:lang w:val="ro-RO"/>
          </w:rPr>
          <w:t>computing</w:t>
        </w:r>
        <w:proofErr w:type="spellEnd"/>
        <w:r w:rsidRPr="00B20E6A">
          <w:rPr>
            <w:lang w:val="ro-RO"/>
          </w:rPr>
          <w:t xml:space="preserve"> </w:t>
        </w:r>
        <w:proofErr w:type="spellStart"/>
        <w:r w:rsidRPr="00B20E6A">
          <w:rPr>
            <w:lang w:val="ro-RO"/>
          </w:rPr>
          <w:t>power</w:t>
        </w:r>
        <w:proofErr w:type="spellEnd"/>
        <w:r w:rsidRPr="00B20E6A">
          <w:rPr>
            <w:lang w:val="ro-RO"/>
          </w:rPr>
          <w:t xml:space="preserve">. </w:t>
        </w:r>
        <w:proofErr w:type="spellStart"/>
        <w:r w:rsidRPr="00B20E6A">
          <w:rPr>
            <w:lang w:val="ro-RO"/>
          </w:rPr>
          <w:t>Thus</w:t>
        </w:r>
        <w:proofErr w:type="spellEnd"/>
        <w:r w:rsidRPr="00B20E6A">
          <w:rPr>
            <w:lang w:val="ro-RO"/>
          </w:rPr>
          <w:t xml:space="preserve">, </w:t>
        </w:r>
        <w:proofErr w:type="spellStart"/>
        <w:r w:rsidRPr="00B20E6A">
          <w:rPr>
            <w:lang w:val="ro-RO"/>
          </w:rPr>
          <w:t>there</w:t>
        </w:r>
        <w:proofErr w:type="spellEnd"/>
        <w:r w:rsidRPr="00B20E6A">
          <w:rPr>
            <w:lang w:val="ro-RO"/>
          </w:rPr>
          <w:t xml:space="preserve"> </w:t>
        </w:r>
        <w:proofErr w:type="spellStart"/>
        <w:r w:rsidRPr="00B20E6A">
          <w:rPr>
            <w:lang w:val="ro-RO"/>
          </w:rPr>
          <w:t>have</w:t>
        </w:r>
        <w:proofErr w:type="spellEnd"/>
        <w:r w:rsidRPr="00B20E6A">
          <w:rPr>
            <w:lang w:val="ro-RO"/>
          </w:rPr>
          <w:t xml:space="preserve"> </w:t>
        </w:r>
        <w:proofErr w:type="spellStart"/>
        <w:r w:rsidRPr="00B20E6A">
          <w:rPr>
            <w:lang w:val="ro-RO"/>
          </w:rPr>
          <w:t>been</w:t>
        </w:r>
        <w:proofErr w:type="spellEnd"/>
        <w:r w:rsidRPr="00B20E6A">
          <w:rPr>
            <w:lang w:val="ro-RO"/>
          </w:rPr>
          <w:t xml:space="preserve"> </w:t>
        </w:r>
        <w:proofErr w:type="spellStart"/>
        <w:r w:rsidRPr="00B20E6A">
          <w:rPr>
            <w:lang w:val="ro-RO"/>
          </w:rPr>
          <w:t>games</w:t>
        </w:r>
        <w:proofErr w:type="spellEnd"/>
        <w:r w:rsidRPr="00B20E6A">
          <w:rPr>
            <w:lang w:val="ro-RO"/>
          </w:rPr>
          <w:t xml:space="preserve"> in </w:t>
        </w:r>
        <w:proofErr w:type="spellStart"/>
        <w:r w:rsidRPr="00B20E6A">
          <w:rPr>
            <w:lang w:val="ro-RO"/>
          </w:rPr>
          <w:t>which</w:t>
        </w:r>
        <w:proofErr w:type="spellEnd"/>
        <w:r w:rsidRPr="00B20E6A">
          <w:rPr>
            <w:lang w:val="ro-RO"/>
          </w:rPr>
          <w:t xml:space="preserve"> </w:t>
        </w:r>
        <w:proofErr w:type="spellStart"/>
        <w:r w:rsidRPr="00B20E6A">
          <w:rPr>
            <w:lang w:val="ro-RO"/>
          </w:rPr>
          <w:t>the</w:t>
        </w:r>
        <w:proofErr w:type="spellEnd"/>
        <w:r w:rsidRPr="00B20E6A">
          <w:rPr>
            <w:lang w:val="ro-RO"/>
          </w:rPr>
          <w:t xml:space="preserve"> </w:t>
        </w:r>
        <w:proofErr w:type="spellStart"/>
        <w:r w:rsidRPr="00B20E6A">
          <w:rPr>
            <w:lang w:val="ro-RO"/>
          </w:rPr>
          <w:t>graphics</w:t>
        </w:r>
        <w:proofErr w:type="spellEnd"/>
        <w:r w:rsidRPr="00B20E6A">
          <w:rPr>
            <w:lang w:val="ro-RO"/>
          </w:rPr>
          <w:t xml:space="preserve"> are </w:t>
        </w:r>
        <w:proofErr w:type="spellStart"/>
        <w:r w:rsidRPr="00B20E6A">
          <w:rPr>
            <w:lang w:val="ro-RO"/>
          </w:rPr>
          <w:t>getting</w:t>
        </w:r>
        <w:proofErr w:type="spellEnd"/>
        <w:r w:rsidRPr="00B20E6A">
          <w:rPr>
            <w:lang w:val="ro-RO"/>
          </w:rPr>
          <w:t xml:space="preserve"> </w:t>
        </w:r>
        <w:proofErr w:type="spellStart"/>
        <w:r w:rsidRPr="00B20E6A">
          <w:rPr>
            <w:lang w:val="ro-RO"/>
          </w:rPr>
          <w:t>closer</w:t>
        </w:r>
        <w:proofErr w:type="spellEnd"/>
        <w:r w:rsidRPr="00B20E6A">
          <w:rPr>
            <w:lang w:val="ro-RO"/>
          </w:rPr>
          <w:t xml:space="preserve"> </w:t>
        </w:r>
        <w:proofErr w:type="spellStart"/>
        <w:r w:rsidRPr="00B20E6A">
          <w:rPr>
            <w:lang w:val="ro-RO"/>
          </w:rPr>
          <w:t>to</w:t>
        </w:r>
        <w:proofErr w:type="spellEnd"/>
        <w:r w:rsidRPr="00B20E6A">
          <w:rPr>
            <w:lang w:val="ro-RO"/>
          </w:rPr>
          <w:t xml:space="preserve"> </w:t>
        </w:r>
        <w:proofErr w:type="spellStart"/>
        <w:r w:rsidRPr="00B20E6A">
          <w:rPr>
            <w:lang w:val="ro-RO"/>
          </w:rPr>
          <w:t>reality</w:t>
        </w:r>
        <w:proofErr w:type="spellEnd"/>
        <w:r w:rsidRPr="00B20E6A">
          <w:rPr>
            <w:lang w:val="ro-RO"/>
          </w:rPr>
          <w:t>.</w:t>
        </w:r>
      </w:ins>
      <w:del w:id="51" w:author="Alexandru Uicoaba" w:date="2022-06-01T15:22:00Z">
        <w:r w:rsidR="00D71B22" w:rsidDel="00B20E6A">
          <w:rPr>
            <w:lang w:val="ro-RO"/>
          </w:rPr>
          <w:delText>În ultimul deceniu, s-au realizat din ce în ce mai multe lucrări în această direcție, datorită avansului tehnologic în care ne aflăm, fiind vorba de componente hardware avansate pentru utilizarea algoritmilor dezvoltați care au nevoie de putere mare de calcul.</w:delText>
        </w:r>
        <w:r w:rsidR="00A13753" w:rsidDel="00B20E6A">
          <w:rPr>
            <w:lang w:val="ro-RO"/>
          </w:rPr>
          <w:delText xml:space="preserve"> Astfel, au apărut jocuri în care grafica este din ce în ce mai aproape de realitate.</w:delText>
        </w:r>
      </w:del>
    </w:p>
    <w:p w14:paraId="2B34BF71" w14:textId="3F869A3A" w:rsidR="00D71B22" w:rsidRDefault="001D3BBC" w:rsidP="00A13753">
      <w:pPr>
        <w:pStyle w:val="Corptext"/>
      </w:pPr>
      <w:proofErr w:type="spellStart"/>
      <w:ins w:id="52" w:author="Alexandru Uicoaba" w:date="2022-06-01T15:23:00Z">
        <w:r w:rsidRPr="001D3BBC">
          <w:rPr>
            <w:lang w:val="ro-RO"/>
          </w:rPr>
          <w:t>So</w:t>
        </w:r>
        <w:proofErr w:type="spellEnd"/>
        <w:r w:rsidRPr="001D3BBC">
          <w:rPr>
            <w:lang w:val="ro-RO"/>
          </w:rPr>
          <w:t xml:space="preserve">, </w:t>
        </w:r>
        <w:proofErr w:type="spellStart"/>
        <w:r w:rsidRPr="001D3BBC">
          <w:rPr>
            <w:lang w:val="ro-RO"/>
          </w:rPr>
          <w:t>through</w:t>
        </w:r>
        <w:proofErr w:type="spellEnd"/>
        <w:r w:rsidRPr="001D3BBC">
          <w:rPr>
            <w:lang w:val="ro-RO"/>
          </w:rPr>
          <w:t xml:space="preserve"> </w:t>
        </w:r>
        <w:proofErr w:type="spellStart"/>
        <w:r w:rsidRPr="001D3BBC">
          <w:rPr>
            <w:lang w:val="ro-RO"/>
          </w:rPr>
          <w:t>smart</w:t>
        </w:r>
        <w:proofErr w:type="spellEnd"/>
        <w:r w:rsidRPr="001D3BBC">
          <w:rPr>
            <w:lang w:val="ro-RO"/>
          </w:rPr>
          <w:t xml:space="preserve"> </w:t>
        </w:r>
        <w:proofErr w:type="spellStart"/>
        <w:r w:rsidRPr="001D3BBC">
          <w:rPr>
            <w:lang w:val="ro-RO"/>
          </w:rPr>
          <w:t>agents</w:t>
        </w:r>
        <w:proofErr w:type="spellEnd"/>
        <w:r w:rsidRPr="001D3BBC">
          <w:rPr>
            <w:lang w:val="ro-RO"/>
          </w:rPr>
          <w:t xml:space="preserve">, </w:t>
        </w:r>
        <w:proofErr w:type="spellStart"/>
        <w:r w:rsidRPr="001D3BBC">
          <w:rPr>
            <w:lang w:val="ro-RO"/>
          </w:rPr>
          <w:t>the</w:t>
        </w:r>
        <w:proofErr w:type="spellEnd"/>
        <w:r w:rsidRPr="001D3BBC">
          <w:rPr>
            <w:lang w:val="ro-RO"/>
          </w:rPr>
          <w:t xml:space="preserve"> </w:t>
        </w:r>
        <w:proofErr w:type="spellStart"/>
        <w:r w:rsidRPr="001D3BBC">
          <w:rPr>
            <w:lang w:val="ro-RO"/>
          </w:rPr>
          <w:t>emphasis</w:t>
        </w:r>
        <w:proofErr w:type="spellEnd"/>
        <w:r w:rsidRPr="001D3BBC">
          <w:rPr>
            <w:lang w:val="ro-RO"/>
          </w:rPr>
          <w:t xml:space="preserve"> </w:t>
        </w:r>
        <w:proofErr w:type="spellStart"/>
        <w:r w:rsidRPr="001D3BBC">
          <w:rPr>
            <w:lang w:val="ro-RO"/>
          </w:rPr>
          <w:t>is</w:t>
        </w:r>
        <w:proofErr w:type="spellEnd"/>
        <w:r w:rsidRPr="001D3BBC">
          <w:rPr>
            <w:lang w:val="ro-RO"/>
          </w:rPr>
          <w:t xml:space="preserve"> on </w:t>
        </w:r>
        <w:proofErr w:type="spellStart"/>
        <w:r w:rsidRPr="001D3BBC">
          <w:rPr>
            <w:lang w:val="ro-RO"/>
          </w:rPr>
          <w:t>getting</w:t>
        </w:r>
        <w:proofErr w:type="spellEnd"/>
        <w:r w:rsidRPr="001D3BBC">
          <w:rPr>
            <w:lang w:val="ro-RO"/>
          </w:rPr>
          <w:t xml:space="preserve"> a more natural </w:t>
        </w:r>
        <w:proofErr w:type="spellStart"/>
        <w:r w:rsidRPr="001D3BBC">
          <w:rPr>
            <w:lang w:val="ro-RO"/>
          </w:rPr>
          <w:t>behavior</w:t>
        </w:r>
        <w:proofErr w:type="spellEnd"/>
        <w:r w:rsidRPr="001D3BBC">
          <w:rPr>
            <w:lang w:val="ro-RO"/>
          </w:rPr>
          <w:t xml:space="preserve"> of </w:t>
        </w:r>
        <w:proofErr w:type="spellStart"/>
        <w:r w:rsidRPr="001D3BBC">
          <w:rPr>
            <w:lang w:val="ro-RO"/>
          </w:rPr>
          <w:t>the</w:t>
        </w:r>
        <w:proofErr w:type="spellEnd"/>
        <w:r w:rsidRPr="001D3BBC">
          <w:rPr>
            <w:lang w:val="ro-RO"/>
          </w:rPr>
          <w:t xml:space="preserve"> </w:t>
        </w:r>
        <w:proofErr w:type="spellStart"/>
        <w:r w:rsidRPr="001D3BBC">
          <w:rPr>
            <w:lang w:val="ro-RO"/>
          </w:rPr>
          <w:t>characters</w:t>
        </w:r>
        <w:proofErr w:type="spellEnd"/>
        <w:r w:rsidRPr="001D3BBC">
          <w:rPr>
            <w:lang w:val="ro-RO"/>
          </w:rPr>
          <w:t xml:space="preserve"> in </w:t>
        </w:r>
        <w:proofErr w:type="spellStart"/>
        <w:r w:rsidRPr="001D3BBC">
          <w:rPr>
            <w:lang w:val="ro-RO"/>
          </w:rPr>
          <w:t>the</w:t>
        </w:r>
        <w:proofErr w:type="spellEnd"/>
        <w:r w:rsidRPr="001D3BBC">
          <w:rPr>
            <w:lang w:val="ro-RO"/>
          </w:rPr>
          <w:t xml:space="preserve"> </w:t>
        </w:r>
        <w:proofErr w:type="spellStart"/>
        <w:r w:rsidRPr="001D3BBC">
          <w:rPr>
            <w:lang w:val="ro-RO"/>
          </w:rPr>
          <w:t>games</w:t>
        </w:r>
        <w:proofErr w:type="spellEnd"/>
        <w:r w:rsidRPr="001D3BBC">
          <w:rPr>
            <w:lang w:val="ro-RO"/>
          </w:rPr>
          <w:t xml:space="preserve">, </w:t>
        </w:r>
        <w:proofErr w:type="spellStart"/>
        <w:r w:rsidRPr="001D3BBC">
          <w:rPr>
            <w:lang w:val="ro-RO"/>
          </w:rPr>
          <w:t>by</w:t>
        </w:r>
        <w:proofErr w:type="spellEnd"/>
        <w:r w:rsidRPr="001D3BBC">
          <w:rPr>
            <w:lang w:val="ro-RO"/>
          </w:rPr>
          <w:t xml:space="preserve"> </w:t>
        </w:r>
        <w:proofErr w:type="spellStart"/>
        <w:r w:rsidRPr="001D3BBC">
          <w:rPr>
            <w:lang w:val="ro-RO"/>
          </w:rPr>
          <w:t>using</w:t>
        </w:r>
        <w:proofErr w:type="spellEnd"/>
        <w:r w:rsidRPr="001D3BBC">
          <w:rPr>
            <w:lang w:val="ro-RO"/>
          </w:rPr>
          <w:t xml:space="preserve"> fuzzy logic </w:t>
        </w:r>
        <w:proofErr w:type="spellStart"/>
        <w:r w:rsidRPr="001D3BBC">
          <w:rPr>
            <w:lang w:val="ro-RO"/>
          </w:rPr>
          <w:t>and</w:t>
        </w:r>
        <w:proofErr w:type="spellEnd"/>
        <w:r w:rsidRPr="001D3BBC">
          <w:rPr>
            <w:lang w:val="ro-RO"/>
          </w:rPr>
          <w:t xml:space="preserve"> neural </w:t>
        </w:r>
        <w:proofErr w:type="spellStart"/>
        <w:r w:rsidRPr="001D3BBC">
          <w:rPr>
            <w:lang w:val="ro-RO"/>
          </w:rPr>
          <w:t>networks</w:t>
        </w:r>
        <w:proofErr w:type="spellEnd"/>
        <w:r w:rsidRPr="001D3BBC">
          <w:rPr>
            <w:lang w:val="ro-RO"/>
          </w:rPr>
          <w:t xml:space="preserve">. In </w:t>
        </w:r>
        <w:proofErr w:type="spellStart"/>
        <w:r w:rsidRPr="001D3BBC">
          <w:rPr>
            <w:lang w:val="ro-RO"/>
          </w:rPr>
          <w:t>this</w:t>
        </w:r>
        <w:proofErr w:type="spellEnd"/>
        <w:r w:rsidRPr="001D3BBC">
          <w:rPr>
            <w:lang w:val="ro-RO"/>
          </w:rPr>
          <w:t xml:space="preserve"> </w:t>
        </w:r>
        <w:proofErr w:type="spellStart"/>
        <w:r w:rsidRPr="001D3BBC">
          <w:rPr>
            <w:lang w:val="ro-RO"/>
          </w:rPr>
          <w:t>way</w:t>
        </w:r>
        <w:proofErr w:type="spellEnd"/>
        <w:r w:rsidRPr="001D3BBC">
          <w:rPr>
            <w:lang w:val="ro-RO"/>
          </w:rPr>
          <w:t xml:space="preserve">, </w:t>
        </w:r>
        <w:proofErr w:type="spellStart"/>
        <w:r w:rsidRPr="001D3BBC">
          <w:rPr>
            <w:lang w:val="ro-RO"/>
          </w:rPr>
          <w:t>we</w:t>
        </w:r>
        <w:proofErr w:type="spellEnd"/>
        <w:r w:rsidRPr="001D3BBC">
          <w:rPr>
            <w:lang w:val="ro-RO"/>
          </w:rPr>
          <w:t xml:space="preserve"> get </w:t>
        </w:r>
        <w:proofErr w:type="spellStart"/>
        <w:r w:rsidRPr="001D3BBC">
          <w:rPr>
            <w:lang w:val="ro-RO"/>
          </w:rPr>
          <w:t>characters</w:t>
        </w:r>
        <w:proofErr w:type="spellEnd"/>
        <w:r w:rsidRPr="001D3BBC">
          <w:rPr>
            <w:lang w:val="ro-RO"/>
          </w:rPr>
          <w:t xml:space="preserve"> </w:t>
        </w:r>
        <w:proofErr w:type="spellStart"/>
        <w:r w:rsidRPr="001D3BBC">
          <w:rPr>
            <w:lang w:val="ro-RO"/>
          </w:rPr>
          <w:t>that</w:t>
        </w:r>
        <w:proofErr w:type="spellEnd"/>
        <w:r w:rsidRPr="001D3BBC">
          <w:rPr>
            <w:lang w:val="ro-RO"/>
          </w:rPr>
          <w:t xml:space="preserve"> </w:t>
        </w:r>
        <w:proofErr w:type="spellStart"/>
        <w:r w:rsidRPr="001D3BBC">
          <w:rPr>
            <w:lang w:val="ro-RO"/>
          </w:rPr>
          <w:t>behave</w:t>
        </w:r>
        <w:proofErr w:type="spellEnd"/>
        <w:r w:rsidRPr="001D3BBC">
          <w:rPr>
            <w:lang w:val="ro-RO"/>
          </w:rPr>
          <w:t xml:space="preserve"> </w:t>
        </w:r>
        <w:proofErr w:type="spellStart"/>
        <w:r w:rsidRPr="001D3BBC">
          <w:rPr>
            <w:lang w:val="ro-RO"/>
          </w:rPr>
          <w:t>naturally</w:t>
        </w:r>
        <w:proofErr w:type="spellEnd"/>
        <w:r w:rsidRPr="001D3BBC">
          <w:rPr>
            <w:lang w:val="ro-RO"/>
          </w:rPr>
          <w:t xml:space="preserve"> </w:t>
        </w:r>
        <w:proofErr w:type="spellStart"/>
        <w:r w:rsidRPr="001D3BBC">
          <w:rPr>
            <w:lang w:val="ro-RO"/>
          </w:rPr>
          <w:t>and</w:t>
        </w:r>
        <w:proofErr w:type="spellEnd"/>
        <w:r w:rsidRPr="001D3BBC">
          <w:rPr>
            <w:lang w:val="ro-RO"/>
          </w:rPr>
          <w:t xml:space="preserve"> fit </w:t>
        </w:r>
        <w:proofErr w:type="spellStart"/>
        <w:r w:rsidRPr="001D3BBC">
          <w:rPr>
            <w:lang w:val="ro-RO"/>
          </w:rPr>
          <w:t>into</w:t>
        </w:r>
        <w:proofErr w:type="spellEnd"/>
        <w:r w:rsidRPr="001D3BBC">
          <w:rPr>
            <w:lang w:val="ro-RO"/>
          </w:rPr>
          <w:t xml:space="preserve"> </w:t>
        </w:r>
        <w:proofErr w:type="spellStart"/>
        <w:r w:rsidRPr="001D3BBC">
          <w:rPr>
            <w:lang w:val="ro-RO"/>
          </w:rPr>
          <w:t>the</w:t>
        </w:r>
        <w:proofErr w:type="spellEnd"/>
        <w:r w:rsidRPr="001D3BBC">
          <w:rPr>
            <w:lang w:val="ro-RO"/>
          </w:rPr>
          <w:t xml:space="preserve"> </w:t>
        </w:r>
        <w:proofErr w:type="spellStart"/>
        <w:r w:rsidRPr="001D3BBC">
          <w:rPr>
            <w:lang w:val="ro-RO"/>
          </w:rPr>
          <w:t>game's</w:t>
        </w:r>
        <w:proofErr w:type="spellEnd"/>
        <w:r w:rsidRPr="001D3BBC">
          <w:rPr>
            <w:lang w:val="ro-RO"/>
          </w:rPr>
          <w:t xml:space="preserve"> </w:t>
        </w:r>
        <w:proofErr w:type="spellStart"/>
        <w:r w:rsidRPr="001D3BBC">
          <w:rPr>
            <w:lang w:val="ro-RO"/>
          </w:rPr>
          <w:t>setting</w:t>
        </w:r>
        <w:proofErr w:type="spellEnd"/>
        <w:r w:rsidRPr="001D3BBC">
          <w:rPr>
            <w:lang w:val="ro-RO"/>
          </w:rPr>
          <w:t xml:space="preserve"> in a more </w:t>
        </w:r>
        <w:proofErr w:type="spellStart"/>
        <w:r w:rsidRPr="001D3BBC">
          <w:rPr>
            <w:lang w:val="ro-RO"/>
          </w:rPr>
          <w:t>pleasant</w:t>
        </w:r>
        <w:proofErr w:type="spellEnd"/>
        <w:r w:rsidRPr="001D3BBC">
          <w:rPr>
            <w:lang w:val="ro-RO"/>
          </w:rPr>
          <w:t xml:space="preserve"> </w:t>
        </w:r>
        <w:proofErr w:type="spellStart"/>
        <w:r w:rsidRPr="001D3BBC">
          <w:rPr>
            <w:lang w:val="ro-RO"/>
          </w:rPr>
          <w:t>way</w:t>
        </w:r>
      </w:ins>
      <w:proofErr w:type="spellEnd"/>
      <w:del w:id="53" w:author="Alexandru Uicoaba" w:date="2022-06-01T15:23:00Z">
        <w:r w:rsidR="003015BC" w:rsidDel="001D3BBC">
          <w:rPr>
            <w:lang w:val="ro-RO"/>
          </w:rPr>
          <w:delText>Așadar</w:delText>
        </w:r>
        <w:r w:rsidR="00A13753" w:rsidDel="001D3BBC">
          <w:rPr>
            <w:lang w:val="ro-RO"/>
          </w:rPr>
          <w:delText xml:space="preserve">, prin intermediul agenților </w:delText>
        </w:r>
        <w:r w:rsidR="007A7D87" w:rsidDel="001D3BBC">
          <w:rPr>
            <w:lang w:val="ro-RO"/>
          </w:rPr>
          <w:delText>i</w:delText>
        </w:r>
        <w:r w:rsidR="00A13753" w:rsidDel="001D3BBC">
          <w:rPr>
            <w:lang w:val="ro-RO"/>
          </w:rPr>
          <w:delText xml:space="preserve">nteligenți, se pune accentul pe </w:delText>
        </w:r>
        <w:r w:rsidR="007A7D87" w:rsidDel="001D3BBC">
          <w:rPr>
            <w:lang w:val="ro-RO"/>
          </w:rPr>
          <w:delText>obținerea unui</w:delText>
        </w:r>
        <w:r w:rsidR="00A13753" w:rsidDel="001D3BBC">
          <w:rPr>
            <w:lang w:val="ro-RO"/>
          </w:rPr>
          <w:delText xml:space="preserve"> comportament mai natural al caracterelor din jocuri, prin folosirea de </w:delText>
        </w:r>
        <w:r w:rsidR="00A13753" w:rsidRPr="00A13753" w:rsidDel="001D3BBC">
          <w:rPr>
            <w:b/>
            <w:bCs/>
            <w:lang w:val="ro-RO"/>
          </w:rPr>
          <w:delText>fuzzy logic</w:delText>
        </w:r>
        <w:r w:rsidR="00A13753" w:rsidDel="001D3BBC">
          <w:rPr>
            <w:lang w:val="ro-RO"/>
          </w:rPr>
          <w:delText xml:space="preserve"> și rețele neuronale.</w:delText>
        </w:r>
        <w:r w:rsidR="00D71B22" w:rsidDel="001D3BBC">
          <w:rPr>
            <w:lang w:val="ro-RO"/>
          </w:rPr>
          <w:delText xml:space="preserve"> </w:delText>
        </w:r>
        <w:r w:rsidR="00937AD5" w:rsidDel="001D3BBC">
          <w:rPr>
            <w:lang w:val="ro-RO"/>
          </w:rPr>
          <w:delText>Astfel, se obțin caractere care se comportă natural și care se încadrează în decor</w:delText>
        </w:r>
        <w:r w:rsidR="007A7D87" w:rsidDel="001D3BBC">
          <w:rPr>
            <w:lang w:val="ro-RO"/>
          </w:rPr>
          <w:delText>ul</w:delText>
        </w:r>
        <w:r w:rsidR="00DB7074" w:rsidDel="001D3BBC">
          <w:rPr>
            <w:lang w:val="ro-RO"/>
          </w:rPr>
          <w:delText xml:space="preserve"> jocului</w:delText>
        </w:r>
        <w:r w:rsidR="00937AD5" w:rsidDel="001D3BBC">
          <w:rPr>
            <w:lang w:val="ro-RO"/>
          </w:rPr>
          <w:delText xml:space="preserve"> într-un mod</w:delText>
        </w:r>
        <w:r w:rsidR="005D6244" w:rsidDel="001D3BBC">
          <w:rPr>
            <w:lang w:val="ro-RO"/>
          </w:rPr>
          <w:delText xml:space="preserve"> mai</w:delText>
        </w:r>
        <w:r w:rsidR="00937AD5" w:rsidDel="001D3BBC">
          <w:rPr>
            <w:lang w:val="ro-RO"/>
          </w:rPr>
          <w:delText xml:space="preserve"> plăcut</w:delText>
        </w:r>
      </w:del>
      <w:r w:rsidR="00937AD5">
        <w:rPr>
          <w:lang w:val="ro-RO"/>
        </w:rPr>
        <w:t>.</w:t>
      </w:r>
      <w:bookmarkStart w:id="54" w:name="ZOTERO_BREF_VFwCh8HZpMpx"/>
      <w:r w:rsidR="006C7DC0" w:rsidRPr="006C7DC0">
        <w:t>[4]</w:t>
      </w:r>
      <w:bookmarkEnd w:id="54"/>
    </w:p>
    <w:p w14:paraId="44BF8459" w14:textId="530E8675" w:rsidR="00554B31" w:rsidRDefault="00554B31" w:rsidP="00554B31">
      <w:pPr>
        <w:pStyle w:val="Titlu2"/>
      </w:pPr>
      <w:ins w:id="55" w:author="Alexandru Uicoaba" w:date="2022-06-01T15:38:00Z">
        <w:r>
          <w:t>Machine learning algorithms</w:t>
        </w:r>
      </w:ins>
      <w:del w:id="56" w:author="Alexandru Uicoaba" w:date="2022-06-01T15:38:00Z">
        <w:r w:rsidDel="006C4F59">
          <w:delText>Preluarea Datelor</w:delText>
        </w:r>
      </w:del>
    </w:p>
    <w:p w14:paraId="56376D32" w14:textId="2E8542E5" w:rsidR="00796AC3" w:rsidDel="006C4F59" w:rsidRDefault="00796AC3" w:rsidP="006C7DC0">
      <w:pPr>
        <w:spacing w:line="11.40pt" w:lineRule="auto"/>
        <w:ind w:firstLine="14.40pt"/>
        <w:jc w:val="both"/>
        <w:rPr>
          <w:del w:id="57" w:author="Alexandru Uicoaba" w:date="2022-06-01T15:41:00Z"/>
        </w:rPr>
      </w:pPr>
      <w:proofErr w:type="spellStart"/>
      <w:r w:rsidRPr="006C7DC0">
        <w:rPr>
          <w:b/>
          <w:bCs/>
        </w:rPr>
        <w:t>Machine</w:t>
      </w:r>
      <w:proofErr w:type="spellEnd"/>
      <w:r w:rsidRPr="006C7DC0">
        <w:rPr>
          <w:b/>
          <w:bCs/>
        </w:rPr>
        <w:t xml:space="preserve"> </w:t>
      </w:r>
      <w:proofErr w:type="spellStart"/>
      <w:r w:rsidRPr="006C7DC0">
        <w:rPr>
          <w:b/>
          <w:bCs/>
        </w:rPr>
        <w:t>learning</w:t>
      </w:r>
      <w:proofErr w:type="spellEnd"/>
      <w:r w:rsidRPr="00796AC3">
        <w:t xml:space="preserve"> </w:t>
      </w:r>
      <w:proofErr w:type="spellStart"/>
      <w:r w:rsidRPr="00796AC3">
        <w:t>is</w:t>
      </w:r>
      <w:proofErr w:type="spellEnd"/>
      <w:r w:rsidRPr="00796AC3">
        <w:t xml:space="preserve"> </w:t>
      </w:r>
      <w:proofErr w:type="spellStart"/>
      <w:r w:rsidRPr="00796AC3">
        <w:t>the</w:t>
      </w:r>
      <w:proofErr w:type="spellEnd"/>
      <w:r w:rsidRPr="00796AC3">
        <w:t xml:space="preserve"> </w:t>
      </w:r>
      <w:proofErr w:type="spellStart"/>
      <w:r w:rsidRPr="00796AC3">
        <w:t>field</w:t>
      </w:r>
      <w:proofErr w:type="spellEnd"/>
      <w:r w:rsidRPr="00796AC3">
        <w:t xml:space="preserve"> of </w:t>
      </w:r>
      <w:proofErr w:type="spellStart"/>
      <w:r w:rsidRPr="00796AC3">
        <w:t>study</w:t>
      </w:r>
      <w:proofErr w:type="spellEnd"/>
      <w:r w:rsidRPr="00796AC3">
        <w:t xml:space="preserve"> </w:t>
      </w:r>
      <w:proofErr w:type="spellStart"/>
      <w:r w:rsidRPr="00796AC3">
        <w:t>that</w:t>
      </w:r>
      <w:proofErr w:type="spellEnd"/>
      <w:r w:rsidRPr="00796AC3">
        <w:t xml:space="preserve"> </w:t>
      </w:r>
      <w:proofErr w:type="spellStart"/>
      <w:r w:rsidRPr="00796AC3">
        <w:t>provides</w:t>
      </w:r>
      <w:proofErr w:type="spellEnd"/>
      <w:r w:rsidRPr="00796AC3">
        <w:t xml:space="preserve"> </w:t>
      </w:r>
      <w:proofErr w:type="spellStart"/>
      <w:r w:rsidRPr="00796AC3">
        <w:t>the</w:t>
      </w:r>
      <w:proofErr w:type="spellEnd"/>
      <w:r w:rsidRPr="00796AC3">
        <w:t xml:space="preserve"> </w:t>
      </w:r>
      <w:proofErr w:type="spellStart"/>
      <w:r w:rsidRPr="00796AC3">
        <w:t>ability</w:t>
      </w:r>
      <w:proofErr w:type="spellEnd"/>
      <w:r w:rsidRPr="00796AC3">
        <w:t xml:space="preserve"> of </w:t>
      </w:r>
      <w:proofErr w:type="spellStart"/>
      <w:r w:rsidRPr="00796AC3">
        <w:t>computers</w:t>
      </w:r>
      <w:proofErr w:type="spellEnd"/>
      <w:r w:rsidRPr="00796AC3">
        <w:t xml:space="preserve"> </w:t>
      </w:r>
      <w:proofErr w:type="spellStart"/>
      <w:r w:rsidRPr="00796AC3">
        <w:t>to</w:t>
      </w:r>
      <w:proofErr w:type="spellEnd"/>
      <w:r w:rsidRPr="00796AC3">
        <w:t xml:space="preserve"> </w:t>
      </w:r>
      <w:proofErr w:type="spellStart"/>
      <w:r w:rsidRPr="00796AC3">
        <w:t>learn</w:t>
      </w:r>
      <w:proofErr w:type="spellEnd"/>
      <w:r w:rsidRPr="00796AC3">
        <w:t xml:space="preserve"> </w:t>
      </w:r>
      <w:proofErr w:type="spellStart"/>
      <w:r w:rsidRPr="00796AC3">
        <w:t>without</w:t>
      </w:r>
      <w:proofErr w:type="spellEnd"/>
      <w:r w:rsidRPr="00796AC3">
        <w:t xml:space="preserve"> </w:t>
      </w:r>
      <w:proofErr w:type="spellStart"/>
      <w:r w:rsidRPr="00796AC3">
        <w:t>being</w:t>
      </w:r>
      <w:proofErr w:type="spellEnd"/>
      <w:r w:rsidRPr="00796AC3">
        <w:t xml:space="preserve"> </w:t>
      </w:r>
      <w:proofErr w:type="spellStart"/>
      <w:r w:rsidRPr="00796AC3">
        <w:t>explicitly</w:t>
      </w:r>
      <w:proofErr w:type="spellEnd"/>
      <w:r w:rsidRPr="00796AC3">
        <w:t xml:space="preserve"> </w:t>
      </w:r>
      <w:proofErr w:type="spellStart"/>
      <w:r w:rsidR="000E3F14">
        <w:t>o</w:t>
      </w:r>
      <w:r w:rsidRPr="00796AC3">
        <w:t>programmed</w:t>
      </w:r>
      <w:proofErr w:type="spellEnd"/>
      <w:r w:rsidRPr="00796AC3">
        <w:t>.</w:t>
      </w:r>
      <w:r w:rsidRPr="00796AC3" w:rsidDel="006C4F59">
        <w:t xml:space="preserve"> </w:t>
      </w:r>
      <w:del w:id="58" w:author="Alexandru Uicoaba" w:date="2022-06-01T15:41:00Z">
        <w:r w:rsidDel="006C4F59">
          <w:delText xml:space="preserve">Această </w:delText>
        </w:r>
      </w:del>
      <w:r w:rsidRPr="00921143">
        <w:t xml:space="preserve">Below </w:t>
      </w:r>
      <w:proofErr w:type="spellStart"/>
      <w:r w:rsidRPr="00921143">
        <w:t>is</w:t>
      </w:r>
      <w:proofErr w:type="spellEnd"/>
      <w:r w:rsidRPr="00921143">
        <w:t xml:space="preserve"> a </w:t>
      </w:r>
      <w:proofErr w:type="spellStart"/>
      <w:r w:rsidRPr="00921143">
        <w:t>breakdown</w:t>
      </w:r>
      <w:proofErr w:type="spellEnd"/>
      <w:r w:rsidRPr="00921143">
        <w:t xml:space="preserve"> of </w:t>
      </w:r>
      <w:proofErr w:type="spellStart"/>
      <w:r w:rsidRPr="00921143">
        <w:t>the</w:t>
      </w:r>
      <w:proofErr w:type="spellEnd"/>
      <w:r w:rsidRPr="00921143">
        <w:t xml:space="preserve"> </w:t>
      </w:r>
      <w:proofErr w:type="spellStart"/>
      <w:r w:rsidRPr="00921143">
        <w:t>agents</w:t>
      </w:r>
      <w:proofErr w:type="spellEnd"/>
      <w:r w:rsidRPr="00921143">
        <w:t xml:space="preserve"> </w:t>
      </w:r>
      <w:proofErr w:type="spellStart"/>
      <w:r w:rsidRPr="00921143">
        <w:t>whether</w:t>
      </w:r>
      <w:proofErr w:type="spellEnd"/>
      <w:r w:rsidRPr="00921143">
        <w:t xml:space="preserve"> </w:t>
      </w:r>
      <w:proofErr w:type="spellStart"/>
      <w:r w:rsidRPr="00921143">
        <w:t>they</w:t>
      </w:r>
      <w:proofErr w:type="spellEnd"/>
      <w:r w:rsidRPr="00921143">
        <w:t xml:space="preserve"> are </w:t>
      </w:r>
      <w:proofErr w:type="spellStart"/>
      <w:r w:rsidRPr="00921143">
        <w:t>trained</w:t>
      </w:r>
      <w:proofErr w:type="spellEnd"/>
      <w:r w:rsidRPr="00921143">
        <w:t xml:space="preserve"> as a </w:t>
      </w:r>
      <w:proofErr w:type="spellStart"/>
      <w:r w:rsidRPr="00921143">
        <w:t>result</w:t>
      </w:r>
      <w:proofErr w:type="spellEnd"/>
      <w:r w:rsidRPr="00921143">
        <w:t xml:space="preserve"> of </w:t>
      </w:r>
      <w:proofErr w:type="spellStart"/>
      <w:r w:rsidRPr="00921143">
        <w:t>human</w:t>
      </w:r>
      <w:proofErr w:type="spellEnd"/>
      <w:r w:rsidRPr="00921143">
        <w:t xml:space="preserve"> </w:t>
      </w:r>
      <w:proofErr w:type="spellStart"/>
      <w:r w:rsidRPr="00921143">
        <w:t>intervention</w:t>
      </w:r>
      <w:proofErr w:type="spellEnd"/>
      <w:ins w:id="59" w:author="Alexandru Uicoaba" w:date="2022-06-01T15:41:00Z">
        <w:r w:rsidRPr="006C4F59">
          <w:t>.</w:t>
        </w:r>
        <w:r w:rsidRPr="006C4F59" w:rsidDel="006C4F59">
          <w:t xml:space="preserve"> </w:t>
        </w:r>
      </w:ins>
      <w:del w:id="60" w:author="Alexandru Uicoaba" w:date="2022-06-01T15:41:00Z">
        <w:r w:rsidDel="006C4F59">
          <w:delText xml:space="preserve">analiză se bazează pe articole obținute din </w:delText>
        </w:r>
        <w:r w:rsidRPr="000D6EAE" w:rsidDel="006C4F59">
          <w:delText>baz</w:delText>
        </w:r>
        <w:r w:rsidDel="006C4F59">
          <w:delText>a</w:delText>
        </w:r>
        <w:r w:rsidRPr="000D6EAE" w:rsidDel="006C4F59">
          <w:delText xml:space="preserve"> de date </w:delText>
        </w:r>
        <w:r w:rsidDel="006C4F59">
          <w:delText>electronică a celor de la IEEE.</w:delText>
        </w:r>
      </w:del>
    </w:p>
    <w:p w14:paraId="2EE03C4F" w14:textId="632ABF1B" w:rsidR="00554B31" w:rsidDel="006C4F59" w:rsidRDefault="006C7DC0" w:rsidP="006C7DC0">
      <w:pPr>
        <w:ind w:firstLine="14.40pt"/>
        <w:jc w:val="both"/>
        <w:rPr>
          <w:del w:id="61" w:author="Alexandru Uicoaba" w:date="2022-06-01T15:41:00Z"/>
        </w:rPr>
      </w:pPr>
      <w:bookmarkStart w:id="62" w:name="ZOTERO_BREF_geb7cUgxcgKr"/>
      <w:r w:rsidRPr="006C7DC0">
        <w:t>[5]</w:t>
      </w:r>
      <w:bookmarkEnd w:id="62"/>
      <w:del w:id="63" w:author="Alexandru Uicoaba" w:date="2022-06-01T15:41:00Z">
        <w:r w:rsidR="00554B31" w:rsidDel="006C4F59">
          <w:delText>Termenii căutați au fost: “intelligent agents in games”, “artificial intelligence agents”, “agents in video games”.</w:delText>
        </w:r>
      </w:del>
    </w:p>
    <w:p w14:paraId="6B766755" w14:textId="77777777" w:rsidR="00554B31" w:rsidRDefault="00554B31" w:rsidP="006C7DC0">
      <w:pPr>
        <w:spacing w:line="11.40pt" w:lineRule="auto"/>
        <w:jc w:val="both"/>
        <w:rPr>
          <w:ins w:id="64" w:author="Alexandru Uicoaba" w:date="2022-06-01T15:42:00Z"/>
        </w:rPr>
      </w:pPr>
    </w:p>
    <w:p w14:paraId="38672768" w14:textId="15243A4B" w:rsidR="00554B31" w:rsidRDefault="00554B31" w:rsidP="00554B31">
      <w:pPr>
        <w:spacing w:line="11.40pt" w:lineRule="auto"/>
        <w:ind w:firstLine="14.45pt"/>
        <w:jc w:val="both"/>
        <w:rPr>
          <w:ins w:id="65" w:author="Alexandru Uicoaba" w:date="2022-06-01T15:44:00Z"/>
        </w:rPr>
      </w:pPr>
      <w:proofErr w:type="spellStart"/>
      <w:ins w:id="66" w:author="Alexandru Uicoaba" w:date="2022-06-01T15:44:00Z">
        <w:r w:rsidRPr="0085298E">
          <w:rPr>
            <w:b/>
            <w:bCs/>
            <w:rPrChange w:id="67" w:author="Alexandru Uicoaba" w:date="2022-06-01T15:45:00Z">
              <w:rPr/>
            </w:rPrChange>
          </w:rPr>
          <w:t>Unsupervised</w:t>
        </w:r>
        <w:proofErr w:type="spellEnd"/>
        <w:r w:rsidRPr="0085298E">
          <w:rPr>
            <w:b/>
            <w:bCs/>
            <w:rPrChange w:id="68" w:author="Alexandru Uicoaba" w:date="2022-06-01T15:45:00Z">
              <w:rPr/>
            </w:rPrChange>
          </w:rPr>
          <w:t xml:space="preserve"> </w:t>
        </w:r>
        <w:proofErr w:type="spellStart"/>
        <w:r w:rsidRPr="0085298E">
          <w:rPr>
            <w:b/>
            <w:bCs/>
            <w:rPrChange w:id="69" w:author="Alexandru Uicoaba" w:date="2022-06-01T15:45:00Z">
              <w:rPr/>
            </w:rPrChange>
          </w:rPr>
          <w:t>machine</w:t>
        </w:r>
        <w:proofErr w:type="spellEnd"/>
        <w:r w:rsidRPr="0085298E">
          <w:rPr>
            <w:b/>
            <w:bCs/>
            <w:rPrChange w:id="70" w:author="Alexandru Uicoaba" w:date="2022-06-01T15:45:00Z">
              <w:rPr/>
            </w:rPrChange>
          </w:rPr>
          <w:t xml:space="preserve"> </w:t>
        </w:r>
        <w:proofErr w:type="spellStart"/>
        <w:r w:rsidRPr="0085298E">
          <w:rPr>
            <w:b/>
            <w:bCs/>
            <w:rPrChange w:id="71" w:author="Alexandru Uicoaba" w:date="2022-06-01T15:45:00Z">
              <w:rPr/>
            </w:rPrChange>
          </w:rPr>
          <w:t>learning</w:t>
        </w:r>
        <w:proofErr w:type="spellEnd"/>
        <w:r>
          <w:t xml:space="preserve"> </w:t>
        </w:r>
        <w:proofErr w:type="spellStart"/>
        <w:r>
          <w:t>methods</w:t>
        </w:r>
        <w:proofErr w:type="spellEnd"/>
        <w:r>
          <w:t xml:space="preserve"> are </w:t>
        </w:r>
        <w:proofErr w:type="spellStart"/>
        <w:r>
          <w:t>particularly</w:t>
        </w:r>
        <w:proofErr w:type="spellEnd"/>
        <w:r>
          <w:t xml:space="preserve"> </w:t>
        </w:r>
        <w:proofErr w:type="spellStart"/>
        <w:r>
          <w:t>useful</w:t>
        </w:r>
        <w:proofErr w:type="spellEnd"/>
        <w:r>
          <w:t xml:space="preserve"> in descriptive </w:t>
        </w:r>
        <w:proofErr w:type="spellStart"/>
        <w:r>
          <w:t>tasks</w:t>
        </w:r>
        <w:proofErr w:type="spellEnd"/>
        <w:r>
          <w:t xml:space="preserve">, as </w:t>
        </w:r>
        <w:proofErr w:type="spellStart"/>
        <w:r>
          <w:t>they</w:t>
        </w:r>
        <w:proofErr w:type="spellEnd"/>
        <w:r>
          <w:t xml:space="preserve"> </w:t>
        </w:r>
        <w:proofErr w:type="spellStart"/>
        <w:r>
          <w:t>aim</w:t>
        </w:r>
        <w:proofErr w:type="spellEnd"/>
        <w:r>
          <w:t xml:space="preserve"> </w:t>
        </w:r>
        <w:proofErr w:type="spellStart"/>
        <w:r>
          <w:t>to</w:t>
        </w:r>
        <w:proofErr w:type="spellEnd"/>
        <w:r>
          <w:t xml:space="preserve"> </w:t>
        </w:r>
        <w:proofErr w:type="spellStart"/>
        <w:r>
          <w:t>find</w:t>
        </w:r>
        <w:proofErr w:type="spellEnd"/>
        <w:r>
          <w:t xml:space="preserve"> </w:t>
        </w:r>
        <w:proofErr w:type="spellStart"/>
        <w:r>
          <w:t>relationships</w:t>
        </w:r>
        <w:proofErr w:type="spellEnd"/>
        <w:r>
          <w:t xml:space="preserve"> in a data </w:t>
        </w:r>
        <w:proofErr w:type="spellStart"/>
        <w:r>
          <w:t>structure</w:t>
        </w:r>
        <w:proofErr w:type="spellEnd"/>
        <w:r>
          <w:t xml:space="preserve"> </w:t>
        </w:r>
        <w:proofErr w:type="spellStart"/>
        <w:r>
          <w:t>without</w:t>
        </w:r>
        <w:proofErr w:type="spellEnd"/>
        <w:r>
          <w:t xml:space="preserve"> </w:t>
        </w:r>
        <w:proofErr w:type="spellStart"/>
        <w:r>
          <w:t>having</w:t>
        </w:r>
        <w:proofErr w:type="spellEnd"/>
        <w:r>
          <w:t xml:space="preserve"> a </w:t>
        </w:r>
        <w:proofErr w:type="spellStart"/>
        <w:r>
          <w:t>measured</w:t>
        </w:r>
        <w:proofErr w:type="spellEnd"/>
        <w:r>
          <w:t xml:space="preserve"> </w:t>
        </w:r>
        <w:proofErr w:type="spellStart"/>
        <w:r>
          <w:t>result</w:t>
        </w:r>
        <w:proofErr w:type="spellEnd"/>
        <w:r>
          <w:t xml:space="preserve">. </w:t>
        </w:r>
        <w:proofErr w:type="spellStart"/>
        <w:r>
          <w:t>This</w:t>
        </w:r>
        <w:proofErr w:type="spellEnd"/>
        <w:r>
          <w:t xml:space="preserve"> </w:t>
        </w:r>
        <w:proofErr w:type="spellStart"/>
        <w:r>
          <w:t>category</w:t>
        </w:r>
        <w:proofErr w:type="spellEnd"/>
        <w:r>
          <w:t xml:space="preserve"> of </w:t>
        </w:r>
        <w:proofErr w:type="spellStart"/>
        <w:r>
          <w:t>machine</w:t>
        </w:r>
        <w:proofErr w:type="spellEnd"/>
        <w:r>
          <w:t xml:space="preserve"> </w:t>
        </w:r>
        <w:proofErr w:type="spellStart"/>
        <w:r>
          <w:t>learning</w:t>
        </w:r>
        <w:proofErr w:type="spellEnd"/>
        <w:r>
          <w:t xml:space="preserve"> </w:t>
        </w:r>
        <w:proofErr w:type="spellStart"/>
        <w:r>
          <w:t>is</w:t>
        </w:r>
        <w:proofErr w:type="spellEnd"/>
        <w:r>
          <w:t xml:space="preserve"> </w:t>
        </w:r>
        <w:proofErr w:type="spellStart"/>
        <w:r>
          <w:t>called</w:t>
        </w:r>
        <w:proofErr w:type="spellEnd"/>
        <w:r>
          <w:t xml:space="preserve"> </w:t>
        </w:r>
        <w:proofErr w:type="spellStart"/>
        <w:r>
          <w:t>unsupervised</w:t>
        </w:r>
        <w:proofErr w:type="spellEnd"/>
        <w:r>
          <w:t xml:space="preserve"> </w:t>
        </w:r>
        <w:proofErr w:type="spellStart"/>
        <w:r>
          <w:t>because</w:t>
        </w:r>
        <w:proofErr w:type="spellEnd"/>
        <w:r>
          <w:t xml:space="preserve"> it </w:t>
        </w:r>
        <w:proofErr w:type="spellStart"/>
        <w:r>
          <w:t>lacks</w:t>
        </w:r>
        <w:proofErr w:type="spellEnd"/>
        <w:r>
          <w:t xml:space="preserve"> a </w:t>
        </w:r>
        <w:proofErr w:type="spellStart"/>
        <w:r>
          <w:t>response</w:t>
        </w:r>
        <w:proofErr w:type="spellEnd"/>
        <w:r>
          <w:t xml:space="preserve"> </w:t>
        </w:r>
        <w:proofErr w:type="spellStart"/>
        <w:r>
          <w:t>variable</w:t>
        </w:r>
        <w:proofErr w:type="spellEnd"/>
        <w:r>
          <w:t xml:space="preserve"> </w:t>
        </w:r>
        <w:proofErr w:type="spellStart"/>
        <w:r>
          <w:t>that</w:t>
        </w:r>
        <w:proofErr w:type="spellEnd"/>
        <w:r>
          <w:t xml:space="preserve"> </w:t>
        </w:r>
        <w:proofErr w:type="spellStart"/>
        <w:r>
          <w:t>can</w:t>
        </w:r>
        <w:proofErr w:type="spellEnd"/>
        <w:r>
          <w:t xml:space="preserve"> </w:t>
        </w:r>
        <w:proofErr w:type="spellStart"/>
        <w:r>
          <w:t>supervise</w:t>
        </w:r>
        <w:proofErr w:type="spellEnd"/>
        <w:r>
          <w:t xml:space="preserve"> </w:t>
        </w:r>
        <w:proofErr w:type="spellStart"/>
        <w:r>
          <w:t>the</w:t>
        </w:r>
        <w:proofErr w:type="spellEnd"/>
        <w:r>
          <w:t xml:space="preserve"> </w:t>
        </w:r>
        <w:proofErr w:type="spellStart"/>
        <w:r>
          <w:t>analysis</w:t>
        </w:r>
        <w:proofErr w:type="spellEnd"/>
        <w:r>
          <w:t xml:space="preserve">. </w:t>
        </w:r>
      </w:ins>
      <w:bookmarkStart w:id="72" w:name="ZOTERO_BREF_iRVoFoLhuzwF"/>
      <w:r w:rsidR="006C7DC0" w:rsidRPr="006C7DC0">
        <w:t>[</w:t>
      </w:r>
      <w:r w:rsidR="0028462D">
        <w:t>6</w:t>
      </w:r>
      <w:r w:rsidR="006C7DC0" w:rsidRPr="006C7DC0">
        <w:t>]</w:t>
      </w:r>
      <w:bookmarkEnd w:id="72"/>
    </w:p>
    <w:p w14:paraId="685FA09D" w14:textId="47DE008E" w:rsidR="00554B31" w:rsidRDefault="00554B31" w:rsidP="00554B31">
      <w:pPr>
        <w:spacing w:line="11.40pt" w:lineRule="auto"/>
        <w:ind w:firstLine="14.45pt"/>
        <w:jc w:val="both"/>
        <w:rPr>
          <w:ins w:id="73" w:author="Alexandru Uicoaba" w:date="2022-06-01T15:44:00Z"/>
        </w:rPr>
      </w:pPr>
      <w:proofErr w:type="spellStart"/>
      <w:ins w:id="74" w:author="Alexandru Uicoaba" w:date="2022-06-01T15:44:00Z">
        <w:r w:rsidRPr="0085298E">
          <w:rPr>
            <w:b/>
            <w:bCs/>
            <w:rPrChange w:id="75" w:author="Alexandru Uicoaba" w:date="2022-06-01T15:44:00Z">
              <w:rPr/>
            </w:rPrChange>
          </w:rPr>
          <w:t>Supervised</w:t>
        </w:r>
        <w:proofErr w:type="spellEnd"/>
        <w:r w:rsidRPr="0085298E">
          <w:rPr>
            <w:b/>
            <w:bCs/>
            <w:rPrChange w:id="76" w:author="Alexandru Uicoaba" w:date="2022-06-01T15:44:00Z">
              <w:rPr/>
            </w:rPrChange>
          </w:rPr>
          <w:t xml:space="preserve"> </w:t>
        </w:r>
        <w:proofErr w:type="spellStart"/>
        <w:r w:rsidRPr="0085298E">
          <w:rPr>
            <w:b/>
            <w:bCs/>
            <w:rPrChange w:id="77" w:author="Alexandru Uicoaba" w:date="2022-06-01T15:44:00Z">
              <w:rPr/>
            </w:rPrChange>
          </w:rPr>
          <w:t>machine</w:t>
        </w:r>
        <w:proofErr w:type="spellEnd"/>
        <w:r w:rsidRPr="0085298E">
          <w:rPr>
            <w:b/>
            <w:bCs/>
            <w:rPrChange w:id="78" w:author="Alexandru Uicoaba" w:date="2022-06-01T15:44:00Z">
              <w:rPr/>
            </w:rPrChange>
          </w:rPr>
          <w:t xml:space="preserve"> </w:t>
        </w:r>
        <w:proofErr w:type="spellStart"/>
        <w:r w:rsidRPr="0085298E">
          <w:rPr>
            <w:b/>
            <w:bCs/>
            <w:rPrChange w:id="79" w:author="Alexandru Uicoaba" w:date="2022-06-01T15:44:00Z">
              <w:rPr/>
            </w:rPrChange>
          </w:rPr>
          <w:t>learning</w:t>
        </w:r>
        <w:proofErr w:type="spellEnd"/>
        <w:r>
          <w:t xml:space="preserve"> </w:t>
        </w:r>
        <w:proofErr w:type="spellStart"/>
        <w:r>
          <w:t>methods</w:t>
        </w:r>
        <w:proofErr w:type="spellEnd"/>
        <w:r>
          <w:t xml:space="preserve"> are </w:t>
        </w:r>
        <w:proofErr w:type="spellStart"/>
        <w:r>
          <w:t>used</w:t>
        </w:r>
        <w:proofErr w:type="spellEnd"/>
        <w:r>
          <w:t xml:space="preserve"> </w:t>
        </w:r>
        <w:proofErr w:type="spellStart"/>
        <w:r>
          <w:t>to</w:t>
        </w:r>
        <w:proofErr w:type="spellEnd"/>
        <w:r>
          <w:t xml:space="preserve"> </w:t>
        </w:r>
        <w:proofErr w:type="spellStart"/>
        <w:r>
          <w:t>describe</w:t>
        </w:r>
        <w:proofErr w:type="spellEnd"/>
        <w:r>
          <w:t xml:space="preserve"> predictive </w:t>
        </w:r>
        <w:proofErr w:type="spellStart"/>
        <w:r>
          <w:t>tasks</w:t>
        </w:r>
        <w:proofErr w:type="spellEnd"/>
        <w:r>
          <w:t xml:space="preserve"> </w:t>
        </w:r>
        <w:proofErr w:type="spellStart"/>
        <w:r>
          <w:t>because</w:t>
        </w:r>
        <w:proofErr w:type="spellEnd"/>
        <w:r>
          <w:t xml:space="preserve"> </w:t>
        </w:r>
        <w:proofErr w:type="spellStart"/>
        <w:r>
          <w:t>they</w:t>
        </w:r>
        <w:proofErr w:type="spellEnd"/>
        <w:r>
          <w:t xml:space="preserve"> are </w:t>
        </w:r>
        <w:proofErr w:type="spellStart"/>
        <w:r>
          <w:t>intended</w:t>
        </w:r>
        <w:proofErr w:type="spellEnd"/>
        <w:r>
          <w:t xml:space="preserve"> </w:t>
        </w:r>
        <w:proofErr w:type="spellStart"/>
        <w:r>
          <w:t>to</w:t>
        </w:r>
        <w:proofErr w:type="spellEnd"/>
        <w:r>
          <w:t xml:space="preserve"> </w:t>
        </w:r>
        <w:proofErr w:type="spellStart"/>
        <w:r>
          <w:t>predict</w:t>
        </w:r>
        <w:proofErr w:type="spellEnd"/>
        <w:r>
          <w:t xml:space="preserve"> </w:t>
        </w:r>
        <w:proofErr w:type="spellStart"/>
        <w:r>
          <w:t>and</w:t>
        </w:r>
        <w:proofErr w:type="spellEnd"/>
        <w:r>
          <w:t xml:space="preserve"> </w:t>
        </w:r>
        <w:proofErr w:type="spellStart"/>
        <w:r>
          <w:t>classify</w:t>
        </w:r>
        <w:proofErr w:type="spellEnd"/>
        <w:r>
          <w:t xml:space="preserve"> a particular </w:t>
        </w:r>
        <w:proofErr w:type="spellStart"/>
        <w:r>
          <w:t>outcome</w:t>
        </w:r>
        <w:proofErr w:type="spellEnd"/>
        <w:r>
          <w:t xml:space="preserve"> of </w:t>
        </w:r>
        <w:proofErr w:type="spellStart"/>
        <w:r>
          <w:t>interest</w:t>
        </w:r>
        <w:proofErr w:type="spellEnd"/>
        <w:r>
          <w:t xml:space="preserve"> (</w:t>
        </w:r>
        <w:proofErr w:type="spellStart"/>
        <w:r>
          <w:t>if</w:t>
        </w:r>
        <w:proofErr w:type="spellEnd"/>
        <w:r>
          <w:t xml:space="preserve"> a particular </w:t>
        </w:r>
        <w:proofErr w:type="spellStart"/>
        <w:r>
          <w:t>person</w:t>
        </w:r>
        <w:proofErr w:type="spellEnd"/>
        <w:r>
          <w:t xml:space="preserve"> </w:t>
        </w:r>
        <w:proofErr w:type="spellStart"/>
        <w:r>
          <w:t>is</w:t>
        </w:r>
        <w:proofErr w:type="spellEnd"/>
        <w:r>
          <w:t xml:space="preserve"> </w:t>
        </w:r>
        <w:proofErr w:type="spellStart"/>
        <w:r>
          <w:t>prone</w:t>
        </w:r>
        <w:proofErr w:type="spellEnd"/>
        <w:r>
          <w:t xml:space="preserve"> </w:t>
        </w:r>
        <w:proofErr w:type="spellStart"/>
        <w:r>
          <w:t>to</w:t>
        </w:r>
        <w:proofErr w:type="spellEnd"/>
        <w:r>
          <w:t xml:space="preserve"> </w:t>
        </w:r>
        <w:proofErr w:type="spellStart"/>
        <w:r>
          <w:t>certain</w:t>
        </w:r>
        <w:proofErr w:type="spellEnd"/>
        <w:r>
          <w:t xml:space="preserve"> </w:t>
        </w:r>
        <w:proofErr w:type="spellStart"/>
        <w:r>
          <w:t>diseases</w:t>
        </w:r>
        <w:proofErr w:type="spellEnd"/>
        <w:r>
          <w:t xml:space="preserve"> </w:t>
        </w:r>
        <w:proofErr w:type="spellStart"/>
        <w:r>
          <w:t>based</w:t>
        </w:r>
        <w:proofErr w:type="spellEnd"/>
        <w:r>
          <w:t xml:space="preserve"> on medical </w:t>
        </w:r>
        <w:proofErr w:type="spellStart"/>
        <w:r>
          <w:t>information</w:t>
        </w:r>
        <w:proofErr w:type="spellEnd"/>
        <w:r>
          <w:t xml:space="preserve">). </w:t>
        </w:r>
        <w:proofErr w:type="spellStart"/>
        <w:r>
          <w:t>Supervised</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r>
          <w:t xml:space="preserve"> </w:t>
        </w:r>
        <w:proofErr w:type="spellStart"/>
        <w:r>
          <w:t>large</w:t>
        </w:r>
        <w:proofErr w:type="spellEnd"/>
        <w:r>
          <w:t xml:space="preserve"> data </w:t>
        </w:r>
        <w:proofErr w:type="spellStart"/>
        <w:r>
          <w:t>structures</w:t>
        </w:r>
        <w:proofErr w:type="spellEnd"/>
        <w:r>
          <w:t xml:space="preserve">, </w:t>
        </w:r>
        <w:proofErr w:type="spellStart"/>
        <w:r>
          <w:t>because</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achieve</w:t>
        </w:r>
        <w:proofErr w:type="spellEnd"/>
        <w:r>
          <w:t xml:space="preserve"> </w:t>
        </w:r>
        <w:proofErr w:type="spellStart"/>
        <w:r>
          <w:t>good</w:t>
        </w:r>
        <w:proofErr w:type="spellEnd"/>
        <w:r>
          <w:t xml:space="preserve"> </w:t>
        </w:r>
        <w:proofErr w:type="spellStart"/>
        <w:r>
          <w:t>accuracy</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feed</w:t>
        </w:r>
        <w:proofErr w:type="spellEnd"/>
        <w:r>
          <w:t xml:space="preserve">" </w:t>
        </w:r>
        <w:proofErr w:type="spellStart"/>
        <w:r>
          <w:t>the</w:t>
        </w:r>
        <w:proofErr w:type="spellEnd"/>
        <w:r>
          <w:t xml:space="preserve"> ML model </w:t>
        </w:r>
        <w:proofErr w:type="spellStart"/>
        <w:r>
          <w:t>with</w:t>
        </w:r>
        <w:proofErr w:type="spellEnd"/>
        <w:r>
          <w:t xml:space="preserve"> a </w:t>
        </w:r>
        <w:proofErr w:type="spellStart"/>
        <w:r>
          <w:t>large</w:t>
        </w:r>
        <w:proofErr w:type="spellEnd"/>
        <w:r>
          <w:t xml:space="preserve"> set of data in </w:t>
        </w:r>
        <w:proofErr w:type="spellStart"/>
        <w:r>
          <w:t>the</w:t>
        </w:r>
        <w:proofErr w:type="spellEnd"/>
        <w:r>
          <w:t xml:space="preserve"> </w:t>
        </w:r>
        <w:proofErr w:type="spellStart"/>
        <w:r>
          <w:t>learning</w:t>
        </w:r>
        <w:proofErr w:type="spellEnd"/>
        <w:r>
          <w:t xml:space="preserve"> </w:t>
        </w:r>
        <w:proofErr w:type="spellStart"/>
        <w:r>
          <w:t>cycle</w:t>
        </w:r>
        <w:proofErr w:type="spellEnd"/>
        <w:r>
          <w:t xml:space="preserve">. </w:t>
        </w:r>
      </w:ins>
      <w:bookmarkStart w:id="80" w:name="ZOTERO_BREF_UXtE2bQrIrOq"/>
      <w:r w:rsidR="00B04A38" w:rsidRPr="00B04A38">
        <w:t>[5]</w:t>
      </w:r>
      <w:bookmarkEnd w:id="80"/>
    </w:p>
    <w:p w14:paraId="37A18D17" w14:textId="77777777" w:rsidR="00554B31" w:rsidRDefault="00554B31" w:rsidP="00554B31">
      <w:pPr>
        <w:spacing w:line="11.40pt" w:lineRule="auto"/>
        <w:ind w:firstLine="14.45pt"/>
        <w:jc w:val="both"/>
        <w:rPr>
          <w:ins w:id="81" w:author="Alexandru Uicoaba" w:date="2022-06-01T15:48:00Z"/>
        </w:rPr>
      </w:pPr>
      <w:ins w:id="82" w:author="Alexandru Uicoaba" w:date="2022-06-01T15:44:00Z">
        <w:r>
          <w:t xml:space="preserve">In </w:t>
        </w:r>
        <w:proofErr w:type="spellStart"/>
        <w:r>
          <w:t>this</w:t>
        </w:r>
        <w:proofErr w:type="spellEnd"/>
        <w:r>
          <w:t xml:space="preserve"> ML </w:t>
        </w:r>
        <w:proofErr w:type="spellStart"/>
        <w:r>
          <w:t>category</w:t>
        </w:r>
        <w:proofErr w:type="spellEnd"/>
        <w:r>
          <w:t xml:space="preserve">, </w:t>
        </w:r>
        <w:proofErr w:type="spellStart"/>
        <w:r>
          <w:t>the</w:t>
        </w:r>
        <w:proofErr w:type="spellEnd"/>
        <w:r>
          <w:t xml:space="preserve"> data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several</w:t>
        </w:r>
        <w:proofErr w:type="spellEnd"/>
        <w:r>
          <w:t xml:space="preserve"> </w:t>
        </w:r>
        <w:proofErr w:type="spellStart"/>
        <w:r>
          <w:t>sets</w:t>
        </w:r>
        <w:proofErr w:type="spellEnd"/>
        <w:r>
          <w:t xml:space="preserve">. A </w:t>
        </w:r>
        <w:proofErr w:type="spellStart"/>
        <w:r>
          <w:t>first</w:t>
        </w:r>
        <w:proofErr w:type="spellEnd"/>
        <w:r>
          <w:t xml:space="preserve"> set </w:t>
        </w:r>
        <w:proofErr w:type="spellStart"/>
        <w:r>
          <w:t>is</w:t>
        </w:r>
        <w:proofErr w:type="spellEnd"/>
        <w:r>
          <w:t xml:space="preserve"> </w:t>
        </w:r>
        <w:proofErr w:type="spellStart"/>
        <w:r>
          <w:t>the</w:t>
        </w:r>
        <w:proofErr w:type="spellEnd"/>
        <w:r>
          <w:t xml:space="preserve"> training set </w:t>
        </w:r>
        <w:proofErr w:type="spellStart"/>
        <w:r>
          <w:t>that</w:t>
        </w:r>
        <w:proofErr w:type="spellEnd"/>
        <w:r>
          <w:t xml:space="preserve"> are </w:t>
        </w:r>
        <w:proofErr w:type="spellStart"/>
        <w:r>
          <w:t>introduced</w:t>
        </w:r>
        <w:proofErr w:type="spellEnd"/>
        <w:r>
          <w:t xml:space="preserve"> in </w:t>
        </w:r>
        <w:proofErr w:type="spellStart"/>
        <w:r>
          <w:t>the</w:t>
        </w:r>
        <w:proofErr w:type="spellEnd"/>
        <w:r>
          <w:t xml:space="preserve"> model. The </w:t>
        </w:r>
        <w:proofErr w:type="spellStart"/>
        <w:r>
          <w:t>second</w:t>
        </w:r>
        <w:proofErr w:type="spellEnd"/>
        <w:r>
          <w:t xml:space="preserve"> set of data </w:t>
        </w:r>
        <w:proofErr w:type="spellStart"/>
        <w:r>
          <w:t>is</w:t>
        </w:r>
        <w:proofErr w:type="spellEnd"/>
        <w:r>
          <w:t xml:space="preserve"> </w:t>
        </w:r>
        <w:proofErr w:type="spellStart"/>
        <w:r>
          <w:t>the</w:t>
        </w:r>
        <w:proofErr w:type="spellEnd"/>
        <w:r>
          <w:t xml:space="preserve"> test set, </w:t>
        </w:r>
        <w:proofErr w:type="spellStart"/>
        <w:r>
          <w:t>which</w:t>
        </w:r>
        <w:proofErr w:type="spellEnd"/>
        <w:r>
          <w:t xml:space="preserve"> </w:t>
        </w:r>
        <w:proofErr w:type="spellStart"/>
        <w:r>
          <w:t>determines</w:t>
        </w:r>
        <w:proofErr w:type="spellEnd"/>
        <w:r>
          <w:t xml:space="preserve"> </w:t>
        </w:r>
        <w:proofErr w:type="spellStart"/>
        <w:r>
          <w:t>the</w:t>
        </w:r>
        <w:proofErr w:type="spellEnd"/>
        <w:r>
          <w:t xml:space="preserve"> performance of </w:t>
        </w:r>
        <w:proofErr w:type="spellStart"/>
        <w:r>
          <w:t>the</w:t>
        </w:r>
        <w:proofErr w:type="spellEnd"/>
        <w:r>
          <w:t xml:space="preserve"> model </w:t>
        </w:r>
        <w:proofErr w:type="spellStart"/>
        <w:r>
          <w:t>by</w:t>
        </w:r>
        <w:proofErr w:type="spellEnd"/>
        <w:r>
          <w:t xml:space="preserve"> </w:t>
        </w:r>
        <w:proofErr w:type="spellStart"/>
        <w:r>
          <w:t>calculating</w:t>
        </w:r>
        <w:proofErr w:type="spellEnd"/>
        <w:r>
          <w:t xml:space="preserve"> </w:t>
        </w:r>
        <w:proofErr w:type="spellStart"/>
        <w:r>
          <w:t>several</w:t>
        </w:r>
        <w:proofErr w:type="spellEnd"/>
        <w:r>
          <w:t xml:space="preserve"> </w:t>
        </w:r>
        <w:proofErr w:type="spellStart"/>
        <w:r>
          <w:t>indicators</w:t>
        </w:r>
        <w:proofErr w:type="spellEnd"/>
        <w:r>
          <w:t xml:space="preserve">, </w:t>
        </w:r>
        <w:proofErr w:type="spellStart"/>
        <w:r>
          <w:t>such</w:t>
        </w:r>
        <w:proofErr w:type="spellEnd"/>
        <w:r>
          <w:t xml:space="preserve"> as </w:t>
        </w:r>
        <w:proofErr w:type="spellStart"/>
        <w:r>
          <w:t>accuracy</w:t>
        </w:r>
        <w:proofErr w:type="spellEnd"/>
        <w:r>
          <w:t xml:space="preserve">. </w:t>
        </w:r>
        <w:proofErr w:type="spellStart"/>
        <w:r>
          <w:t>Usually</w:t>
        </w:r>
        <w:proofErr w:type="spellEnd"/>
        <w:r>
          <w:t xml:space="preserve"> </w:t>
        </w:r>
        <w:proofErr w:type="spellStart"/>
        <w:r>
          <w:t>the</w:t>
        </w:r>
        <w:proofErr w:type="spellEnd"/>
        <w:r>
          <w:t xml:space="preserve"> </w:t>
        </w:r>
        <w:proofErr w:type="spellStart"/>
        <w:r>
          <w:t>ratio</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two</w:t>
        </w:r>
        <w:proofErr w:type="spellEnd"/>
        <w:r>
          <w:t xml:space="preserve"> </w:t>
        </w:r>
        <w:proofErr w:type="spellStart"/>
        <w:r>
          <w:t>sets</w:t>
        </w:r>
        <w:proofErr w:type="spellEnd"/>
        <w:r>
          <w:t xml:space="preserve"> </w:t>
        </w:r>
        <w:proofErr w:type="spellStart"/>
        <w:r>
          <w:t>is</w:t>
        </w:r>
        <w:proofErr w:type="spellEnd"/>
        <w:r>
          <w:t xml:space="preserve"> 9 </w:t>
        </w:r>
        <w:proofErr w:type="spellStart"/>
        <w:r>
          <w:t>to</w:t>
        </w:r>
        <w:proofErr w:type="spellEnd"/>
        <w:r>
          <w:t xml:space="preserve"> 1.</w:t>
        </w:r>
      </w:ins>
    </w:p>
    <w:p w14:paraId="4BAE6DF7" w14:textId="250359D1" w:rsidR="00554B31" w:rsidRDefault="00554B31" w:rsidP="00554B31">
      <w:pPr>
        <w:spacing w:line="11.40pt" w:lineRule="auto"/>
        <w:ind w:firstLine="14.45pt"/>
        <w:jc w:val="both"/>
        <w:rPr>
          <w:ins w:id="83" w:author="Alexandru Uicoaba" w:date="2022-06-02T14:52:00Z"/>
        </w:rPr>
      </w:pPr>
      <w:ins w:id="84" w:author="Alexandru Uicoaba" w:date="2022-06-01T15:48:00Z">
        <w:r>
          <w:t xml:space="preserve">In </w:t>
        </w:r>
        <w:proofErr w:type="spellStart"/>
        <w:r w:rsidRPr="0085298E">
          <w:rPr>
            <w:b/>
            <w:bCs/>
            <w:rPrChange w:id="85" w:author="Alexandru Uicoaba" w:date="2022-06-01T15:48:00Z">
              <w:rPr/>
            </w:rPrChange>
          </w:rPr>
          <w:t>Reinforcement</w:t>
        </w:r>
        <w:proofErr w:type="spellEnd"/>
        <w:r w:rsidRPr="0085298E">
          <w:rPr>
            <w:b/>
            <w:bCs/>
            <w:rPrChange w:id="86" w:author="Alexandru Uicoaba" w:date="2022-06-01T15:48:00Z">
              <w:rPr/>
            </w:rPrChange>
          </w:rPr>
          <w:t xml:space="preserve"> </w:t>
        </w:r>
        <w:proofErr w:type="spellStart"/>
        <w:r w:rsidRPr="0085298E">
          <w:rPr>
            <w:b/>
            <w:bCs/>
            <w:rPrChange w:id="87" w:author="Alexandru Uicoaba" w:date="2022-06-01T15:48:00Z">
              <w:rPr/>
            </w:rPrChange>
          </w:rPr>
          <w:t>Learning</w:t>
        </w:r>
        <w:proofErr w:type="spellEnd"/>
        <w:r>
          <w:t xml:space="preserve">, a software agent </w:t>
        </w:r>
        <w:proofErr w:type="spellStart"/>
        <w:r>
          <w:t>makes</w:t>
        </w:r>
      </w:ins>
      <w:proofErr w:type="spellEnd"/>
      <w:ins w:id="88" w:author="Alexandru Uicoaba" w:date="2022-06-01T15:49:00Z">
        <w:r>
          <w:t xml:space="preserve"> </w:t>
        </w:r>
        <w:proofErr w:type="spellStart"/>
        <w:r>
          <w:t>observations</w:t>
        </w:r>
        <w:proofErr w:type="spellEnd"/>
        <w:r>
          <w:t xml:space="preserve"> </w:t>
        </w:r>
        <w:proofErr w:type="spellStart"/>
        <w:r>
          <w:t>and</w:t>
        </w:r>
        <w:proofErr w:type="spellEnd"/>
        <w:r>
          <w:t xml:space="preserve"> </w:t>
        </w:r>
      </w:ins>
      <w:proofErr w:type="spellStart"/>
      <w:r w:rsidR="00234C17">
        <w:t>takes</w:t>
      </w:r>
      <w:proofErr w:type="spellEnd"/>
      <w:ins w:id="89" w:author="Alexandru Uicoaba" w:date="2022-06-01T15:49:00Z">
        <w:r>
          <w:t xml:space="preserve"> </w:t>
        </w:r>
        <w:proofErr w:type="spellStart"/>
        <w:r>
          <w:t>actions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and</w:t>
        </w:r>
        <w:proofErr w:type="spellEnd"/>
        <w:r>
          <w:t xml:space="preserve"> in </w:t>
        </w:r>
        <w:proofErr w:type="spellStart"/>
        <w:r>
          <w:t>return</w:t>
        </w:r>
        <w:proofErr w:type="spellEnd"/>
        <w:r>
          <w:t xml:space="preserve"> it </w:t>
        </w:r>
        <w:proofErr w:type="spellStart"/>
        <w:r>
          <w:t>receives</w:t>
        </w:r>
        <w:proofErr w:type="spellEnd"/>
        <w:r>
          <w:t xml:space="preserve"> </w:t>
        </w:r>
        <w:proofErr w:type="spellStart"/>
        <w:r>
          <w:t>rewards</w:t>
        </w:r>
        <w:proofErr w:type="spellEnd"/>
        <w:r>
          <w:t xml:space="preserve">. </w:t>
        </w:r>
        <w:proofErr w:type="spellStart"/>
        <w:r>
          <w:t>Its</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learn</w:t>
        </w:r>
        <w:proofErr w:type="spellEnd"/>
        <w:r>
          <w:t xml:space="preserve"> </w:t>
        </w:r>
        <w:proofErr w:type="spellStart"/>
        <w:r>
          <w:t>to</w:t>
        </w:r>
        <w:proofErr w:type="spellEnd"/>
        <w:r>
          <w:t xml:space="preserve"> act in a </w:t>
        </w:r>
        <w:proofErr w:type="spellStart"/>
        <w:r>
          <w:t>way</w:t>
        </w:r>
        <w:proofErr w:type="spellEnd"/>
        <w:r>
          <w:t xml:space="preserve"> </w:t>
        </w:r>
        <w:proofErr w:type="spellStart"/>
        <w:r>
          <w:t>tha</w:t>
        </w:r>
      </w:ins>
      <w:ins w:id="90" w:author="Alexandru Uicoaba" w:date="2022-06-01T15:50:00Z">
        <w:r>
          <w:t>t</w:t>
        </w:r>
        <w:proofErr w:type="spellEnd"/>
        <w:r>
          <w:t xml:space="preserve"> </w:t>
        </w:r>
        <w:proofErr w:type="spellStart"/>
        <w:r>
          <w:t>will</w:t>
        </w:r>
        <w:proofErr w:type="spellEnd"/>
        <w:r>
          <w:t xml:space="preserve"> </w:t>
        </w:r>
        <w:proofErr w:type="spellStart"/>
        <w:r>
          <w:t>maximize</w:t>
        </w:r>
        <w:proofErr w:type="spellEnd"/>
        <w:r>
          <w:t xml:space="preserve"> </w:t>
        </w:r>
        <w:proofErr w:type="spellStart"/>
        <w:r>
          <w:t>its</w:t>
        </w:r>
        <w:proofErr w:type="spellEnd"/>
        <w:r>
          <w:t xml:space="preserve"> </w:t>
        </w:r>
        <w:proofErr w:type="spellStart"/>
        <w:r>
          <w:t>expected</w:t>
        </w:r>
        <w:proofErr w:type="spellEnd"/>
        <w:r>
          <w:t xml:space="preserve"> </w:t>
        </w:r>
        <w:proofErr w:type="spellStart"/>
        <w:r>
          <w:t>rewards</w:t>
        </w:r>
        <w:proofErr w:type="spellEnd"/>
        <w:r>
          <w:t xml:space="preserve"> over </w:t>
        </w:r>
        <w:proofErr w:type="spellStart"/>
        <w:r>
          <w:t>time</w:t>
        </w:r>
        <w:proofErr w:type="spellEnd"/>
        <w:r>
          <w:t>.</w:t>
        </w:r>
      </w:ins>
      <w:bookmarkStart w:id="91" w:name="ZOTERO_BREF_2sy9OaMfidGU"/>
      <w:r w:rsidR="00B04A38" w:rsidRPr="00B04A38">
        <w:t>[6]</w:t>
      </w:r>
      <w:bookmarkEnd w:id="91"/>
    </w:p>
    <w:p w14:paraId="1FF42BDB" w14:textId="5FDE285F" w:rsidR="00D262B2" w:rsidRDefault="00554B31" w:rsidP="00554B31">
      <w:pPr>
        <w:spacing w:line="11.40pt" w:lineRule="auto"/>
        <w:ind w:firstLine="14.45pt"/>
        <w:jc w:val="both"/>
      </w:pPr>
      <w:ins w:id="92" w:author="Alexandru Uicoaba" w:date="2022-06-02T14:52:00Z">
        <w:r>
          <w:t xml:space="preserve">The </w:t>
        </w:r>
        <w:proofErr w:type="spellStart"/>
        <w:r>
          <w:t>Reinforcement</w:t>
        </w:r>
        <w:proofErr w:type="spellEnd"/>
        <w:r>
          <w:t xml:space="preserve"> </w:t>
        </w:r>
        <w:proofErr w:type="spellStart"/>
        <w:r>
          <w:t>learning</w:t>
        </w:r>
        <w:proofErr w:type="spellEnd"/>
        <w:r>
          <w:t xml:space="preserve"> part </w:t>
        </w:r>
        <w:proofErr w:type="spellStart"/>
        <w:r>
          <w:t>will</w:t>
        </w:r>
        <w:proofErr w:type="spellEnd"/>
        <w:r>
          <w:t xml:space="preserve"> </w:t>
        </w:r>
        <w:proofErr w:type="spellStart"/>
        <w:r>
          <w:t>be</w:t>
        </w:r>
        <w:proofErr w:type="spellEnd"/>
        <w:r>
          <w:t xml:space="preserve"> </w:t>
        </w:r>
        <w:proofErr w:type="spellStart"/>
        <w:r>
          <w:t>done</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of </w:t>
        </w:r>
        <w:proofErr w:type="spellStart"/>
        <w:r>
          <w:t>the</w:t>
        </w:r>
        <w:proofErr w:type="spellEnd"/>
        <w:r>
          <w:t xml:space="preserve"> </w:t>
        </w:r>
        <w:proofErr w:type="spellStart"/>
        <w:r>
          <w:t>OpenAI</w:t>
        </w:r>
        <w:proofErr w:type="spellEnd"/>
        <w:r>
          <w:t xml:space="preserve"> </w:t>
        </w:r>
        <w:proofErr w:type="spellStart"/>
        <w:r>
          <w:t>gym</w:t>
        </w:r>
        <w:proofErr w:type="spellEnd"/>
        <w:r>
          <w:t xml:space="preserve"> </w:t>
        </w:r>
        <w:proofErr w:type="spellStart"/>
        <w:r>
          <w:t>toolkit</w:t>
        </w:r>
        <w:proofErr w:type="spellEnd"/>
        <w:r>
          <w:t xml:space="preserve">. It </w:t>
        </w:r>
        <w:proofErr w:type="spellStart"/>
        <w:r>
          <w:t>focuses</w:t>
        </w:r>
        <w:proofErr w:type="spellEnd"/>
        <w:r>
          <w:t xml:space="preserve"> on </w:t>
        </w:r>
        <w:proofErr w:type="spellStart"/>
        <w:r>
          <w:t>the</w:t>
        </w:r>
        <w:proofErr w:type="spellEnd"/>
        <w:r>
          <w:t xml:space="preserve"> episodic </w:t>
        </w:r>
        <w:proofErr w:type="spellStart"/>
        <w:r>
          <w:t>setting</w:t>
        </w:r>
        <w:proofErr w:type="spellEnd"/>
        <w:r>
          <w:t xml:space="preserve"> of </w:t>
        </w:r>
        <w:proofErr w:type="spellStart"/>
        <w:r>
          <w:t>reinforcement</w:t>
        </w:r>
        <w:proofErr w:type="spellEnd"/>
        <w:r>
          <w:t xml:space="preserve"> </w:t>
        </w:r>
        <w:proofErr w:type="spellStart"/>
        <w:r>
          <w:t>learning</w:t>
        </w:r>
        <w:proofErr w:type="spellEnd"/>
        <w:r>
          <w:t xml:space="preserve">, </w:t>
        </w:r>
        <w:proofErr w:type="spellStart"/>
        <w:r>
          <w:t>where</w:t>
        </w:r>
        <w:proofErr w:type="spellEnd"/>
        <w:r>
          <w:t xml:space="preserve"> </w:t>
        </w:r>
        <w:proofErr w:type="spellStart"/>
        <w:r>
          <w:t>the</w:t>
        </w:r>
        <w:proofErr w:type="spellEnd"/>
        <w:r>
          <w:t xml:space="preserve"> </w:t>
        </w:r>
        <w:proofErr w:type="spellStart"/>
        <w:r>
          <w:t>agent’s</w:t>
        </w:r>
        <w:proofErr w:type="spellEnd"/>
        <w:r>
          <w:t xml:space="preserve"> </w:t>
        </w:r>
        <w:proofErr w:type="spellStart"/>
        <w:r>
          <w:t>experience</w:t>
        </w:r>
        <w:proofErr w:type="spellEnd"/>
        <w:r>
          <w:t xml:space="preserve"> </w:t>
        </w:r>
        <w:proofErr w:type="spellStart"/>
        <w:r>
          <w:t>is</w:t>
        </w:r>
        <w:proofErr w:type="spellEnd"/>
        <w:r>
          <w:t xml:space="preserve"> </w:t>
        </w:r>
        <w:proofErr w:type="spellStart"/>
        <w:r>
          <w:t>broken</w:t>
        </w:r>
        <w:proofErr w:type="spellEnd"/>
        <w:r>
          <w:t xml:space="preserve"> </w:t>
        </w:r>
        <w:proofErr w:type="spellStart"/>
        <w:r>
          <w:t>down</w:t>
        </w:r>
        <w:proofErr w:type="spellEnd"/>
        <w:r>
          <w:t xml:space="preserve"> </w:t>
        </w:r>
        <w:proofErr w:type="spellStart"/>
        <w:r>
          <w:t>into</w:t>
        </w:r>
        <w:proofErr w:type="spellEnd"/>
        <w:r>
          <w:t xml:space="preserve"> a </w:t>
        </w:r>
        <w:proofErr w:type="spellStart"/>
        <w:r>
          <w:t>series</w:t>
        </w:r>
        <w:proofErr w:type="spellEnd"/>
        <w:r>
          <w:t xml:space="preserve"> of </w:t>
        </w:r>
        <w:proofErr w:type="spellStart"/>
        <w:r>
          <w:t>episodes</w:t>
        </w:r>
        <w:proofErr w:type="spellEnd"/>
        <w:r>
          <w:t xml:space="preserve">. In </w:t>
        </w:r>
        <w:proofErr w:type="spellStart"/>
        <w:r>
          <w:t>each</w:t>
        </w:r>
        <w:proofErr w:type="spellEnd"/>
        <w:r>
          <w:t xml:space="preserve"> </w:t>
        </w:r>
        <w:proofErr w:type="spellStart"/>
        <w:r>
          <w:t>episode</w:t>
        </w:r>
        <w:proofErr w:type="spellEnd"/>
        <w:r>
          <w:t xml:space="preserve">, </w:t>
        </w:r>
        <w:proofErr w:type="spellStart"/>
        <w:r>
          <w:t>the</w:t>
        </w:r>
        <w:proofErr w:type="spellEnd"/>
        <w:r>
          <w:t xml:space="preserve"> </w:t>
        </w:r>
        <w:proofErr w:type="spellStart"/>
        <w:r>
          <w:t>agent’s</w:t>
        </w:r>
        <w:proofErr w:type="spellEnd"/>
        <w:r>
          <w:t xml:space="preserve"> </w:t>
        </w:r>
        <w:proofErr w:type="spellStart"/>
        <w:r>
          <w:t>initial</w:t>
        </w:r>
        <w:proofErr w:type="spellEnd"/>
        <w:r>
          <w:t xml:space="preserve"> state </w:t>
        </w:r>
        <w:proofErr w:type="spellStart"/>
        <w:r>
          <w:t>is</w:t>
        </w:r>
        <w:proofErr w:type="spellEnd"/>
        <w:r>
          <w:t xml:space="preserve"> </w:t>
        </w:r>
        <w:proofErr w:type="spellStart"/>
        <w:r>
          <w:t>randomly</w:t>
        </w:r>
        <w:proofErr w:type="spellEnd"/>
        <w:r>
          <w:t xml:space="preserve"> </w:t>
        </w:r>
        <w:proofErr w:type="spellStart"/>
        <w:r>
          <w:t>sampled</w:t>
        </w:r>
        <w:proofErr w:type="spellEnd"/>
        <w:r>
          <w:t xml:space="preserve"> </w:t>
        </w:r>
        <w:proofErr w:type="spellStart"/>
        <w:r>
          <w:t>from</w:t>
        </w:r>
        <w:proofErr w:type="spellEnd"/>
        <w:r>
          <w:t xml:space="preserve"> a </w:t>
        </w:r>
        <w:proofErr w:type="spellStart"/>
        <w:r>
          <w:t>distribution</w:t>
        </w:r>
        <w:proofErr w:type="spellEnd"/>
        <w:r>
          <w:t xml:space="preserve">, </w:t>
        </w:r>
        <w:proofErr w:type="spellStart"/>
        <w:r>
          <w:t>and</w:t>
        </w:r>
        <w:proofErr w:type="spellEnd"/>
        <w:r>
          <w:t xml:space="preserve"> </w:t>
        </w:r>
        <w:proofErr w:type="spellStart"/>
        <w:r>
          <w:t>the</w:t>
        </w:r>
        <w:proofErr w:type="spellEnd"/>
        <w:r>
          <w:t xml:space="preserve"> </w:t>
        </w:r>
        <w:proofErr w:type="spellStart"/>
        <w:r>
          <w:t>interaction</w:t>
        </w:r>
        <w:proofErr w:type="spellEnd"/>
        <w:r>
          <w:t xml:space="preserve"> </w:t>
        </w:r>
        <w:proofErr w:type="spellStart"/>
        <w:r>
          <w:t>proceeds</w:t>
        </w:r>
        <w:proofErr w:type="spellEnd"/>
        <w:r>
          <w:t xml:space="preserve"> </w:t>
        </w:r>
        <w:proofErr w:type="spellStart"/>
        <w:r>
          <w:t>until</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reaches</w:t>
        </w:r>
        <w:proofErr w:type="spellEnd"/>
        <w:r>
          <w:t xml:space="preserve"> a terminal state. The </w:t>
        </w:r>
        <w:proofErr w:type="spellStart"/>
        <w:r>
          <w:t>goal</w:t>
        </w:r>
        <w:proofErr w:type="spellEnd"/>
        <w:r>
          <w:t xml:space="preserve"> in</w:t>
        </w:r>
      </w:ins>
      <w:ins w:id="93" w:author="Alexandru Uicoaba" w:date="2022-06-02T14:53:00Z">
        <w:r>
          <w:t xml:space="preserve"> </w:t>
        </w:r>
      </w:ins>
      <w:ins w:id="94" w:author="Alexandru Uicoaba" w:date="2022-06-02T14:52:00Z">
        <w:r>
          <w:t xml:space="preserve">episodic </w:t>
        </w:r>
        <w:proofErr w:type="spellStart"/>
        <w:r>
          <w:t>reinforcement</w:t>
        </w:r>
        <w:proofErr w:type="spellEnd"/>
        <w:r>
          <w:t xml:space="preserve"> </w:t>
        </w:r>
        <w:proofErr w:type="spellStart"/>
        <w:r>
          <w:t>learning</w:t>
        </w:r>
        <w:proofErr w:type="spellEnd"/>
        <w:r>
          <w:t xml:space="preserve"> </w:t>
        </w:r>
        <w:proofErr w:type="spellStart"/>
        <w:r>
          <w:t>is</w:t>
        </w:r>
        <w:proofErr w:type="spellEnd"/>
        <w:r>
          <w:t xml:space="preserve"> </w:t>
        </w:r>
        <w:proofErr w:type="spellStart"/>
        <w:r>
          <w:t>to</w:t>
        </w:r>
        <w:proofErr w:type="spellEnd"/>
        <w:r>
          <w:t xml:space="preserve"> </w:t>
        </w:r>
        <w:proofErr w:type="spellStart"/>
        <w:r>
          <w:t>maximize</w:t>
        </w:r>
        <w:proofErr w:type="spellEnd"/>
        <w:r>
          <w:t xml:space="preserve"> </w:t>
        </w:r>
        <w:proofErr w:type="spellStart"/>
        <w:r>
          <w:t>the</w:t>
        </w:r>
        <w:proofErr w:type="spellEnd"/>
        <w:r>
          <w:t xml:space="preserve"> </w:t>
        </w:r>
        <w:proofErr w:type="spellStart"/>
        <w:r>
          <w:t>expectation</w:t>
        </w:r>
        <w:proofErr w:type="spellEnd"/>
        <w:r>
          <w:t xml:space="preserve"> of total </w:t>
        </w:r>
        <w:proofErr w:type="spellStart"/>
        <w:r>
          <w:t>reward</w:t>
        </w:r>
        <w:proofErr w:type="spellEnd"/>
        <w:r>
          <w:t xml:space="preserve"> per </w:t>
        </w:r>
        <w:proofErr w:type="spellStart"/>
        <w:r>
          <w:t>episode</w:t>
        </w:r>
        <w:proofErr w:type="spellEnd"/>
        <w:r>
          <w:t xml:space="preserve">, </w:t>
        </w:r>
        <w:proofErr w:type="spellStart"/>
        <w:r>
          <w:t>and</w:t>
        </w:r>
        <w:proofErr w:type="spellEnd"/>
        <w:r>
          <w:t xml:space="preserve"> </w:t>
        </w:r>
        <w:proofErr w:type="spellStart"/>
        <w:r>
          <w:t>to</w:t>
        </w:r>
        <w:proofErr w:type="spellEnd"/>
        <w:r>
          <w:t xml:space="preserve"> </w:t>
        </w:r>
        <w:proofErr w:type="spellStart"/>
        <w:r>
          <w:t>achieve</w:t>
        </w:r>
        <w:proofErr w:type="spellEnd"/>
        <w:r>
          <w:t xml:space="preserve"> a</w:t>
        </w:r>
      </w:ins>
      <w:ins w:id="95" w:author="Alexandru Uicoaba" w:date="2022-06-02T14:53:00Z">
        <w:r>
          <w:t xml:space="preserve"> </w:t>
        </w:r>
      </w:ins>
      <w:proofErr w:type="spellStart"/>
      <w:ins w:id="96" w:author="Alexandru Uicoaba" w:date="2022-06-02T14:52:00Z">
        <w:r>
          <w:t>high</w:t>
        </w:r>
        <w:proofErr w:type="spellEnd"/>
        <w:r>
          <w:t xml:space="preserve"> </w:t>
        </w:r>
        <w:proofErr w:type="spellStart"/>
        <w:r>
          <w:t>level</w:t>
        </w:r>
        <w:proofErr w:type="spellEnd"/>
        <w:r>
          <w:t xml:space="preserve"> of performance in as </w:t>
        </w:r>
        <w:proofErr w:type="spellStart"/>
        <w:r>
          <w:t>few</w:t>
        </w:r>
        <w:proofErr w:type="spellEnd"/>
        <w:r>
          <w:t xml:space="preserve"> </w:t>
        </w:r>
        <w:proofErr w:type="spellStart"/>
        <w:r>
          <w:t>episodes</w:t>
        </w:r>
        <w:proofErr w:type="spellEnd"/>
        <w:r>
          <w:t xml:space="preserve"> as </w:t>
        </w:r>
        <w:proofErr w:type="spellStart"/>
        <w:r>
          <w:t>possible</w:t>
        </w:r>
        <w:proofErr w:type="spellEnd"/>
        <w:r>
          <w:t>.</w:t>
        </w:r>
      </w:ins>
      <w:bookmarkStart w:id="97" w:name="ZOTERO_BREF_88dUDtw1izz9"/>
      <w:r w:rsidR="00B04A38" w:rsidRPr="00B04A38">
        <w:t>[7]</w:t>
      </w:r>
      <w:bookmarkEnd w:id="97"/>
    </w:p>
    <w:p w14:paraId="22DCB3AA" w14:textId="77777777" w:rsidR="00554B31" w:rsidRDefault="00554B31" w:rsidP="00554B31">
      <w:pPr>
        <w:pStyle w:val="Titlu2"/>
        <w:numPr>
          <w:ilvl w:val="0"/>
          <w:numId w:val="0"/>
        </w:numPr>
        <w:jc w:val="both"/>
        <w:rPr>
          <w:ins w:id="98" w:author="Alexandru Uicoaba" w:date="2022-06-02T17:39:00Z"/>
        </w:rPr>
      </w:pPr>
      <w:del w:id="99" w:author="Alexandru Uicoaba" w:date="2022-06-01T15:51:00Z">
        <w:r w:rsidDel="00977FCB">
          <w:delText>Clasificarea articolelor</w:delText>
        </w:r>
      </w:del>
      <w:ins w:id="100" w:author="Alexandru Uicoaba" w:date="2022-06-01T15:51:00Z">
        <w:r>
          <w:t>Related work</w:t>
        </w:r>
      </w:ins>
    </w:p>
    <w:p w14:paraId="07E55521" w14:textId="045E0914" w:rsidR="00554B31" w:rsidRDefault="00554B31">
      <w:pPr>
        <w:ind w:firstLine="14.40pt"/>
        <w:jc w:val="both"/>
      </w:pPr>
      <w:ins w:id="101" w:author="Alexandru Uicoaba" w:date="2022-06-02T17:39:00Z">
        <w:r>
          <w:t xml:space="preserve"> </w:t>
        </w:r>
      </w:ins>
      <w:proofErr w:type="spellStart"/>
      <w:r w:rsidR="00F54050" w:rsidRPr="00F54050">
        <w:t>To</w:t>
      </w:r>
      <w:proofErr w:type="spellEnd"/>
      <w:r w:rsidR="00F54050" w:rsidRPr="00F54050">
        <w:t xml:space="preserve"> </w:t>
      </w:r>
      <w:proofErr w:type="spellStart"/>
      <w:r w:rsidR="00F54050" w:rsidRPr="00F54050">
        <w:t>choose</w:t>
      </w:r>
      <w:proofErr w:type="spellEnd"/>
      <w:r w:rsidR="00F54050" w:rsidRPr="00F54050">
        <w:t xml:space="preserve"> </w:t>
      </w:r>
      <w:proofErr w:type="spellStart"/>
      <w:r w:rsidR="00F54050" w:rsidRPr="00F54050">
        <w:t>machine</w:t>
      </w:r>
      <w:proofErr w:type="spellEnd"/>
      <w:r w:rsidR="00F54050" w:rsidRPr="00F54050">
        <w:t xml:space="preserve"> </w:t>
      </w:r>
      <w:proofErr w:type="spellStart"/>
      <w:r w:rsidR="00F54050" w:rsidRPr="00F54050">
        <w:t>learning</w:t>
      </w:r>
      <w:proofErr w:type="spellEnd"/>
      <w:r w:rsidR="00F54050" w:rsidRPr="00F54050">
        <w:t xml:space="preserve"> </w:t>
      </w:r>
      <w:proofErr w:type="spellStart"/>
      <w:r w:rsidR="00F54050" w:rsidRPr="00F54050">
        <w:t>algorithms</w:t>
      </w:r>
      <w:proofErr w:type="spellEnd"/>
      <w:r w:rsidR="00F54050" w:rsidRPr="00F54050">
        <w:t xml:space="preserve">, </w:t>
      </w:r>
      <w:proofErr w:type="spellStart"/>
      <w:r w:rsidR="00F54050" w:rsidRPr="00F54050">
        <w:t>several</w:t>
      </w:r>
      <w:proofErr w:type="spellEnd"/>
      <w:r w:rsidR="00F54050" w:rsidRPr="00F54050">
        <w:t xml:space="preserve"> </w:t>
      </w:r>
      <w:proofErr w:type="spellStart"/>
      <w:r w:rsidR="00F54050" w:rsidRPr="00F54050">
        <w:t>scientific</w:t>
      </w:r>
      <w:proofErr w:type="spellEnd"/>
      <w:r w:rsidR="00F54050" w:rsidRPr="00F54050">
        <w:t xml:space="preserve"> </w:t>
      </w:r>
      <w:proofErr w:type="spellStart"/>
      <w:r w:rsidR="00F54050" w:rsidRPr="00F54050">
        <w:t>articles</w:t>
      </w:r>
      <w:proofErr w:type="spellEnd"/>
      <w:r w:rsidR="00F54050" w:rsidRPr="00F54050">
        <w:t xml:space="preserve"> </w:t>
      </w:r>
      <w:proofErr w:type="spellStart"/>
      <w:r w:rsidR="00F54050" w:rsidRPr="00F54050">
        <w:t>were</w:t>
      </w:r>
      <w:proofErr w:type="spellEnd"/>
      <w:r w:rsidR="00F54050" w:rsidRPr="00F54050">
        <w:t xml:space="preserve"> </w:t>
      </w:r>
      <w:proofErr w:type="spellStart"/>
      <w:r w:rsidR="00F54050" w:rsidRPr="00F54050">
        <w:t>analyzed</w:t>
      </w:r>
      <w:proofErr w:type="spellEnd"/>
      <w:r w:rsidR="00F54050" w:rsidRPr="00F54050">
        <w:t xml:space="preserve">. For </w:t>
      </w:r>
      <w:proofErr w:type="spellStart"/>
      <w:r w:rsidR="00F54050" w:rsidRPr="00F54050">
        <w:t>the</w:t>
      </w:r>
      <w:proofErr w:type="spellEnd"/>
      <w:r w:rsidR="00F54050" w:rsidRPr="00F54050">
        <w:t xml:space="preserve"> </w:t>
      </w:r>
      <w:proofErr w:type="spellStart"/>
      <w:r w:rsidR="00F54050" w:rsidRPr="00F54050">
        <w:t>most</w:t>
      </w:r>
      <w:proofErr w:type="spellEnd"/>
      <w:r w:rsidR="00F54050" w:rsidRPr="00F54050">
        <w:t xml:space="preserve"> part, </w:t>
      </w:r>
      <w:proofErr w:type="spellStart"/>
      <w:r w:rsidR="00F54050" w:rsidRPr="00F54050">
        <w:t>the</w:t>
      </w:r>
      <w:proofErr w:type="spellEnd"/>
      <w:r w:rsidR="00F54050" w:rsidRPr="00F54050">
        <w:t xml:space="preserve"> </w:t>
      </w:r>
      <w:proofErr w:type="spellStart"/>
      <w:r w:rsidR="00F54050" w:rsidRPr="00F54050">
        <w:t>chosen</w:t>
      </w:r>
      <w:proofErr w:type="spellEnd"/>
      <w:r w:rsidR="00F54050" w:rsidRPr="00F54050">
        <w:t xml:space="preserve"> </w:t>
      </w:r>
      <w:proofErr w:type="spellStart"/>
      <w:r w:rsidR="00F54050" w:rsidRPr="00F54050">
        <w:t>algorithm</w:t>
      </w:r>
      <w:proofErr w:type="spellEnd"/>
      <w:r w:rsidR="00F54050" w:rsidRPr="00F54050">
        <w:t xml:space="preserve"> </w:t>
      </w:r>
      <w:proofErr w:type="spellStart"/>
      <w:r w:rsidR="00F54050" w:rsidRPr="00F54050">
        <w:t>was</w:t>
      </w:r>
      <w:proofErr w:type="spellEnd"/>
      <w:r w:rsidR="00F54050" w:rsidRPr="00F54050">
        <w:t xml:space="preserve"> </w:t>
      </w:r>
      <w:proofErr w:type="spellStart"/>
      <w:r w:rsidR="00F54050" w:rsidRPr="00F54050">
        <w:t>learning</w:t>
      </w:r>
      <w:proofErr w:type="spellEnd"/>
      <w:r w:rsidR="00F54050" w:rsidRPr="00F54050">
        <w:t xml:space="preserve"> </w:t>
      </w:r>
      <w:proofErr w:type="spellStart"/>
      <w:r w:rsidR="00F54050" w:rsidRPr="00F54050">
        <w:t>by</w:t>
      </w:r>
      <w:proofErr w:type="spellEnd"/>
      <w:r w:rsidR="00F54050" w:rsidRPr="00F54050">
        <w:t xml:space="preserve"> </w:t>
      </w:r>
      <w:proofErr w:type="spellStart"/>
      <w:r w:rsidR="00F54050" w:rsidRPr="00F54050">
        <w:t>reinforcement</w:t>
      </w:r>
      <w:proofErr w:type="spellEnd"/>
      <w:r w:rsidR="00F54050" w:rsidRPr="00F54050">
        <w:t xml:space="preserve">, </w:t>
      </w:r>
      <w:proofErr w:type="spellStart"/>
      <w:r w:rsidR="00F54050" w:rsidRPr="00F54050">
        <w:t>either</w:t>
      </w:r>
      <w:proofErr w:type="spellEnd"/>
      <w:r w:rsidR="00F54050" w:rsidRPr="00F54050">
        <w:t xml:space="preserve"> simple</w:t>
      </w:r>
      <w:bookmarkStart w:id="102" w:name="ZOTERO_BREF_H2y1d5YQ1bc0"/>
      <w:r w:rsidR="00B04A38" w:rsidRPr="00B04A38">
        <w:t>[8]</w:t>
      </w:r>
      <w:bookmarkEnd w:id="102"/>
      <w:r w:rsidR="00234C17">
        <w:t>,</w:t>
      </w:r>
      <w:bookmarkStart w:id="103" w:name="ZOTERO_BREF_D4d0xbfBYQgG"/>
      <w:r w:rsidR="00B04A38" w:rsidRPr="00B04A38">
        <w:t>[9]</w:t>
      </w:r>
      <w:bookmarkEnd w:id="103"/>
      <w:r w:rsidR="00F54050" w:rsidRPr="00F54050">
        <w:t xml:space="preserve"> or in </w:t>
      </w:r>
      <w:proofErr w:type="spellStart"/>
      <w:r w:rsidR="00F54050" w:rsidRPr="00F54050">
        <w:t>combination</w:t>
      </w:r>
      <w:proofErr w:type="spellEnd"/>
      <w:r w:rsidR="00F54050" w:rsidRPr="00F54050">
        <w:t xml:space="preserve"> </w:t>
      </w:r>
      <w:proofErr w:type="spellStart"/>
      <w:r w:rsidR="00F54050" w:rsidRPr="00F54050">
        <w:t>with</w:t>
      </w:r>
      <w:proofErr w:type="spellEnd"/>
      <w:r w:rsidR="00F54050" w:rsidRPr="00F54050">
        <w:t xml:space="preserve"> </w:t>
      </w:r>
      <w:proofErr w:type="spellStart"/>
      <w:r w:rsidR="00F54050" w:rsidRPr="00F54050">
        <w:t>other</w:t>
      </w:r>
      <w:proofErr w:type="spellEnd"/>
      <w:r w:rsidR="00F54050" w:rsidRPr="00F54050">
        <w:t xml:space="preserve"> </w:t>
      </w:r>
      <w:proofErr w:type="spellStart"/>
      <w:r w:rsidR="00F54050" w:rsidRPr="00F54050">
        <w:t>algorithms</w:t>
      </w:r>
      <w:proofErr w:type="spellEnd"/>
      <w:r w:rsidR="00F54050" w:rsidRPr="00F54050">
        <w:t xml:space="preserve">, </w:t>
      </w:r>
      <w:proofErr w:type="spellStart"/>
      <w:r w:rsidR="00F54050" w:rsidRPr="00F54050">
        <w:t>such</w:t>
      </w:r>
      <w:proofErr w:type="spellEnd"/>
      <w:r w:rsidR="00F54050" w:rsidRPr="00F54050">
        <w:t xml:space="preserve"> as </w:t>
      </w:r>
      <w:proofErr w:type="spellStart"/>
      <w:r w:rsidR="00F54050" w:rsidRPr="00F54050">
        <w:t>the</w:t>
      </w:r>
      <w:proofErr w:type="spellEnd"/>
      <w:r w:rsidR="00F54050" w:rsidRPr="00F54050">
        <w:t xml:space="preserve"> Markov </w:t>
      </w:r>
      <w:proofErr w:type="spellStart"/>
      <w:r w:rsidR="00F54050" w:rsidRPr="00F54050">
        <w:t>Decision</w:t>
      </w:r>
      <w:proofErr w:type="spellEnd"/>
      <w:r w:rsidR="00F54050" w:rsidRPr="00F54050">
        <w:t xml:space="preserve"> </w:t>
      </w:r>
      <w:proofErr w:type="spellStart"/>
      <w:r w:rsidR="00F54050" w:rsidRPr="00F54050">
        <w:t>Making</w:t>
      </w:r>
      <w:proofErr w:type="spellEnd"/>
      <w:r w:rsidR="00F54050" w:rsidRPr="00F54050">
        <w:t xml:space="preserve"> </w:t>
      </w:r>
      <w:bookmarkStart w:id="104" w:name="ZOTERO_BREF_5rRimmom99B6"/>
      <w:r w:rsidR="00B04A38" w:rsidRPr="00B04A38">
        <w:t>[10]</w:t>
      </w:r>
      <w:bookmarkEnd w:id="104"/>
      <w:r w:rsidR="00F54050" w:rsidRPr="00F54050">
        <w:t xml:space="preserve">. </w:t>
      </w:r>
      <w:proofErr w:type="spellStart"/>
      <w:r w:rsidR="00F54050" w:rsidRPr="00F54050">
        <w:t>Another</w:t>
      </w:r>
      <w:proofErr w:type="spellEnd"/>
      <w:r w:rsidR="00F54050" w:rsidRPr="00F54050">
        <w:t xml:space="preserve"> </w:t>
      </w:r>
      <w:proofErr w:type="spellStart"/>
      <w:r w:rsidR="00F54050" w:rsidRPr="00F54050">
        <w:t>Reinforcement</w:t>
      </w:r>
      <w:proofErr w:type="spellEnd"/>
      <w:r w:rsidR="00F54050" w:rsidRPr="00F54050">
        <w:t xml:space="preserve"> </w:t>
      </w:r>
      <w:proofErr w:type="spellStart"/>
      <w:r w:rsidR="00F54050" w:rsidRPr="00F54050">
        <w:t>Learning</w:t>
      </w:r>
      <w:proofErr w:type="spellEnd"/>
      <w:r w:rsidR="00F54050" w:rsidRPr="00F54050">
        <w:t xml:space="preserve"> </w:t>
      </w:r>
      <w:proofErr w:type="spellStart"/>
      <w:r w:rsidR="00F54050" w:rsidRPr="00F54050">
        <w:t>algorithm</w:t>
      </w:r>
      <w:proofErr w:type="spellEnd"/>
      <w:r w:rsidR="00F54050" w:rsidRPr="00F54050">
        <w:t xml:space="preserve"> </w:t>
      </w:r>
      <w:proofErr w:type="spellStart"/>
      <w:r w:rsidR="00F54050" w:rsidRPr="00F54050">
        <w:t>is</w:t>
      </w:r>
      <w:proofErr w:type="spellEnd"/>
      <w:r w:rsidR="00F54050" w:rsidRPr="00F54050">
        <w:t xml:space="preserve"> </w:t>
      </w:r>
      <w:proofErr w:type="spellStart"/>
      <w:r w:rsidR="00F54050" w:rsidRPr="00F54050">
        <w:t>that</w:t>
      </w:r>
      <w:proofErr w:type="spellEnd"/>
      <w:r w:rsidR="00F54050" w:rsidRPr="00F54050">
        <w:t xml:space="preserve"> of </w:t>
      </w:r>
      <w:proofErr w:type="spellStart"/>
      <w:r w:rsidR="00F54050" w:rsidRPr="00F54050">
        <w:t>deep</w:t>
      </w:r>
      <w:proofErr w:type="spellEnd"/>
      <w:r w:rsidR="00F54050" w:rsidRPr="00F54050">
        <w:t xml:space="preserve"> </w:t>
      </w:r>
      <w:proofErr w:type="spellStart"/>
      <w:r w:rsidR="00F54050" w:rsidRPr="00F54050">
        <w:t>reinforcement</w:t>
      </w:r>
      <w:proofErr w:type="spellEnd"/>
      <w:r w:rsidR="00F54050" w:rsidRPr="00F54050">
        <w:t xml:space="preserve"> </w:t>
      </w:r>
      <w:proofErr w:type="spellStart"/>
      <w:r w:rsidR="00F54050" w:rsidRPr="00F54050">
        <w:t>learning</w:t>
      </w:r>
      <w:proofErr w:type="spellEnd"/>
      <w:r w:rsidR="00F54050" w:rsidRPr="00F54050">
        <w:t xml:space="preserve">, </w:t>
      </w:r>
      <w:proofErr w:type="spellStart"/>
      <w:r w:rsidR="00F54050" w:rsidRPr="00F54050">
        <w:t>also</w:t>
      </w:r>
      <w:proofErr w:type="spellEnd"/>
      <w:r w:rsidR="00F54050" w:rsidRPr="00F54050">
        <w:t xml:space="preserve"> </w:t>
      </w:r>
      <w:proofErr w:type="spellStart"/>
      <w:r w:rsidR="00F54050" w:rsidRPr="00F54050">
        <w:t>used</w:t>
      </w:r>
      <w:proofErr w:type="spellEnd"/>
      <w:r w:rsidR="00F54050" w:rsidRPr="00F54050">
        <w:t xml:space="preserve"> in </w:t>
      </w:r>
      <w:proofErr w:type="spellStart"/>
      <w:r w:rsidR="00F54050" w:rsidRPr="00F54050">
        <w:t>several</w:t>
      </w:r>
      <w:proofErr w:type="spellEnd"/>
      <w:r w:rsidR="00F54050" w:rsidRPr="00F54050">
        <w:t xml:space="preserve"> </w:t>
      </w:r>
      <w:proofErr w:type="spellStart"/>
      <w:r w:rsidR="00F54050" w:rsidRPr="00F54050">
        <w:t>articles</w:t>
      </w:r>
      <w:proofErr w:type="spellEnd"/>
      <w:r w:rsidR="00F54050" w:rsidRPr="00F54050">
        <w:t xml:space="preserve"> </w:t>
      </w:r>
      <w:bookmarkStart w:id="105" w:name="ZOTERO_BREF_4mW9tIZ6Ne0j"/>
      <w:r w:rsidR="00B04A38" w:rsidRPr="00B04A38">
        <w:t>[11]</w:t>
      </w:r>
      <w:bookmarkStart w:id="106" w:name="ZOTERO_BREF_qNe3cNL0Jti6"/>
      <w:bookmarkEnd w:id="105"/>
      <w:r w:rsidR="00B04A38" w:rsidRPr="00B04A38">
        <w:t>[12]</w:t>
      </w:r>
      <w:bookmarkStart w:id="107" w:name="ZOTERO_BREF_FijtqsTEFkKo"/>
      <w:bookmarkEnd w:id="106"/>
      <w:r w:rsidR="00B04A38" w:rsidRPr="00B04A38">
        <w:t>[13]</w:t>
      </w:r>
      <w:bookmarkEnd w:id="107"/>
      <w:r w:rsidR="00B04A38">
        <w:t>.</w:t>
      </w:r>
    </w:p>
    <w:p w14:paraId="349ED77A" w14:textId="11EBCA90" w:rsidR="00F54050" w:rsidRPr="0013762B" w:rsidRDefault="00F54050" w:rsidP="00F54050">
      <w:pPr>
        <w:ind w:firstLine="14.40pt"/>
        <w:jc w:val="both"/>
      </w:pPr>
      <w:r w:rsidRPr="00F54050">
        <w:t xml:space="preserve">In </w:t>
      </w:r>
      <w:proofErr w:type="spellStart"/>
      <w:r w:rsidRPr="00F54050">
        <w:t>implementing</w:t>
      </w:r>
      <w:proofErr w:type="spellEnd"/>
      <w:r w:rsidRPr="00F54050">
        <w:t xml:space="preserve"> </w:t>
      </w:r>
      <w:proofErr w:type="spellStart"/>
      <w:r w:rsidRPr="00F54050">
        <w:t>the</w:t>
      </w:r>
      <w:proofErr w:type="spellEnd"/>
      <w:r w:rsidRPr="00F54050">
        <w:t xml:space="preserve"> experiment, it </w:t>
      </w:r>
      <w:proofErr w:type="spellStart"/>
      <w:r w:rsidRPr="00F54050">
        <w:t>was</w:t>
      </w:r>
      <w:proofErr w:type="spellEnd"/>
      <w:r w:rsidRPr="00F54050">
        <w:t xml:space="preserve"> </w:t>
      </w:r>
      <w:proofErr w:type="spellStart"/>
      <w:r w:rsidRPr="00F54050">
        <w:t>decided</w:t>
      </w:r>
      <w:proofErr w:type="spellEnd"/>
      <w:r w:rsidRPr="00F54050">
        <w:t xml:space="preserve"> </w:t>
      </w:r>
      <w:proofErr w:type="spellStart"/>
      <w:r w:rsidRPr="00F54050">
        <w:t>to</w:t>
      </w:r>
      <w:proofErr w:type="spellEnd"/>
      <w:r w:rsidRPr="00F54050">
        <w:t xml:space="preserve"> </w:t>
      </w:r>
      <w:proofErr w:type="spellStart"/>
      <w:r w:rsidRPr="00F54050">
        <w:t>use</w:t>
      </w:r>
      <w:proofErr w:type="spellEnd"/>
      <w:r w:rsidRPr="00F54050">
        <w:t xml:space="preserve"> </w:t>
      </w:r>
      <w:proofErr w:type="spellStart"/>
      <w:r w:rsidRPr="00F54050">
        <w:t>the</w:t>
      </w:r>
      <w:proofErr w:type="spellEnd"/>
      <w:r w:rsidRPr="00F54050">
        <w:t xml:space="preserve"> pure </w:t>
      </w:r>
      <w:proofErr w:type="spellStart"/>
      <w:r w:rsidRPr="00F54050">
        <w:t>reinforcement</w:t>
      </w:r>
      <w:proofErr w:type="spellEnd"/>
      <w:r w:rsidRPr="00F54050">
        <w:t xml:space="preserve"> </w:t>
      </w:r>
      <w:proofErr w:type="spellStart"/>
      <w:r w:rsidRPr="00F54050">
        <w:t>learning</w:t>
      </w:r>
      <w:proofErr w:type="spellEnd"/>
      <w:r w:rsidRPr="00F54050">
        <w:t xml:space="preserve"> </w:t>
      </w:r>
      <w:proofErr w:type="spellStart"/>
      <w:r w:rsidRPr="00F54050">
        <w:t>algorithm</w:t>
      </w:r>
      <w:proofErr w:type="spellEnd"/>
      <w:r w:rsidRPr="00F54050">
        <w:t xml:space="preserve">, but </w:t>
      </w:r>
      <w:proofErr w:type="spellStart"/>
      <w:r w:rsidRPr="00F54050">
        <w:t>also</w:t>
      </w:r>
      <w:proofErr w:type="spellEnd"/>
      <w:r w:rsidRPr="00F54050">
        <w:t xml:space="preserve"> </w:t>
      </w:r>
      <w:proofErr w:type="spellStart"/>
      <w:r w:rsidRPr="00F54050">
        <w:t>two</w:t>
      </w:r>
      <w:proofErr w:type="spellEnd"/>
      <w:r w:rsidRPr="00F54050">
        <w:t xml:space="preserve"> </w:t>
      </w:r>
      <w:proofErr w:type="spellStart"/>
      <w:r w:rsidRPr="00F54050">
        <w:lastRenderedPageBreak/>
        <w:t>supervised</w:t>
      </w:r>
      <w:proofErr w:type="spellEnd"/>
      <w:r w:rsidRPr="00F54050">
        <w:t xml:space="preserve"> </w:t>
      </w:r>
      <w:proofErr w:type="spellStart"/>
      <w:r w:rsidRPr="00F54050">
        <w:t>machine</w:t>
      </w:r>
      <w:proofErr w:type="spellEnd"/>
      <w:r w:rsidRPr="00F54050">
        <w:t xml:space="preserve"> </w:t>
      </w:r>
      <w:proofErr w:type="spellStart"/>
      <w:r w:rsidRPr="00F54050">
        <w:t>learning</w:t>
      </w:r>
      <w:proofErr w:type="spellEnd"/>
      <w:r w:rsidRPr="00F54050">
        <w:t xml:space="preserve"> </w:t>
      </w:r>
      <w:proofErr w:type="spellStart"/>
      <w:r w:rsidRPr="00F54050">
        <w:t>algorithms</w:t>
      </w:r>
      <w:proofErr w:type="spellEnd"/>
      <w:r w:rsidRPr="00F54050">
        <w:t xml:space="preserve">, </w:t>
      </w:r>
      <w:proofErr w:type="spellStart"/>
      <w:r w:rsidRPr="00F54050">
        <w:t>namely</w:t>
      </w:r>
      <w:proofErr w:type="spellEnd"/>
      <w:r w:rsidRPr="00F54050">
        <w:t xml:space="preserve"> </w:t>
      </w:r>
      <w:proofErr w:type="spellStart"/>
      <w:r w:rsidRPr="00F54050">
        <w:t>Decision</w:t>
      </w:r>
      <w:proofErr w:type="spellEnd"/>
      <w:r w:rsidRPr="00F54050">
        <w:t xml:space="preserve"> </w:t>
      </w:r>
      <w:proofErr w:type="spellStart"/>
      <w:r w:rsidRPr="00F54050">
        <w:t>Tree</w:t>
      </w:r>
      <w:proofErr w:type="spellEnd"/>
      <w:r w:rsidRPr="00F54050">
        <w:t xml:space="preserve"> </w:t>
      </w:r>
      <w:proofErr w:type="spellStart"/>
      <w:r w:rsidRPr="00F54050">
        <w:t>and</w:t>
      </w:r>
      <w:proofErr w:type="spellEnd"/>
      <w:r w:rsidRPr="00F54050">
        <w:t xml:space="preserve"> </w:t>
      </w:r>
      <w:proofErr w:type="spellStart"/>
      <w:r w:rsidRPr="00F54050">
        <w:t>Random</w:t>
      </w:r>
      <w:proofErr w:type="spellEnd"/>
      <w:r w:rsidRPr="00F54050">
        <w:t xml:space="preserve"> Forrest.</w:t>
      </w:r>
    </w:p>
    <w:p w14:paraId="364F7F8A" w14:textId="2D16A9E2" w:rsidR="00554B31" w:rsidRDefault="00554B31" w:rsidP="00554B31">
      <w:pPr>
        <w:spacing w:line="11.40pt" w:lineRule="auto"/>
        <w:ind w:firstLine="14.45pt"/>
        <w:jc w:val="both"/>
      </w:pPr>
      <w:proofErr w:type="spellStart"/>
      <w:ins w:id="108" w:author="Alexandru Uicoaba" w:date="2022-06-01T15:53:00Z">
        <w:r w:rsidRPr="00643FED">
          <w:t>Zpepei</w:t>
        </w:r>
        <w:proofErr w:type="spellEnd"/>
        <w:r w:rsidRPr="00643FED">
          <w:t xml:space="preserve"> </w:t>
        </w:r>
        <w:proofErr w:type="spellStart"/>
        <w:r w:rsidRPr="00643FED">
          <w:t>Wei</w:t>
        </w:r>
        <w:proofErr w:type="spellEnd"/>
        <w:r w:rsidRPr="00643FED">
          <w:t xml:space="preserve"> </w:t>
        </w:r>
        <w:proofErr w:type="spellStart"/>
        <w:r w:rsidRPr="00643FED">
          <w:t>and</w:t>
        </w:r>
        <w:proofErr w:type="spellEnd"/>
        <w:r w:rsidRPr="00643FED">
          <w:t xml:space="preserve"> </w:t>
        </w:r>
        <w:proofErr w:type="spellStart"/>
        <w:r w:rsidRPr="00643FED">
          <w:t>his</w:t>
        </w:r>
        <w:proofErr w:type="spellEnd"/>
        <w:r w:rsidRPr="00643FED">
          <w:t xml:space="preserve"> team </w:t>
        </w:r>
        <w:proofErr w:type="spellStart"/>
        <w:r w:rsidRPr="00643FED">
          <w:t>have</w:t>
        </w:r>
        <w:proofErr w:type="spellEnd"/>
        <w:r w:rsidRPr="00643FED">
          <w:t xml:space="preserve"> </w:t>
        </w:r>
        <w:proofErr w:type="spellStart"/>
        <w:r w:rsidRPr="00643FED">
          <w:t>obtained</w:t>
        </w:r>
        <w:proofErr w:type="spellEnd"/>
        <w:r w:rsidRPr="00643FED">
          <w:t xml:space="preserve"> an </w:t>
        </w:r>
        <w:proofErr w:type="spellStart"/>
        <w:r w:rsidRPr="00643FED">
          <w:t>autonomous</w:t>
        </w:r>
        <w:proofErr w:type="spellEnd"/>
        <w:r w:rsidRPr="00643FED">
          <w:t xml:space="preserve"> agent </w:t>
        </w:r>
        <w:proofErr w:type="spellStart"/>
        <w:r w:rsidRPr="00643FED">
          <w:t>capable</w:t>
        </w:r>
        <w:proofErr w:type="spellEnd"/>
        <w:r w:rsidRPr="00643FED">
          <w:t xml:space="preserve"> of </w:t>
        </w:r>
        <w:proofErr w:type="spellStart"/>
        <w:r w:rsidRPr="00643FED">
          <w:t>playing</w:t>
        </w:r>
        <w:proofErr w:type="spellEnd"/>
        <w:r w:rsidRPr="00643FED">
          <w:t xml:space="preserve"> </w:t>
        </w:r>
        <w:proofErr w:type="spellStart"/>
        <w:r w:rsidRPr="00643FED">
          <w:t>the</w:t>
        </w:r>
        <w:proofErr w:type="spellEnd"/>
        <w:r w:rsidRPr="00643FED">
          <w:t xml:space="preserve"> well-known game </w:t>
        </w:r>
        <w:proofErr w:type="spellStart"/>
        <w:r w:rsidRPr="00643FED">
          <w:t>Snake</w:t>
        </w:r>
        <w:proofErr w:type="spellEnd"/>
        <w:r w:rsidRPr="00643FED">
          <w:t xml:space="preserve">. The training of </w:t>
        </w:r>
        <w:proofErr w:type="spellStart"/>
        <w:r w:rsidRPr="00643FED">
          <w:t>the</w:t>
        </w:r>
        <w:proofErr w:type="spellEnd"/>
        <w:r w:rsidRPr="00643FED">
          <w:t xml:space="preserve"> agent </w:t>
        </w:r>
        <w:proofErr w:type="spellStart"/>
        <w:r w:rsidRPr="00643FED">
          <w:t>was</w:t>
        </w:r>
        <w:proofErr w:type="spellEnd"/>
        <w:r w:rsidRPr="00643FED">
          <w:t xml:space="preserve"> </w:t>
        </w:r>
        <w:proofErr w:type="spellStart"/>
        <w:r w:rsidRPr="00643FED">
          <w:t>done</w:t>
        </w:r>
        <w:proofErr w:type="spellEnd"/>
        <w:r w:rsidRPr="00643FED">
          <w:t xml:space="preserve"> </w:t>
        </w:r>
        <w:proofErr w:type="spellStart"/>
        <w:r w:rsidRPr="00643FED">
          <w:t>by</w:t>
        </w:r>
        <w:proofErr w:type="spellEnd"/>
        <w:r w:rsidRPr="00643FED">
          <w:t xml:space="preserve"> </w:t>
        </w:r>
        <w:proofErr w:type="spellStart"/>
        <w:r w:rsidRPr="00643FED">
          <w:t>using</w:t>
        </w:r>
        <w:proofErr w:type="spellEnd"/>
        <w:r w:rsidRPr="00643FED">
          <w:t xml:space="preserve"> </w:t>
        </w:r>
        <w:proofErr w:type="spellStart"/>
        <w:r w:rsidRPr="00643FED">
          <w:t>the</w:t>
        </w:r>
        <w:proofErr w:type="spellEnd"/>
        <w:r w:rsidRPr="00643FED">
          <w:t xml:space="preserve"> </w:t>
        </w:r>
        <w:proofErr w:type="spellStart"/>
        <w:r w:rsidRPr="00643FED">
          <w:t>Convolutional</w:t>
        </w:r>
        <w:proofErr w:type="spellEnd"/>
        <w:r w:rsidRPr="00643FED">
          <w:t xml:space="preserve"> Neural </w:t>
        </w:r>
        <w:proofErr w:type="spellStart"/>
        <w:r w:rsidRPr="00643FED">
          <w:t>Network</w:t>
        </w:r>
        <w:proofErr w:type="spellEnd"/>
        <w:r w:rsidRPr="00643FED">
          <w:t xml:space="preserve"> (CNN) </w:t>
        </w:r>
        <w:proofErr w:type="spellStart"/>
        <w:r w:rsidRPr="00643FED">
          <w:t>with</w:t>
        </w:r>
        <w:proofErr w:type="spellEnd"/>
        <w:r w:rsidRPr="00643FED">
          <w:t xml:space="preserve"> a </w:t>
        </w:r>
        <w:proofErr w:type="spellStart"/>
        <w:r w:rsidRPr="00643FED">
          <w:t>variety</w:t>
        </w:r>
        <w:proofErr w:type="spellEnd"/>
        <w:r w:rsidRPr="00643FED">
          <w:t xml:space="preserve"> of Q-</w:t>
        </w:r>
        <w:proofErr w:type="spellStart"/>
        <w:r w:rsidRPr="00643FED">
          <w:t>learning</w:t>
        </w:r>
        <w:proofErr w:type="spellEnd"/>
        <w:r w:rsidRPr="00643FED">
          <w:t xml:space="preserve">. </w:t>
        </w:r>
        <w:proofErr w:type="spellStart"/>
        <w:r w:rsidRPr="00643FED">
          <w:t>This</w:t>
        </w:r>
        <w:proofErr w:type="spellEnd"/>
        <w:r w:rsidRPr="00643FED">
          <w:t xml:space="preserve"> </w:t>
        </w:r>
        <w:proofErr w:type="spellStart"/>
        <w:r w:rsidRPr="00643FED">
          <w:t>option</w:t>
        </w:r>
        <w:proofErr w:type="spellEnd"/>
        <w:r w:rsidRPr="00643FED">
          <w:t xml:space="preserve"> </w:t>
        </w:r>
        <w:proofErr w:type="spellStart"/>
        <w:r w:rsidRPr="00643FED">
          <w:t>aims</w:t>
        </w:r>
        <w:proofErr w:type="spellEnd"/>
        <w:r w:rsidRPr="00643FED">
          <w:t xml:space="preserve"> </w:t>
        </w:r>
        <w:proofErr w:type="spellStart"/>
        <w:r w:rsidRPr="00643FED">
          <w:t>to</w:t>
        </w:r>
        <w:proofErr w:type="spellEnd"/>
        <w:r w:rsidRPr="00643FED">
          <w:t xml:space="preserve"> </w:t>
        </w:r>
        <w:proofErr w:type="spellStart"/>
        <w:r w:rsidRPr="00643FED">
          <w:t>avoid</w:t>
        </w:r>
        <w:proofErr w:type="spellEnd"/>
        <w:r w:rsidRPr="00643FED">
          <w:t xml:space="preserve"> </w:t>
        </w:r>
        <w:proofErr w:type="spellStart"/>
        <w:r w:rsidRPr="00643FED">
          <w:t>situations</w:t>
        </w:r>
        <w:proofErr w:type="spellEnd"/>
        <w:r w:rsidRPr="00643FED">
          <w:t xml:space="preserve"> </w:t>
        </w:r>
        <w:proofErr w:type="spellStart"/>
        <w:r w:rsidRPr="00643FED">
          <w:t>where</w:t>
        </w:r>
        <w:proofErr w:type="spellEnd"/>
        <w:r w:rsidRPr="00643FED">
          <w:t xml:space="preserve"> </w:t>
        </w:r>
        <w:proofErr w:type="spellStart"/>
        <w:r w:rsidRPr="00643FED">
          <w:t>rewards</w:t>
        </w:r>
        <w:proofErr w:type="spellEnd"/>
        <w:r w:rsidRPr="00643FED">
          <w:t xml:space="preserve"> are rare </w:t>
        </w:r>
        <w:proofErr w:type="spellStart"/>
        <w:r w:rsidRPr="00643FED">
          <w:t>and</w:t>
        </w:r>
        <w:proofErr w:type="spellEnd"/>
        <w:r w:rsidRPr="00643FED">
          <w:t xml:space="preserve"> come late. </w:t>
        </w:r>
        <w:proofErr w:type="spellStart"/>
        <w:r w:rsidRPr="00643FED">
          <w:t>Experiments</w:t>
        </w:r>
        <w:proofErr w:type="spellEnd"/>
        <w:r w:rsidRPr="00643FED">
          <w:t xml:space="preserve"> </w:t>
        </w:r>
        <w:proofErr w:type="spellStart"/>
        <w:r w:rsidRPr="00643FED">
          <w:t>have</w:t>
        </w:r>
        <w:proofErr w:type="spellEnd"/>
        <w:r w:rsidRPr="00643FED">
          <w:t xml:space="preserve"> </w:t>
        </w:r>
        <w:proofErr w:type="spellStart"/>
        <w:r w:rsidRPr="00643FED">
          <w:t>shown</w:t>
        </w:r>
        <w:proofErr w:type="spellEnd"/>
        <w:r w:rsidRPr="00643FED">
          <w:t xml:space="preserve"> </w:t>
        </w:r>
        <w:proofErr w:type="spellStart"/>
        <w:r w:rsidRPr="00643FED">
          <w:t>that</w:t>
        </w:r>
        <w:proofErr w:type="spellEnd"/>
        <w:r w:rsidRPr="00643FED">
          <w:t xml:space="preserve"> </w:t>
        </w:r>
        <w:proofErr w:type="spellStart"/>
        <w:r w:rsidRPr="00643FED">
          <w:t>through</w:t>
        </w:r>
        <w:proofErr w:type="spellEnd"/>
        <w:r w:rsidRPr="00643FED">
          <w:t xml:space="preserve"> </w:t>
        </w:r>
        <w:proofErr w:type="spellStart"/>
        <w:r w:rsidRPr="00643FED">
          <w:t>this</w:t>
        </w:r>
        <w:proofErr w:type="spellEnd"/>
        <w:r w:rsidRPr="00643FED">
          <w:t xml:space="preserve"> model, </w:t>
        </w:r>
        <w:proofErr w:type="spellStart"/>
        <w:r w:rsidRPr="00643FED">
          <w:t>the</w:t>
        </w:r>
        <w:proofErr w:type="spellEnd"/>
        <w:r w:rsidRPr="00643FED">
          <w:t xml:space="preserve"> agent </w:t>
        </w:r>
        <w:proofErr w:type="spellStart"/>
        <w:r w:rsidRPr="00643FED">
          <w:t>has</w:t>
        </w:r>
        <w:proofErr w:type="spellEnd"/>
        <w:r w:rsidRPr="00643FED">
          <w:t xml:space="preserve"> </w:t>
        </w:r>
        <w:proofErr w:type="spellStart"/>
        <w:r w:rsidRPr="00643FED">
          <w:t>even</w:t>
        </w:r>
        <w:proofErr w:type="spellEnd"/>
        <w:r w:rsidRPr="00643FED">
          <w:t xml:space="preserve"> </w:t>
        </w:r>
        <w:proofErr w:type="spellStart"/>
        <w:r w:rsidRPr="00643FED">
          <w:t>managed</w:t>
        </w:r>
        <w:proofErr w:type="spellEnd"/>
        <w:r w:rsidRPr="00643FED">
          <w:t xml:space="preserve"> </w:t>
        </w:r>
        <w:proofErr w:type="spellStart"/>
        <w:r w:rsidRPr="00643FED">
          <w:t>to</w:t>
        </w:r>
        <w:proofErr w:type="spellEnd"/>
        <w:r w:rsidRPr="00643FED">
          <w:t xml:space="preserve"> </w:t>
        </w:r>
        <w:proofErr w:type="spellStart"/>
        <w:r w:rsidRPr="00643FED">
          <w:t>exceed</w:t>
        </w:r>
        <w:proofErr w:type="spellEnd"/>
        <w:r w:rsidRPr="00643FED">
          <w:t xml:space="preserve"> </w:t>
        </w:r>
        <w:proofErr w:type="spellStart"/>
        <w:r w:rsidRPr="00643FED">
          <w:t>the</w:t>
        </w:r>
        <w:proofErr w:type="spellEnd"/>
        <w:r w:rsidRPr="00643FED">
          <w:t xml:space="preserve"> </w:t>
        </w:r>
        <w:proofErr w:type="spellStart"/>
        <w:r w:rsidRPr="00643FED">
          <w:t>level</w:t>
        </w:r>
        <w:proofErr w:type="spellEnd"/>
        <w:r w:rsidRPr="00643FED">
          <w:t xml:space="preserve"> </w:t>
        </w:r>
        <w:proofErr w:type="spellStart"/>
        <w:r w:rsidRPr="00643FED">
          <w:t>reached</w:t>
        </w:r>
        <w:proofErr w:type="spellEnd"/>
        <w:r w:rsidRPr="00643FED">
          <w:t xml:space="preserve"> </w:t>
        </w:r>
        <w:proofErr w:type="spellStart"/>
        <w:r w:rsidRPr="00643FED">
          <w:t>by</w:t>
        </w:r>
        <w:proofErr w:type="spellEnd"/>
        <w:r w:rsidRPr="00643FED">
          <w:t xml:space="preserve"> </w:t>
        </w:r>
        <w:proofErr w:type="spellStart"/>
        <w:r w:rsidRPr="00643FED">
          <w:t>people</w:t>
        </w:r>
      </w:ins>
      <w:proofErr w:type="spellEnd"/>
    </w:p>
    <w:p w14:paraId="43282053" w14:textId="77777777" w:rsidR="00554B31" w:rsidRDefault="00554B31" w:rsidP="00554B31">
      <w:pPr>
        <w:spacing w:line="11.40pt" w:lineRule="auto"/>
        <w:ind w:firstLine="14.45pt"/>
        <w:jc w:val="both"/>
      </w:pPr>
    </w:p>
    <w:p w14:paraId="7C28FD0A" w14:textId="263718F3" w:rsidR="004B3AA3" w:rsidRDefault="00D262B2" w:rsidP="00F40E8C">
      <w:pPr>
        <w:spacing w:after="6pt" w:line="11.40pt" w:lineRule="auto"/>
        <w:ind w:firstLine="14.45pt"/>
        <w:jc w:val="both"/>
        <w:rPr>
          <w:ins w:id="109" w:author="Alexandru Uicoaba" w:date="2022-06-01T15:30:00Z"/>
        </w:rPr>
        <w:pPrChange w:id="110" w:author="Alexandru Uicoaba" w:date="2022-06-01T15:31:00Z">
          <w:pPr>
            <w:spacing w:after="6pt" w:line="11.40pt" w:lineRule="auto"/>
            <w:ind w:firstLine="14.45pt"/>
            <w:jc w:val="both"/>
          </w:pPr>
        </w:pPrChange>
      </w:pPr>
      <w:proofErr w:type="spellStart"/>
      <w:ins w:id="111" w:author="Alexandru Uicoaba" w:date="2022-06-01T15:24:00Z">
        <w:r w:rsidRPr="00D262B2">
          <w:t>This</w:t>
        </w:r>
        <w:proofErr w:type="spellEnd"/>
        <w:r w:rsidRPr="00D262B2">
          <w:t xml:space="preserve"> </w:t>
        </w:r>
        <w:proofErr w:type="spellStart"/>
        <w:r w:rsidRPr="00D262B2">
          <w:t>leads</w:t>
        </w:r>
        <w:proofErr w:type="spellEnd"/>
        <w:r w:rsidRPr="00D262B2">
          <w:t xml:space="preserve"> </w:t>
        </w:r>
        <w:proofErr w:type="spellStart"/>
        <w:r w:rsidRPr="00D262B2">
          <w:t>to</w:t>
        </w:r>
        <w:proofErr w:type="spellEnd"/>
        <w:r w:rsidRPr="00D262B2">
          <w:t xml:space="preserve"> </w:t>
        </w:r>
        <w:proofErr w:type="spellStart"/>
        <w:r w:rsidRPr="00D262B2">
          <w:t>the</w:t>
        </w:r>
        <w:proofErr w:type="spellEnd"/>
        <w:r w:rsidRPr="00D262B2">
          <w:t xml:space="preserve"> </w:t>
        </w:r>
        <w:proofErr w:type="spellStart"/>
        <w:r w:rsidRPr="00D262B2">
          <w:t>following</w:t>
        </w:r>
        <w:proofErr w:type="spellEnd"/>
        <w:r w:rsidRPr="00D262B2">
          <w:t xml:space="preserve"> </w:t>
        </w:r>
        <w:proofErr w:type="spellStart"/>
        <w:r w:rsidRPr="00D262B2">
          <w:t>questions</w:t>
        </w:r>
        <w:proofErr w:type="spellEnd"/>
        <w:r w:rsidRPr="00D262B2" w:rsidDel="00D262B2">
          <w:t xml:space="preserve"> </w:t>
        </w:r>
      </w:ins>
      <w:del w:id="112" w:author="Alexandru Uicoaba" w:date="2022-06-01T15:24:00Z">
        <w:r w:rsidR="00D71B22" w:rsidRPr="005614E4" w:rsidDel="00D262B2">
          <w:delText>Astfel, se ajung la următoarele întrebări de cercetare</w:delText>
        </w:r>
      </w:del>
      <w:r w:rsidR="00D71B22" w:rsidRPr="005614E4">
        <w:t>:</w:t>
      </w:r>
    </w:p>
    <w:p w14:paraId="4B805FD8" w14:textId="5E79A591" w:rsidR="004B3AA3" w:rsidRDefault="004B3AA3">
      <w:pPr>
        <w:spacing w:after="6pt" w:line="11.40pt" w:lineRule="auto"/>
        <w:jc w:val="both"/>
        <w:rPr>
          <w:ins w:id="113" w:author="Alexandru Uicoaba" w:date="2022-06-01T15:30:00Z"/>
        </w:rPr>
        <w:pPrChange w:id="114" w:author="Alexandru Uicoaba" w:date="2022-06-01T15:31:00Z">
          <w:pPr>
            <w:spacing w:after="6pt" w:line="11.40pt" w:lineRule="auto"/>
            <w:ind w:firstLine="14.45pt"/>
            <w:jc w:val="both"/>
          </w:pPr>
        </w:pPrChange>
      </w:pPr>
      <w:proofErr w:type="spellStart"/>
      <w:ins w:id="115" w:author="Alexandru Uicoaba" w:date="2022-06-01T15:30:00Z">
        <w:r>
          <w:t>Question</w:t>
        </w:r>
        <w:proofErr w:type="spellEnd"/>
        <w:r>
          <w:t xml:space="preserve"> </w:t>
        </w:r>
      </w:ins>
      <w:r w:rsidR="00F40E8C">
        <w:t>1</w:t>
      </w:r>
      <w:ins w:id="116" w:author="Alexandru Uicoaba" w:date="2022-06-01T15:30:00Z">
        <w:r>
          <w:t xml:space="preserve"> - </w:t>
        </w:r>
        <w:proofErr w:type="spellStart"/>
        <w:r>
          <w:t>What</w:t>
        </w:r>
        <w:proofErr w:type="spellEnd"/>
        <w:r>
          <w:t xml:space="preserve"> </w:t>
        </w:r>
        <w:proofErr w:type="spellStart"/>
        <w:r>
          <w:t>types</w:t>
        </w:r>
        <w:proofErr w:type="spellEnd"/>
        <w:r>
          <w:t xml:space="preserve"> of </w:t>
        </w:r>
        <w:proofErr w:type="spellStart"/>
        <w:r>
          <w:t>algorithms</w:t>
        </w:r>
        <w:proofErr w:type="spellEnd"/>
        <w:r>
          <w:t xml:space="preserve"> are more </w:t>
        </w:r>
        <w:proofErr w:type="spellStart"/>
        <w:r>
          <w:t>efficient</w:t>
        </w:r>
        <w:proofErr w:type="spellEnd"/>
        <w:r>
          <w:t>?</w:t>
        </w:r>
      </w:ins>
    </w:p>
    <w:p w14:paraId="16E9BB03" w14:textId="303847E9" w:rsidR="004B3AA3" w:rsidRDefault="004B3AA3">
      <w:pPr>
        <w:spacing w:after="6pt" w:line="11.40pt" w:lineRule="auto"/>
        <w:jc w:val="both"/>
        <w:rPr>
          <w:ins w:id="117" w:author="Alexandru Uicoaba" w:date="2022-06-01T15:30:00Z"/>
        </w:rPr>
        <w:pPrChange w:id="118" w:author="Alexandru Uicoaba" w:date="2022-06-01T15:30:00Z">
          <w:pPr>
            <w:spacing w:after="6pt" w:line="11.40pt" w:lineRule="auto"/>
            <w:ind w:firstLine="14.45pt"/>
            <w:jc w:val="both"/>
          </w:pPr>
        </w:pPrChange>
      </w:pPr>
      <w:proofErr w:type="spellStart"/>
      <w:ins w:id="119" w:author="Alexandru Uicoaba" w:date="2022-06-01T15:30:00Z">
        <w:r>
          <w:t>Question</w:t>
        </w:r>
        <w:proofErr w:type="spellEnd"/>
        <w:r>
          <w:t xml:space="preserve"> </w:t>
        </w:r>
      </w:ins>
      <w:r w:rsidR="00F40E8C">
        <w:t>2</w:t>
      </w:r>
      <w:ins w:id="120" w:author="Alexandru Uicoaba" w:date="2022-06-01T15:30:00Z">
        <w:r>
          <w:t xml:space="preserve"> - </w:t>
        </w:r>
        <w:proofErr w:type="spellStart"/>
        <w:r>
          <w:t>What</w:t>
        </w:r>
        <w:proofErr w:type="spellEnd"/>
        <w:r>
          <w:t xml:space="preserve"> data </w:t>
        </w:r>
        <w:proofErr w:type="spellStart"/>
        <w:r>
          <w:t>does</w:t>
        </w:r>
        <w:proofErr w:type="spellEnd"/>
        <w:r>
          <w:t xml:space="preserve"> </w:t>
        </w:r>
        <w:proofErr w:type="spellStart"/>
        <w:r>
          <w:t>the</w:t>
        </w:r>
        <w:proofErr w:type="spellEnd"/>
        <w:r>
          <w:t xml:space="preserve"> </w:t>
        </w:r>
        <w:proofErr w:type="spellStart"/>
        <w:r>
          <w:t>algorithm</w:t>
        </w:r>
        <w:proofErr w:type="spellEnd"/>
        <w:r>
          <w:t xml:space="preserve"> </w:t>
        </w:r>
        <w:proofErr w:type="spellStart"/>
        <w:r>
          <w:t>need</w:t>
        </w:r>
        <w:proofErr w:type="spellEnd"/>
        <w:r>
          <w:t xml:space="preserve"> </w:t>
        </w:r>
        <w:proofErr w:type="spellStart"/>
        <w:r>
          <w:t>to</w:t>
        </w:r>
        <w:proofErr w:type="spellEnd"/>
        <w:r>
          <w:t xml:space="preserve"> </w:t>
        </w:r>
        <w:proofErr w:type="spellStart"/>
        <w:r>
          <w:t>learn</w:t>
        </w:r>
        <w:proofErr w:type="spellEnd"/>
        <w:r>
          <w:t>?</w:t>
        </w:r>
      </w:ins>
    </w:p>
    <w:p w14:paraId="7452B1B8" w14:textId="72A56B4E" w:rsidR="00D71B22" w:rsidRPr="005614E4" w:rsidDel="004B3AA3" w:rsidRDefault="004B3AA3" w:rsidP="004B3AA3">
      <w:pPr>
        <w:jc w:val="both"/>
        <w:rPr>
          <w:del w:id="121" w:author="Alexandru Uicoaba" w:date="2022-06-01T15:30:00Z"/>
        </w:rPr>
      </w:pPr>
      <w:proofErr w:type="spellStart"/>
      <w:ins w:id="122" w:author="Alexandru Uicoaba" w:date="2022-06-01T15:30:00Z">
        <w:r>
          <w:t>Question</w:t>
        </w:r>
        <w:proofErr w:type="spellEnd"/>
        <w:r>
          <w:t xml:space="preserve"> </w:t>
        </w:r>
      </w:ins>
      <w:r w:rsidR="00F40E8C">
        <w:t>3</w:t>
      </w:r>
      <w:ins w:id="123" w:author="Alexandru Uicoaba" w:date="2022-06-01T15:30:00Z">
        <w:r>
          <w:t xml:space="preserve"> - </w:t>
        </w:r>
        <w:proofErr w:type="spellStart"/>
        <w:r>
          <w:t>Is</w:t>
        </w:r>
        <w:proofErr w:type="spellEnd"/>
        <w:r>
          <w:t xml:space="preserve"> a </w:t>
        </w:r>
        <w:proofErr w:type="spellStart"/>
        <w:r>
          <w:t>trained</w:t>
        </w:r>
        <w:proofErr w:type="spellEnd"/>
        <w:r>
          <w:t xml:space="preserve"> </w:t>
        </w:r>
        <w:proofErr w:type="spellStart"/>
        <w:r>
          <w:t>machine</w:t>
        </w:r>
        <w:proofErr w:type="spellEnd"/>
        <w:r>
          <w:t xml:space="preserve"> </w:t>
        </w:r>
        <w:proofErr w:type="spellStart"/>
        <w:r>
          <w:t>learning</w:t>
        </w:r>
        <w:proofErr w:type="spellEnd"/>
        <w:r>
          <w:t xml:space="preserve"> agent </w:t>
        </w:r>
        <w:proofErr w:type="spellStart"/>
        <w:r>
          <w:t>better</w:t>
        </w:r>
        <w:proofErr w:type="spellEnd"/>
        <w:r>
          <w:t xml:space="preserve"> </w:t>
        </w:r>
        <w:proofErr w:type="spellStart"/>
        <w:r>
          <w:t>than</w:t>
        </w:r>
        <w:proofErr w:type="spellEnd"/>
        <w:r>
          <w:t xml:space="preserve"> a real </w:t>
        </w:r>
        <w:proofErr w:type="spellStart"/>
        <w:r>
          <w:t>person</w:t>
        </w:r>
      </w:ins>
      <w:commentRangeStart w:id="124"/>
      <w:proofErr w:type="spellEnd"/>
      <w:del w:id="125" w:author="Alexandru Uicoaba" w:date="2022-06-01T15:24:00Z">
        <w:r w:rsidR="00D71B22" w:rsidRPr="005614E4" w:rsidDel="00D262B2">
          <w:delText>Întrebarea</w:delText>
        </w:r>
      </w:del>
      <w:del w:id="126" w:author="Alexandru Uicoaba" w:date="2022-06-01T15:30:00Z">
        <w:r w:rsidR="00D71B22" w:rsidRPr="005614E4" w:rsidDel="004B3AA3">
          <w:delText xml:space="preserve"> 1 – Care sunt tehnicile de învățare automată folosite pentru agenți?</w:delText>
        </w:r>
      </w:del>
    </w:p>
    <w:p w14:paraId="2378DDE0" w14:textId="7D3AA991" w:rsidR="00D71B22" w:rsidRPr="005614E4" w:rsidDel="004B3AA3" w:rsidRDefault="00D71B22" w:rsidP="00D71B22">
      <w:pPr>
        <w:jc w:val="both"/>
        <w:rPr>
          <w:del w:id="127" w:author="Alexandru Uicoaba" w:date="2022-06-01T15:30:00Z"/>
        </w:rPr>
      </w:pPr>
      <w:del w:id="128" w:author="Alexandru Uicoaba" w:date="2022-06-01T15:24:00Z">
        <w:r w:rsidRPr="005614E4" w:rsidDel="00D262B2">
          <w:delText xml:space="preserve">Întrebarea </w:delText>
        </w:r>
      </w:del>
      <w:del w:id="129" w:author="Alexandru Uicoaba" w:date="2022-06-01T15:30:00Z">
        <w:r w:rsidRPr="005614E4" w:rsidDel="004B3AA3">
          <w:delText>2 – Pentru ce platformă de jocuri</w:delText>
        </w:r>
        <w:r w:rsidR="003015BC" w:rsidRPr="005614E4" w:rsidDel="004B3AA3">
          <w:delText xml:space="preserve"> </w:delText>
        </w:r>
        <w:r w:rsidRPr="005614E4" w:rsidDel="004B3AA3">
          <w:delText xml:space="preserve">(PC, Console, Web, Mobile) este testat scenariul de agenți inteligenți? </w:delText>
        </w:r>
      </w:del>
    </w:p>
    <w:p w14:paraId="6EE4A1EE" w14:textId="1C4AFF7E" w:rsidR="00D71B22" w:rsidRPr="005614E4" w:rsidDel="004B3AA3" w:rsidRDefault="00D71B22" w:rsidP="00D71B22">
      <w:pPr>
        <w:jc w:val="both"/>
        <w:rPr>
          <w:del w:id="130" w:author="Alexandru Uicoaba" w:date="2022-06-01T15:30:00Z"/>
        </w:rPr>
      </w:pPr>
      <w:del w:id="131" w:author="Alexandru Uicoaba" w:date="2022-06-01T15:30:00Z">
        <w:r w:rsidRPr="005614E4" w:rsidDel="004B3AA3">
          <w:delText>Întrebarea 3 – Care este tipul de interacțiune între agenți (Multi Agents, Single Agent)?</w:delText>
        </w:r>
      </w:del>
    </w:p>
    <w:p w14:paraId="01225A84" w14:textId="04383A80" w:rsidR="00C100E6" w:rsidRPr="00A215B9" w:rsidRDefault="00D71B22" w:rsidP="00A267F0">
      <w:pPr>
        <w:jc w:val="both"/>
      </w:pPr>
      <w:del w:id="132" w:author="Alexandru Uicoaba" w:date="2022-06-01T15:30:00Z">
        <w:r w:rsidRPr="005614E4" w:rsidDel="004B3AA3">
          <w:delText>Întrebarea 4 – Agenți sunt creați pentru a juca unul sau mai multe jocuri</w:delText>
        </w:r>
      </w:del>
      <w:r w:rsidRPr="005614E4">
        <w:t>?</w:t>
      </w:r>
      <w:commentRangeEnd w:id="124"/>
      <w:r w:rsidRPr="005614E4">
        <w:rPr>
          <w:rStyle w:val="Referincomentariu"/>
          <w:sz w:val="20"/>
          <w:szCs w:val="20"/>
          <w:rPrChange w:id="133" w:author="Alexandru Uicoabă" w:date="2021-01-18T14:03:00Z">
            <w:rPr>
              <w:rStyle w:val="Referincomentariu"/>
            </w:rPr>
          </w:rPrChange>
        </w:rPr>
        <w:commentReference w:id="124"/>
      </w:r>
    </w:p>
    <w:p w14:paraId="014B4358" w14:textId="25D50106" w:rsidR="00D71B22" w:rsidRDefault="00D71B22" w:rsidP="005334AA">
      <w:pPr>
        <w:pStyle w:val="Titlu1"/>
      </w:pPr>
      <w:r>
        <w:t>Me</w:t>
      </w:r>
      <w:ins w:id="134" w:author="Alexandru Uicoaba" w:date="2022-06-01T15:55:00Z">
        <w:r w:rsidR="0062546B">
          <w:t>thodology</w:t>
        </w:r>
      </w:ins>
      <w:del w:id="135" w:author="Alexandru Uicoaba" w:date="2022-06-01T15:55:00Z">
        <w:r w:rsidDel="0062546B">
          <w:delText>todologie</w:delText>
        </w:r>
      </w:del>
      <w:del w:id="136" w:author="Alexandru Uicoaba" w:date="2022-06-01T15:52:00Z">
        <w:r w:rsidDel="00643FED">
          <w:delText>Extragerea Informațiilor</w:delText>
        </w:r>
        <w:r w:rsidRPr="005334AA" w:rsidDel="00643FED">
          <w:rPr>
            <w:lang w:val="en-GB"/>
          </w:rPr>
          <w:delText xml:space="preserve">: </w:delText>
        </w:r>
        <w:r w:rsidDel="00643FED">
          <w:delText>informația extrasă din articolele incluse a fost organizată în următoarele categorii.</w:delText>
        </w:r>
      </w:del>
    </w:p>
    <w:p w14:paraId="453DC4CE" w14:textId="77777777" w:rsidR="00554B31" w:rsidRDefault="00554B31" w:rsidP="00554B31">
      <w:pPr>
        <w:pStyle w:val="Corptext"/>
        <w:rPr>
          <w:ins w:id="137" w:author="Alexandru Uicoaba" w:date="2022-06-02T14:48:00Z"/>
          <w:lang w:val="ro-RO"/>
        </w:rPr>
      </w:pPr>
      <w:del w:id="138" w:author="Alexandru Uicoaba" w:date="2022-06-01T16:02:00Z">
        <w:r w:rsidDel="005B4BB7">
          <w:rPr>
            <w:lang w:val="ro-RO"/>
          </w:rPr>
          <w:delText xml:space="preserve">În </w:delText>
        </w:r>
      </w:del>
      <w:proofErr w:type="spellStart"/>
      <w:ins w:id="139" w:author="Alexandru Uicoaba" w:date="2022-06-01T16:02:00Z">
        <w:r w:rsidRPr="005B4BB7">
          <w:rPr>
            <w:lang w:val="ro-RO"/>
          </w:rPr>
          <w:t>This</w:t>
        </w:r>
        <w:proofErr w:type="spellEnd"/>
        <w:r w:rsidRPr="005B4BB7">
          <w:rPr>
            <w:lang w:val="ro-RO"/>
          </w:rPr>
          <w:t xml:space="preserve"> </w:t>
        </w:r>
        <w:proofErr w:type="spellStart"/>
        <w:r w:rsidRPr="005B4BB7">
          <w:rPr>
            <w:lang w:val="ro-RO"/>
          </w:rPr>
          <w:t>section</w:t>
        </w:r>
        <w:proofErr w:type="spellEnd"/>
        <w:r w:rsidRPr="005B4BB7">
          <w:rPr>
            <w:lang w:val="ro-RO"/>
          </w:rPr>
          <w:t xml:space="preserve"> </w:t>
        </w:r>
        <w:proofErr w:type="spellStart"/>
        <w:r w:rsidRPr="005B4BB7">
          <w:rPr>
            <w:lang w:val="ro-RO"/>
          </w:rPr>
          <w:t>will</w:t>
        </w:r>
        <w:proofErr w:type="spellEnd"/>
        <w:r w:rsidRPr="005B4BB7">
          <w:rPr>
            <w:lang w:val="ro-RO"/>
          </w:rPr>
          <w:t xml:space="preserve"> </w:t>
        </w:r>
        <w:proofErr w:type="spellStart"/>
        <w:r w:rsidRPr="005B4BB7">
          <w:rPr>
            <w:lang w:val="ro-RO"/>
          </w:rPr>
          <w:t>present</w:t>
        </w:r>
        <w:proofErr w:type="spellEnd"/>
        <w:r w:rsidRPr="005B4BB7">
          <w:rPr>
            <w:lang w:val="ro-RO"/>
          </w:rPr>
          <w:t xml:space="preserve"> </w:t>
        </w:r>
        <w:proofErr w:type="spellStart"/>
        <w:r w:rsidRPr="005B4BB7">
          <w:rPr>
            <w:lang w:val="ro-RO"/>
          </w:rPr>
          <w:t>the</w:t>
        </w:r>
        <w:proofErr w:type="spellEnd"/>
        <w:r w:rsidRPr="005B4BB7">
          <w:rPr>
            <w:lang w:val="ro-RO"/>
          </w:rPr>
          <w:t xml:space="preserve"> </w:t>
        </w:r>
        <w:proofErr w:type="spellStart"/>
        <w:r w:rsidRPr="005B4BB7">
          <w:rPr>
            <w:lang w:val="ro-RO"/>
          </w:rPr>
          <w:t>implementation</w:t>
        </w:r>
        <w:proofErr w:type="spellEnd"/>
        <w:r w:rsidRPr="005B4BB7">
          <w:rPr>
            <w:lang w:val="ro-RO"/>
          </w:rPr>
          <w:t xml:space="preserve"> of </w:t>
        </w:r>
        <w:proofErr w:type="spellStart"/>
        <w:r w:rsidRPr="005B4BB7">
          <w:rPr>
            <w:lang w:val="ro-RO"/>
          </w:rPr>
          <w:t>the</w:t>
        </w:r>
        <w:proofErr w:type="spellEnd"/>
        <w:r w:rsidRPr="005B4BB7">
          <w:rPr>
            <w:lang w:val="ro-RO"/>
          </w:rPr>
          <w:t xml:space="preserve"> experiment </w:t>
        </w:r>
        <w:proofErr w:type="spellStart"/>
        <w:r w:rsidRPr="005B4BB7">
          <w:rPr>
            <w:lang w:val="ro-RO"/>
          </w:rPr>
          <w:t>that</w:t>
        </w:r>
        <w:proofErr w:type="spellEnd"/>
        <w:r w:rsidRPr="005B4BB7">
          <w:rPr>
            <w:lang w:val="ro-RO"/>
          </w:rPr>
          <w:t xml:space="preserve"> </w:t>
        </w:r>
        <w:proofErr w:type="spellStart"/>
        <w:r w:rsidRPr="005B4BB7">
          <w:rPr>
            <w:lang w:val="ro-RO"/>
          </w:rPr>
          <w:t>aims</w:t>
        </w:r>
        <w:proofErr w:type="spellEnd"/>
        <w:r w:rsidRPr="005B4BB7">
          <w:rPr>
            <w:lang w:val="ro-RO"/>
          </w:rPr>
          <w:t xml:space="preserve"> </w:t>
        </w:r>
        <w:proofErr w:type="spellStart"/>
        <w:r w:rsidRPr="005B4BB7">
          <w:rPr>
            <w:lang w:val="ro-RO"/>
          </w:rPr>
          <w:t>to</w:t>
        </w:r>
        <w:proofErr w:type="spellEnd"/>
        <w:r w:rsidRPr="005B4BB7">
          <w:rPr>
            <w:lang w:val="ro-RO"/>
          </w:rPr>
          <w:t xml:space="preserve"> </w:t>
        </w:r>
        <w:proofErr w:type="spellStart"/>
        <w:r w:rsidRPr="005B4BB7">
          <w:rPr>
            <w:lang w:val="ro-RO"/>
          </w:rPr>
          <w:t>train</w:t>
        </w:r>
        <w:proofErr w:type="spellEnd"/>
        <w:r w:rsidRPr="005B4BB7">
          <w:rPr>
            <w:lang w:val="ro-RO"/>
          </w:rPr>
          <w:t xml:space="preserve"> an agent in a virtual </w:t>
        </w:r>
        <w:proofErr w:type="spellStart"/>
        <w:r w:rsidRPr="005B4BB7">
          <w:rPr>
            <w:lang w:val="ro-RO"/>
          </w:rPr>
          <w:t>environment</w:t>
        </w:r>
        <w:proofErr w:type="spellEnd"/>
        <w:r w:rsidRPr="005B4BB7">
          <w:rPr>
            <w:lang w:val="ro-RO"/>
          </w:rPr>
          <w:t xml:space="preserve">, </w:t>
        </w:r>
        <w:proofErr w:type="spellStart"/>
        <w:r w:rsidRPr="005B4BB7">
          <w:rPr>
            <w:lang w:val="ro-RO"/>
          </w:rPr>
          <w:t>both</w:t>
        </w:r>
        <w:proofErr w:type="spellEnd"/>
        <w:r w:rsidRPr="005B4BB7">
          <w:rPr>
            <w:lang w:val="ro-RO"/>
          </w:rPr>
          <w:t xml:space="preserve"> </w:t>
        </w:r>
        <w:proofErr w:type="spellStart"/>
        <w:r w:rsidRPr="005B4BB7">
          <w:rPr>
            <w:lang w:val="ro-RO"/>
          </w:rPr>
          <w:t>by</w:t>
        </w:r>
        <w:proofErr w:type="spellEnd"/>
        <w:r w:rsidRPr="005B4BB7">
          <w:rPr>
            <w:lang w:val="ro-RO"/>
          </w:rPr>
          <w:t xml:space="preserve"> </w:t>
        </w:r>
        <w:proofErr w:type="spellStart"/>
        <w:r w:rsidRPr="005B4BB7">
          <w:rPr>
            <w:lang w:val="ro-RO"/>
          </w:rPr>
          <w:t>using</w:t>
        </w:r>
        <w:proofErr w:type="spellEnd"/>
        <w:r w:rsidRPr="005B4BB7">
          <w:rPr>
            <w:lang w:val="ro-RO"/>
          </w:rPr>
          <w:t xml:space="preserve"> ML </w:t>
        </w:r>
        <w:proofErr w:type="spellStart"/>
        <w:r w:rsidRPr="005B4BB7">
          <w:rPr>
            <w:lang w:val="ro-RO"/>
          </w:rPr>
          <w:t>unsupervised</w:t>
        </w:r>
        <w:proofErr w:type="spellEnd"/>
        <w:r w:rsidRPr="005B4BB7">
          <w:rPr>
            <w:lang w:val="ro-RO"/>
          </w:rPr>
          <w:t xml:space="preserve"> </w:t>
        </w:r>
        <w:proofErr w:type="spellStart"/>
        <w:r w:rsidRPr="005B4BB7">
          <w:rPr>
            <w:lang w:val="ro-RO"/>
          </w:rPr>
          <w:t>algorithms</w:t>
        </w:r>
        <w:proofErr w:type="spellEnd"/>
        <w:r w:rsidRPr="005B4BB7">
          <w:rPr>
            <w:lang w:val="ro-RO"/>
          </w:rPr>
          <w:t xml:space="preserve"> </w:t>
        </w:r>
        <w:proofErr w:type="spellStart"/>
        <w:r w:rsidRPr="005B4BB7">
          <w:rPr>
            <w:lang w:val="ro-RO"/>
          </w:rPr>
          <w:t>and</w:t>
        </w:r>
        <w:proofErr w:type="spellEnd"/>
        <w:r w:rsidRPr="005B4BB7">
          <w:rPr>
            <w:lang w:val="ro-RO"/>
          </w:rPr>
          <w:t xml:space="preserve"> </w:t>
        </w:r>
        <w:proofErr w:type="spellStart"/>
        <w:r w:rsidRPr="005B4BB7">
          <w:rPr>
            <w:lang w:val="ro-RO"/>
          </w:rPr>
          <w:t>by</w:t>
        </w:r>
        <w:proofErr w:type="spellEnd"/>
        <w:r w:rsidRPr="005B4BB7">
          <w:rPr>
            <w:lang w:val="ro-RO"/>
          </w:rPr>
          <w:t xml:space="preserve"> </w:t>
        </w:r>
        <w:proofErr w:type="spellStart"/>
        <w:r w:rsidRPr="005B4BB7">
          <w:rPr>
            <w:lang w:val="ro-RO"/>
          </w:rPr>
          <w:t>using</w:t>
        </w:r>
        <w:proofErr w:type="spellEnd"/>
        <w:r w:rsidRPr="005B4BB7">
          <w:rPr>
            <w:lang w:val="ro-RO"/>
          </w:rPr>
          <w:t xml:space="preserve"> </w:t>
        </w:r>
        <w:proofErr w:type="spellStart"/>
        <w:r w:rsidRPr="005B4BB7">
          <w:rPr>
            <w:lang w:val="ro-RO"/>
          </w:rPr>
          <w:t>reinforcement</w:t>
        </w:r>
        <w:proofErr w:type="spellEnd"/>
        <w:r w:rsidRPr="005B4BB7">
          <w:rPr>
            <w:lang w:val="ro-RO"/>
          </w:rPr>
          <w:t xml:space="preserve"> </w:t>
        </w:r>
        <w:proofErr w:type="spellStart"/>
        <w:r w:rsidRPr="005B4BB7">
          <w:rPr>
            <w:lang w:val="ro-RO"/>
          </w:rPr>
          <w:t>learning</w:t>
        </w:r>
        <w:proofErr w:type="spellEnd"/>
        <w:r w:rsidRPr="005B4BB7">
          <w:rPr>
            <w:lang w:val="ro-RO"/>
          </w:rPr>
          <w:t>.</w:t>
        </w:r>
      </w:ins>
      <w:del w:id="140" w:author="Alexandru Uicoaba" w:date="2022-06-01T16:02:00Z">
        <w:r w:rsidDel="005B4BB7">
          <w:rPr>
            <w:lang w:val="ro-RO"/>
          </w:rPr>
          <w:delText>această secțiune se vor analiza atât tipul de interacțiune dintre agenți, cât și tipurile de algoritmi folosiți în articolele incluse. Așadar, avem două mari categorii</w:delText>
        </w:r>
        <w:r w:rsidDel="005B4BB7">
          <w:rPr>
            <w:lang w:val="en-GB"/>
          </w:rPr>
          <w:delText>:</w:delText>
        </w:r>
        <w:r w:rsidDel="005B4BB7">
          <w:rPr>
            <w:lang w:val="ro-RO"/>
          </w:rPr>
          <w:delText xml:space="preserve"> Single Agent și Multi Agents.</w:delText>
        </w:r>
      </w:del>
    </w:p>
    <w:p w14:paraId="6DB3FA76" w14:textId="77777777" w:rsidR="00554B31" w:rsidRDefault="00554B31" w:rsidP="00554B31">
      <w:pPr>
        <w:pStyle w:val="Corptext"/>
        <w:rPr>
          <w:ins w:id="141" w:author="Alexandru Uicoaba" w:date="2022-06-01T16:02:00Z"/>
          <w:lang w:val="ro-RO"/>
        </w:rPr>
      </w:pPr>
      <w:ins w:id="142" w:author="Alexandru Uicoaba" w:date="2022-06-02T14:48:00Z">
        <w:r w:rsidRPr="00C61BE0">
          <w:rPr>
            <w:lang w:val="ro-RO"/>
          </w:rPr>
          <w:t xml:space="preserve">The agent must </w:t>
        </w:r>
        <w:proofErr w:type="spellStart"/>
        <w:r w:rsidRPr="00C61BE0">
          <w:rPr>
            <w:lang w:val="ro-RO"/>
          </w:rPr>
          <w:t>learn</w:t>
        </w:r>
        <w:proofErr w:type="spellEnd"/>
        <w:r w:rsidRPr="00C61BE0">
          <w:rPr>
            <w:lang w:val="ro-RO"/>
          </w:rPr>
          <w:t xml:space="preserve"> </w:t>
        </w:r>
        <w:proofErr w:type="spellStart"/>
        <w:r w:rsidRPr="00C61BE0">
          <w:rPr>
            <w:lang w:val="ro-RO"/>
          </w:rPr>
          <w:t>how</w:t>
        </w:r>
        <w:proofErr w:type="spellEnd"/>
        <w:r w:rsidRPr="00C61BE0">
          <w:rPr>
            <w:lang w:val="ro-RO"/>
          </w:rPr>
          <w:t xml:space="preserve"> </w:t>
        </w:r>
        <w:proofErr w:type="spellStart"/>
        <w:r w:rsidRPr="00C61BE0">
          <w:rPr>
            <w:lang w:val="ro-RO"/>
          </w:rPr>
          <w:t>to</w:t>
        </w:r>
        <w:proofErr w:type="spellEnd"/>
        <w:r w:rsidRPr="00C61BE0">
          <w:rPr>
            <w:lang w:val="ro-RO"/>
          </w:rPr>
          <w:t xml:space="preserve"> drive in a virtual circuit, similar </w:t>
        </w:r>
        <w:proofErr w:type="spellStart"/>
        <w:r w:rsidRPr="00C61BE0">
          <w:rPr>
            <w:lang w:val="ro-RO"/>
          </w:rPr>
          <w:t>to</w:t>
        </w:r>
        <w:proofErr w:type="spellEnd"/>
        <w:r w:rsidRPr="00C61BE0">
          <w:rPr>
            <w:lang w:val="ro-RO"/>
          </w:rPr>
          <w:t xml:space="preserve"> </w:t>
        </w:r>
        <w:proofErr w:type="spellStart"/>
        <w:r w:rsidRPr="00C61BE0">
          <w:rPr>
            <w:lang w:val="ro-RO"/>
          </w:rPr>
          <w:t>the</w:t>
        </w:r>
        <w:proofErr w:type="spellEnd"/>
        <w:r w:rsidRPr="00C61BE0">
          <w:rPr>
            <w:lang w:val="ro-RO"/>
          </w:rPr>
          <w:t xml:space="preserve"> </w:t>
        </w:r>
        <w:proofErr w:type="spellStart"/>
        <w:r w:rsidRPr="00C61BE0">
          <w:rPr>
            <w:lang w:val="ro-RO"/>
          </w:rPr>
          <w:t>nascent</w:t>
        </w:r>
        <w:proofErr w:type="spellEnd"/>
        <w:r w:rsidRPr="00C61BE0">
          <w:rPr>
            <w:lang w:val="ro-RO"/>
          </w:rPr>
          <w:t xml:space="preserve"> </w:t>
        </w:r>
        <w:proofErr w:type="spellStart"/>
        <w:r w:rsidRPr="00C61BE0">
          <w:rPr>
            <w:lang w:val="ro-RO"/>
          </w:rPr>
          <w:t>one</w:t>
        </w:r>
        <w:proofErr w:type="spellEnd"/>
        <w:r w:rsidRPr="00C61BE0">
          <w:rPr>
            <w:lang w:val="ro-RO"/>
          </w:rPr>
          <w:t xml:space="preserve">. His </w:t>
        </w:r>
        <w:proofErr w:type="spellStart"/>
        <w:r w:rsidRPr="00C61BE0">
          <w:rPr>
            <w:lang w:val="ro-RO"/>
          </w:rPr>
          <w:t>goal</w:t>
        </w:r>
        <w:proofErr w:type="spellEnd"/>
        <w:r w:rsidRPr="00C61BE0">
          <w:rPr>
            <w:lang w:val="ro-RO"/>
          </w:rPr>
          <w:t xml:space="preserve"> </w:t>
        </w:r>
        <w:proofErr w:type="spellStart"/>
        <w:r w:rsidRPr="00C61BE0">
          <w:rPr>
            <w:lang w:val="ro-RO"/>
          </w:rPr>
          <w:t>is</w:t>
        </w:r>
        <w:proofErr w:type="spellEnd"/>
        <w:r w:rsidRPr="00C61BE0">
          <w:rPr>
            <w:lang w:val="ro-RO"/>
          </w:rPr>
          <w:t xml:space="preserve"> </w:t>
        </w:r>
        <w:proofErr w:type="spellStart"/>
        <w:r w:rsidRPr="00C61BE0">
          <w:rPr>
            <w:lang w:val="ro-RO"/>
          </w:rPr>
          <w:t>to</w:t>
        </w:r>
        <w:proofErr w:type="spellEnd"/>
        <w:r w:rsidRPr="00C61BE0">
          <w:rPr>
            <w:lang w:val="ro-RO"/>
          </w:rPr>
          <w:t xml:space="preserve"> </w:t>
        </w:r>
        <w:proofErr w:type="spellStart"/>
        <w:r w:rsidRPr="00C61BE0">
          <w:rPr>
            <w:lang w:val="ro-RO"/>
          </w:rPr>
          <w:t>go</w:t>
        </w:r>
        <w:proofErr w:type="spellEnd"/>
        <w:r w:rsidRPr="00C61BE0">
          <w:rPr>
            <w:lang w:val="ro-RO"/>
          </w:rPr>
          <w:t xml:space="preserve"> </w:t>
        </w:r>
        <w:proofErr w:type="spellStart"/>
        <w:r w:rsidRPr="00C61BE0">
          <w:rPr>
            <w:lang w:val="ro-RO"/>
          </w:rPr>
          <w:t>through</w:t>
        </w:r>
        <w:proofErr w:type="spellEnd"/>
        <w:r w:rsidRPr="00C61BE0">
          <w:rPr>
            <w:lang w:val="ro-RO"/>
          </w:rPr>
          <w:t xml:space="preserve"> </w:t>
        </w:r>
        <w:proofErr w:type="spellStart"/>
        <w:r w:rsidRPr="00C61BE0">
          <w:rPr>
            <w:lang w:val="ro-RO"/>
          </w:rPr>
          <w:t>the</w:t>
        </w:r>
        <w:proofErr w:type="spellEnd"/>
        <w:r w:rsidRPr="00C61BE0">
          <w:rPr>
            <w:lang w:val="ro-RO"/>
          </w:rPr>
          <w:t xml:space="preserve"> </w:t>
        </w:r>
        <w:proofErr w:type="spellStart"/>
        <w:r w:rsidRPr="00C61BE0">
          <w:rPr>
            <w:lang w:val="ro-RO"/>
          </w:rPr>
          <w:t>three</w:t>
        </w:r>
        <w:proofErr w:type="spellEnd"/>
        <w:r w:rsidRPr="00C61BE0">
          <w:rPr>
            <w:lang w:val="ro-RO"/>
          </w:rPr>
          <w:t xml:space="preserve"> </w:t>
        </w:r>
        <w:proofErr w:type="spellStart"/>
        <w:r w:rsidRPr="00C61BE0">
          <w:rPr>
            <w:lang w:val="ro-RO"/>
          </w:rPr>
          <w:t>checkpoints</w:t>
        </w:r>
        <w:proofErr w:type="spellEnd"/>
        <w:r w:rsidRPr="00C61BE0">
          <w:rPr>
            <w:lang w:val="ro-RO"/>
          </w:rPr>
          <w:t xml:space="preserve"> </w:t>
        </w:r>
        <w:proofErr w:type="spellStart"/>
        <w:r w:rsidRPr="00C61BE0">
          <w:rPr>
            <w:lang w:val="ro-RO"/>
          </w:rPr>
          <w:t>placed</w:t>
        </w:r>
        <w:proofErr w:type="spellEnd"/>
        <w:r w:rsidRPr="00C61BE0">
          <w:rPr>
            <w:lang w:val="ro-RO"/>
          </w:rPr>
          <w:t xml:space="preserve"> on </w:t>
        </w:r>
        <w:proofErr w:type="spellStart"/>
        <w:r w:rsidRPr="00C61BE0">
          <w:rPr>
            <w:lang w:val="ro-RO"/>
          </w:rPr>
          <w:t>the</w:t>
        </w:r>
        <w:proofErr w:type="spellEnd"/>
        <w:r w:rsidRPr="00C61BE0">
          <w:rPr>
            <w:lang w:val="ro-RO"/>
          </w:rPr>
          <w:t xml:space="preserve"> circuit in </w:t>
        </w:r>
        <w:proofErr w:type="spellStart"/>
        <w:r w:rsidRPr="00C61BE0">
          <w:rPr>
            <w:lang w:val="ro-RO"/>
          </w:rPr>
          <w:t>the</w:t>
        </w:r>
        <w:proofErr w:type="spellEnd"/>
        <w:r w:rsidRPr="00C61BE0">
          <w:rPr>
            <w:lang w:val="ro-RO"/>
          </w:rPr>
          <w:t xml:space="preserve"> </w:t>
        </w:r>
        <w:proofErr w:type="spellStart"/>
        <w:r w:rsidRPr="00C61BE0">
          <w:rPr>
            <w:lang w:val="ro-RO"/>
          </w:rPr>
          <w:t>shortest</w:t>
        </w:r>
        <w:proofErr w:type="spellEnd"/>
        <w:r w:rsidRPr="00C61BE0">
          <w:rPr>
            <w:lang w:val="ro-RO"/>
          </w:rPr>
          <w:t xml:space="preserve"> </w:t>
        </w:r>
        <w:proofErr w:type="spellStart"/>
        <w:r w:rsidRPr="00C61BE0">
          <w:rPr>
            <w:lang w:val="ro-RO"/>
          </w:rPr>
          <w:t>possible</w:t>
        </w:r>
        <w:proofErr w:type="spellEnd"/>
        <w:r w:rsidRPr="00C61BE0">
          <w:rPr>
            <w:lang w:val="ro-RO"/>
          </w:rPr>
          <w:t xml:space="preserve"> </w:t>
        </w:r>
        <w:proofErr w:type="spellStart"/>
        <w:r w:rsidRPr="00C61BE0">
          <w:rPr>
            <w:lang w:val="ro-RO"/>
          </w:rPr>
          <w:t>time</w:t>
        </w:r>
        <w:proofErr w:type="spellEnd"/>
        <w:r w:rsidRPr="00C61BE0">
          <w:rPr>
            <w:lang w:val="ro-RO"/>
          </w:rPr>
          <w:t xml:space="preserve">. The </w:t>
        </w:r>
        <w:proofErr w:type="spellStart"/>
        <w:r w:rsidRPr="00C61BE0">
          <w:rPr>
            <w:lang w:val="ro-RO"/>
          </w:rPr>
          <w:t>distribution</w:t>
        </w:r>
        <w:proofErr w:type="spellEnd"/>
        <w:r w:rsidRPr="00C61BE0">
          <w:rPr>
            <w:lang w:val="ro-RO"/>
          </w:rPr>
          <w:t xml:space="preserve"> of </w:t>
        </w:r>
        <w:proofErr w:type="spellStart"/>
        <w:r w:rsidRPr="00C61BE0">
          <w:rPr>
            <w:lang w:val="ro-RO"/>
          </w:rPr>
          <w:t>the</w:t>
        </w:r>
        <w:proofErr w:type="spellEnd"/>
        <w:r w:rsidRPr="00C61BE0">
          <w:rPr>
            <w:lang w:val="ro-RO"/>
          </w:rPr>
          <w:t xml:space="preserve"> </w:t>
        </w:r>
        <w:proofErr w:type="spellStart"/>
        <w:r w:rsidRPr="00C61BE0">
          <w:rPr>
            <w:lang w:val="ro-RO"/>
          </w:rPr>
          <w:t>three</w:t>
        </w:r>
        <w:proofErr w:type="spellEnd"/>
        <w:r w:rsidRPr="00C61BE0">
          <w:rPr>
            <w:lang w:val="ro-RO"/>
          </w:rPr>
          <w:t xml:space="preserve"> </w:t>
        </w:r>
        <w:proofErr w:type="spellStart"/>
        <w:r w:rsidRPr="00C61BE0">
          <w:rPr>
            <w:lang w:val="ro-RO"/>
          </w:rPr>
          <w:t>checkpoints</w:t>
        </w:r>
      </w:ins>
      <w:proofErr w:type="spellEnd"/>
      <w:ins w:id="143" w:author="Alexandru Uicoaba" w:date="2022-06-02T15:33:00Z">
        <w:r>
          <w:rPr>
            <w:lang w:val="ro-RO"/>
          </w:rPr>
          <w:t xml:space="preserve"> (</w:t>
        </w:r>
        <w:proofErr w:type="spellStart"/>
        <w:r>
          <w:rPr>
            <w:lang w:val="ro-RO"/>
          </w:rPr>
          <w:t>with</w:t>
        </w:r>
        <w:proofErr w:type="spellEnd"/>
        <w:r>
          <w:rPr>
            <w:lang w:val="ro-RO"/>
          </w:rPr>
          <w:t xml:space="preserve"> </w:t>
        </w:r>
        <w:proofErr w:type="spellStart"/>
        <w:r>
          <w:rPr>
            <w:lang w:val="ro-RO"/>
          </w:rPr>
          <w:t>purple</w:t>
        </w:r>
        <w:proofErr w:type="spellEnd"/>
        <w:r>
          <w:rPr>
            <w:lang w:val="ro-RO"/>
          </w:rPr>
          <w:t>)</w:t>
        </w:r>
      </w:ins>
      <w:ins w:id="144" w:author="Alexandru Uicoaba" w:date="2022-06-02T14:48:00Z">
        <w:r w:rsidRPr="00C61BE0">
          <w:rPr>
            <w:lang w:val="ro-RO"/>
          </w:rPr>
          <w:t xml:space="preserve"> </w:t>
        </w:r>
        <w:proofErr w:type="spellStart"/>
        <w:r w:rsidRPr="00C61BE0">
          <w:rPr>
            <w:lang w:val="ro-RO"/>
          </w:rPr>
          <w:t>can</w:t>
        </w:r>
        <w:proofErr w:type="spellEnd"/>
        <w:r w:rsidRPr="00C61BE0">
          <w:rPr>
            <w:lang w:val="ro-RO"/>
          </w:rPr>
          <w:t xml:space="preserve"> </w:t>
        </w:r>
        <w:proofErr w:type="spellStart"/>
        <w:r w:rsidRPr="00C61BE0">
          <w:rPr>
            <w:lang w:val="ro-RO"/>
          </w:rPr>
          <w:t>be</w:t>
        </w:r>
        <w:proofErr w:type="spellEnd"/>
        <w:r w:rsidRPr="00C61BE0">
          <w:rPr>
            <w:lang w:val="ro-RO"/>
          </w:rPr>
          <w:t xml:space="preserve"> </w:t>
        </w:r>
        <w:proofErr w:type="spellStart"/>
        <w:r w:rsidRPr="00C61BE0">
          <w:rPr>
            <w:lang w:val="ro-RO"/>
          </w:rPr>
          <w:t>seen</w:t>
        </w:r>
        <w:proofErr w:type="spellEnd"/>
        <w:r w:rsidRPr="00C61BE0">
          <w:rPr>
            <w:lang w:val="ro-RO"/>
          </w:rPr>
          <w:t xml:space="preserve"> </w:t>
        </w:r>
        <w:proofErr w:type="spellStart"/>
        <w:r w:rsidRPr="00C61BE0">
          <w:rPr>
            <w:lang w:val="ro-RO"/>
          </w:rPr>
          <w:t>below</w:t>
        </w:r>
        <w:proofErr w:type="spellEnd"/>
        <w:r w:rsidRPr="00C61BE0">
          <w:rPr>
            <w:lang w:val="ro-RO"/>
          </w:rPr>
          <w:t>.</w:t>
        </w:r>
      </w:ins>
    </w:p>
    <w:p w14:paraId="2C9C62BA" w14:textId="77777777" w:rsidR="00554B31" w:rsidRDefault="00554B31">
      <w:pPr>
        <w:rPr>
          <w:ins w:id="145" w:author="Alexandru Uicoaba" w:date="2022-06-02T14:49:00Z"/>
        </w:rPr>
        <w:pPrChange w:id="146" w:author="Alexandru Uicoaba" w:date="2022-06-02T15:33:00Z">
          <w:pPr>
            <w:jc w:val="start"/>
          </w:pPr>
        </w:pPrChange>
      </w:pPr>
      <w:ins w:id="147" w:author="Alexandru Uicoaba" w:date="2022-06-02T15:33:00Z">
        <w:r>
          <w:rPr>
            <w:noProof/>
          </w:rPr>
          <w:drawing>
            <wp:inline distT="0" distB="0" distL="0" distR="0" wp14:anchorId="38719CE2" wp14:editId="799C5E05">
              <wp:extent cx="2458644" cy="3129643"/>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462912" cy="3135076"/>
                      </a:xfrm>
                      <a:prstGeom prst="rect">
                        <a:avLst/>
                      </a:prstGeom>
                    </pic:spPr>
                  </pic:pic>
                </a:graphicData>
              </a:graphic>
            </wp:inline>
          </w:drawing>
        </w:r>
      </w:ins>
    </w:p>
    <w:p w14:paraId="068435BE" w14:textId="77777777" w:rsidR="00554B31" w:rsidRPr="00C61BE0" w:rsidRDefault="00554B31">
      <w:pPr>
        <w:pStyle w:val="Corptext"/>
        <w:jc w:val="center"/>
        <w:rPr>
          <w:ins w:id="148" w:author="Alexandru Uicoaba" w:date="2022-06-02T14:49:00Z"/>
          <w:lang w:val="en-US"/>
          <w:rPrChange w:id="149" w:author="Alexandru Uicoaba" w:date="2022-06-02T14:49:00Z">
            <w:rPr>
              <w:ins w:id="150" w:author="Alexandru Uicoaba" w:date="2022-06-02T14:49:00Z"/>
            </w:rPr>
          </w:rPrChange>
        </w:rPr>
        <w:pPrChange w:id="151" w:author="Alexandru Uicoaba" w:date="2022-06-02T14:49:00Z">
          <w:pPr>
            <w:pStyle w:val="Corptext"/>
          </w:pPr>
        </w:pPrChange>
      </w:pPr>
      <w:ins w:id="152" w:author="Alexandru Uicoaba" w:date="2022-06-02T14:49:00Z">
        <w:r>
          <w:t xml:space="preserve">Fig. </w:t>
        </w:r>
        <w:r>
          <w:rPr>
            <w:lang w:val="en-US"/>
          </w:rPr>
          <w:t>1</w:t>
        </w:r>
        <w:r>
          <w:t xml:space="preserve">. </w:t>
        </w:r>
        <w:r>
          <w:rPr>
            <w:lang w:val="en-US"/>
          </w:rPr>
          <w:t>Track Layout</w:t>
        </w:r>
      </w:ins>
    </w:p>
    <w:p w14:paraId="190E6808" w14:textId="77777777" w:rsidR="00554B31" w:rsidRDefault="00554B31" w:rsidP="00554B31">
      <w:pPr>
        <w:pStyle w:val="Corptext"/>
        <w:rPr>
          <w:lang w:val="ro-RO"/>
        </w:rPr>
      </w:pPr>
    </w:p>
    <w:p w14:paraId="58B9C29D" w14:textId="77777777" w:rsidR="00554B31" w:rsidRDefault="00554B31" w:rsidP="00554B31">
      <w:pPr>
        <w:pStyle w:val="Titlu2"/>
        <w:rPr>
          <w:ins w:id="153" w:author="Alexandru Uicoaba" w:date="2022-06-01T20:21:00Z"/>
        </w:rPr>
      </w:pPr>
      <w:ins w:id="154" w:author="Alexandru Uicoaba" w:date="2022-06-01T16:02:00Z">
        <w:r>
          <w:t>Colecting data from the virtual environment</w:t>
        </w:r>
      </w:ins>
    </w:p>
    <w:p w14:paraId="68BE804C" w14:textId="1F91F906" w:rsidR="00554B31" w:rsidDel="00282879" w:rsidRDefault="00554B31" w:rsidP="008B39F6">
      <w:pPr>
        <w:pStyle w:val="Corptext"/>
        <w:rPr>
          <w:del w:id="155" w:author="Alexandru Uicoaba" w:date="2022-06-01T16:57:00Z"/>
          <w:lang w:val="ro-RO"/>
        </w:rPr>
      </w:pPr>
    </w:p>
    <w:p w14:paraId="6F4CCA42" w14:textId="77777777" w:rsidR="00554B31" w:rsidDel="00282879" w:rsidRDefault="00554B31" w:rsidP="008B39F6">
      <w:pPr>
        <w:jc w:val="start"/>
        <w:rPr>
          <w:del w:id="156" w:author="Alexandru Uicoaba" w:date="2022-06-01T16:57:00Z"/>
        </w:rPr>
      </w:pPr>
      <w:del w:id="157" w:author="Alexandru Uicoaba" w:date="2022-06-01T15:54:00Z">
        <w:r w:rsidDel="0062546B">
          <w:rPr>
            <w:noProof/>
          </w:rPr>
          <w:drawing>
            <wp:inline distT="0" distB="0" distL="0" distR="0" wp14:anchorId="7ECFD070" wp14:editId="057C44D0">
              <wp:extent cx="2714625" cy="1876425"/>
              <wp:effectExtent l="0" t="0" r="9525" b="9525"/>
              <wp:docPr id="3" name="Diagramă 3"/>
              <wp:cNvGraphicFramePr/>
              <a:graphic xmlns:a="http://purl.oclc.org/ooxml/drawingml/main">
                <a:graphicData uri="http://purl.oclc.org/ooxml/drawingml/chart">
                  <c:chart xmlns:c="http://purl.oclc.org/ooxml/drawingml/chart" xmlns:r="http://purl.oclc.org/ooxml/officeDocument/relationships" r:id="rId19"/>
                </a:graphicData>
              </a:graphic>
            </wp:inline>
          </w:drawing>
        </w:r>
      </w:del>
    </w:p>
    <w:p w14:paraId="6FF84055" w14:textId="77777777" w:rsidR="00554B31" w:rsidDel="00282879" w:rsidRDefault="00554B31">
      <w:pPr>
        <w:pStyle w:val="Corptext"/>
        <w:ind w:firstLine="0pt"/>
        <w:rPr>
          <w:del w:id="158" w:author="Alexandru Uicoaba" w:date="2022-06-01T16:56:00Z"/>
          <w:lang w:val="ro-RO"/>
        </w:rPr>
        <w:pPrChange w:id="159" w:author="Alexandru Uicoaba" w:date="2022-06-01T16:56:00Z">
          <w:pPr>
            <w:pStyle w:val="Corptext"/>
          </w:pPr>
        </w:pPrChange>
      </w:pPr>
      <w:commentRangeStart w:id="160"/>
      <w:del w:id="161" w:author="Alexandru Uicoaba" w:date="2022-06-01T16:56:00Z">
        <w:r w:rsidDel="00282879">
          <w:rPr>
            <w:lang w:val="ro-RO"/>
          </w:rPr>
          <w:delText>Fig. 1</w:delText>
        </w:r>
        <w:commentRangeEnd w:id="160"/>
        <w:r w:rsidDel="00282879">
          <w:rPr>
            <w:rStyle w:val="Referincomentariu"/>
            <w:spacing w:val="0"/>
            <w:lang w:eastAsia="en-US"/>
          </w:rPr>
          <w:commentReference w:id="160"/>
        </w:r>
        <w:r w:rsidDel="00282879">
          <w:rPr>
            <w:lang w:val="ro-RO"/>
          </w:rPr>
          <w:delText>. Repartizarea tipurilor de agenți studiați în articole</w:delText>
        </w:r>
      </w:del>
    </w:p>
    <w:p w14:paraId="21C8EE8C" w14:textId="77777777" w:rsidR="00554B31" w:rsidDel="00282879" w:rsidRDefault="00554B31">
      <w:pPr>
        <w:spacing w:line="11.40pt" w:lineRule="auto"/>
        <w:jc w:val="both"/>
        <w:rPr>
          <w:del w:id="162" w:author="Alexandru Uicoaba" w:date="2022-06-01T16:56:00Z"/>
          <w:moveFrom w:id="163" w:author="Alexandru Uicoabă" w:date="2021-01-18T13:59:00Z"/>
        </w:rPr>
        <w:pPrChange w:id="164" w:author="Alexandru Uicoaba" w:date="2022-06-01T16:56:00Z">
          <w:pPr>
            <w:spacing w:line="11.40pt" w:lineRule="auto"/>
            <w:ind w:firstLine="14.45pt"/>
            <w:jc w:val="both"/>
          </w:pPr>
        </w:pPrChange>
      </w:pPr>
      <w:moveFromRangeStart w:id="165" w:author="Alexandru Uicoabă" w:date="2021-01-18T13:59:00Z" w:name="move61870796"/>
      <w:moveFrom w:id="166" w:author="Alexandru Uicoabă" w:date="2021-01-18T13:59:00Z">
        <w:del w:id="167" w:author="Alexandru Uicoaba" w:date="2022-06-01T16:56:00Z">
          <w:r w:rsidDel="00282879">
            <w:delText xml:space="preserve">În urma aplicării metodologiei de căutare, am identificat un număr de </w:delText>
          </w:r>
          <w:commentRangeStart w:id="168"/>
          <w:r w:rsidDel="00282879">
            <w:delText xml:space="preserve">31 de articole, din care doar 21 au fost incluse în acest studiu pe baza criteriilor de selecție. Din Fig. 2 reiese faptul că cele mai multe articole incluse în această analiză au fost publicate în ultimii 3 ani. </w:delText>
          </w:r>
        </w:del>
      </w:moveFrom>
    </w:p>
    <w:moveFromRangeEnd w:id="165"/>
    <w:p w14:paraId="34743977" w14:textId="77777777" w:rsidR="00554B31" w:rsidDel="00282879" w:rsidRDefault="00554B31">
      <w:pPr>
        <w:spacing w:line="11.40pt" w:lineRule="auto"/>
        <w:jc w:val="both"/>
        <w:rPr>
          <w:del w:id="169" w:author="Alexandru Uicoaba" w:date="2022-06-01T16:56:00Z"/>
        </w:rPr>
        <w:pPrChange w:id="170" w:author="Alexandru Uicoaba" w:date="2022-06-01T16:56:00Z">
          <w:pPr>
            <w:spacing w:line="11.40pt" w:lineRule="auto"/>
            <w:ind w:firstLine="14.45pt"/>
            <w:jc w:val="both"/>
          </w:pPr>
        </w:pPrChange>
      </w:pPr>
    </w:p>
    <w:p w14:paraId="69CD6471" w14:textId="77777777" w:rsidR="00554B31" w:rsidDel="00282879" w:rsidRDefault="00554B31" w:rsidP="008B39F6">
      <w:pPr>
        <w:spacing w:line="11.40pt" w:lineRule="auto"/>
        <w:jc w:val="start"/>
        <w:rPr>
          <w:del w:id="171" w:author="Alexandru Uicoaba" w:date="2022-06-01T16:56:00Z"/>
        </w:rPr>
      </w:pPr>
      <w:del w:id="172" w:author="Alexandru Uicoaba" w:date="2022-06-01T15:54:00Z">
        <w:r w:rsidDel="0062546B">
          <w:rPr>
            <w:noProof/>
          </w:rPr>
          <w:drawing>
            <wp:inline distT="0" distB="0" distL="0" distR="0" wp14:anchorId="0B68973D" wp14:editId="467EB110">
              <wp:extent cx="2757830" cy="1828800"/>
              <wp:effectExtent l="0" t="0" r="4445" b="0"/>
              <wp:docPr id="2" name="Diagramă 2"/>
              <wp:cNvGraphicFramePr/>
              <a:graphic xmlns:a="http://purl.oclc.org/ooxml/drawingml/main">
                <a:graphicData uri="http://purl.oclc.org/ooxml/drawingml/chart">
                  <c:chart xmlns:c="http://purl.oclc.org/ooxml/drawingml/chart" xmlns:r="http://purl.oclc.org/ooxml/officeDocument/relationships" r:id="rId20"/>
                </a:graphicData>
              </a:graphic>
            </wp:inline>
          </w:drawing>
        </w:r>
      </w:del>
    </w:p>
    <w:p w14:paraId="07933791" w14:textId="77777777" w:rsidR="00554B31" w:rsidDel="00282879" w:rsidRDefault="00554B31">
      <w:pPr>
        <w:spacing w:line="11.40pt" w:lineRule="auto"/>
        <w:jc w:val="both"/>
        <w:rPr>
          <w:ins w:id="173" w:author="Alexandru Uicoabă" w:date="2021-01-18T13:59:00Z"/>
          <w:del w:id="174" w:author="Alexandru Uicoaba" w:date="2022-06-01T16:56:00Z"/>
        </w:rPr>
        <w:pPrChange w:id="175" w:author="Alexandru Uicoaba" w:date="2022-06-01T16:56:00Z">
          <w:pPr>
            <w:spacing w:line="11.40pt" w:lineRule="auto"/>
            <w:ind w:firstLine="14.45pt"/>
            <w:jc w:val="both"/>
          </w:pPr>
        </w:pPrChange>
      </w:pPr>
      <w:del w:id="176" w:author="Alexandru Uicoaba" w:date="2022-06-01T16:56:00Z">
        <w:r w:rsidDel="00282879">
          <w:delText>Fig. 2. Articolele incluse în această revizuire pe ani</w:delText>
        </w:r>
        <w:commentRangeEnd w:id="168"/>
        <w:r w:rsidDel="00282879">
          <w:rPr>
            <w:rStyle w:val="Referincomentariu"/>
          </w:rPr>
          <w:commentReference w:id="168"/>
        </w:r>
      </w:del>
    </w:p>
    <w:p w14:paraId="35C77A76" w14:textId="77777777" w:rsidR="00554B31" w:rsidDel="00282879" w:rsidRDefault="00554B31">
      <w:pPr>
        <w:jc w:val="start"/>
        <w:rPr>
          <w:ins w:id="177" w:author="Alexandru Uicoabă" w:date="2021-01-18T13:59:00Z"/>
          <w:del w:id="178" w:author="Alexandru Uicoaba" w:date="2022-06-01T16:57:00Z"/>
        </w:rPr>
        <w:pPrChange w:id="179" w:author="Alexandru Uicoaba" w:date="2022-06-01T16:57:00Z">
          <w:pPr>
            <w:spacing w:line="11.40pt" w:lineRule="auto"/>
            <w:jc w:val="both"/>
          </w:pPr>
        </w:pPrChange>
      </w:pPr>
    </w:p>
    <w:p w14:paraId="40B1D0F7" w14:textId="6F09AA6B" w:rsidR="00554B31" w:rsidDel="003B5A04" w:rsidRDefault="00554B31">
      <w:pPr>
        <w:spacing w:line="11.40pt" w:lineRule="auto"/>
        <w:ind w:firstLine="14.40pt"/>
        <w:jc w:val="both"/>
        <w:rPr>
          <w:del w:id="180" w:author="Alexandru Uicoaba" w:date="2022-06-02T15:34:00Z"/>
          <w:moveTo w:id="181" w:author="Alexandru Uicoabă" w:date="2021-01-18T13:59:00Z"/>
        </w:rPr>
        <w:pPrChange w:id="182" w:author="Alexandru Uicoaba" w:date="2022-06-02T15:34:00Z">
          <w:pPr>
            <w:spacing w:line="11.40pt" w:lineRule="auto"/>
            <w:ind w:firstLine="14.45pt"/>
            <w:jc w:val="both"/>
          </w:pPr>
        </w:pPrChange>
      </w:pPr>
      <w:moveToRangeStart w:id="183" w:author="Alexandru Uicoabă" w:date="2021-01-18T13:59:00Z" w:name="move61870796"/>
      <w:moveTo w:id="184" w:author="Alexandru Uicoabă" w:date="2021-01-18T13:59:00Z">
        <w:del w:id="185" w:author="Alexandru Uicoaba" w:date="2022-06-01T16:57:00Z">
          <w:r w:rsidDel="00282879">
            <w:delText xml:space="preserve">În </w:delText>
          </w:r>
        </w:del>
      </w:moveTo>
      <w:ins w:id="186" w:author="Alexandru Uicoaba" w:date="2022-06-01T16:57:00Z">
        <w:r w:rsidRPr="00282879">
          <w:t xml:space="preserve">The </w:t>
        </w:r>
        <w:proofErr w:type="spellStart"/>
        <w:r w:rsidRPr="00282879">
          <w:t>first</w:t>
        </w:r>
        <w:proofErr w:type="spellEnd"/>
        <w:r w:rsidRPr="00282879">
          <w:t xml:space="preserve"> step </w:t>
        </w:r>
        <w:proofErr w:type="spellStart"/>
        <w:r w:rsidRPr="00282879">
          <w:t>is</w:t>
        </w:r>
        <w:proofErr w:type="spellEnd"/>
        <w:r w:rsidRPr="00282879">
          <w:t xml:space="preserve"> </w:t>
        </w:r>
        <w:proofErr w:type="spellStart"/>
        <w:r w:rsidRPr="00282879">
          <w:t>to</w:t>
        </w:r>
        <w:proofErr w:type="spellEnd"/>
        <w:r w:rsidRPr="00282879">
          <w:t xml:space="preserve"> </w:t>
        </w:r>
        <w:proofErr w:type="spellStart"/>
        <w:r w:rsidRPr="00282879">
          <w:t>collect</w:t>
        </w:r>
        <w:proofErr w:type="spellEnd"/>
        <w:r w:rsidRPr="00282879">
          <w:t xml:space="preserve"> </w:t>
        </w:r>
        <w:proofErr w:type="spellStart"/>
        <w:r w:rsidRPr="00282879">
          <w:t>the</w:t>
        </w:r>
        <w:proofErr w:type="spellEnd"/>
        <w:r w:rsidRPr="00282879">
          <w:t xml:space="preserve"> </w:t>
        </w:r>
        <w:proofErr w:type="spellStart"/>
        <w:r w:rsidRPr="00282879">
          <w:t>necessary</w:t>
        </w:r>
        <w:proofErr w:type="spellEnd"/>
        <w:r w:rsidRPr="00282879">
          <w:t xml:space="preserve"> data of </w:t>
        </w:r>
        <w:proofErr w:type="spellStart"/>
        <w:r w:rsidRPr="00282879">
          <w:t>the</w:t>
        </w:r>
        <w:proofErr w:type="spellEnd"/>
        <w:r w:rsidRPr="00282879">
          <w:t xml:space="preserve"> agent, in </w:t>
        </w:r>
        <w:proofErr w:type="spellStart"/>
        <w:r w:rsidRPr="00282879">
          <w:t>this</w:t>
        </w:r>
        <w:proofErr w:type="spellEnd"/>
        <w:r w:rsidRPr="00282879">
          <w:t xml:space="preserve"> case, </w:t>
        </w:r>
        <w:proofErr w:type="spellStart"/>
        <w:r w:rsidRPr="00282879">
          <w:t>the</w:t>
        </w:r>
        <w:proofErr w:type="spellEnd"/>
        <w:r w:rsidRPr="00282879">
          <w:t xml:space="preserve"> kart, </w:t>
        </w:r>
        <w:proofErr w:type="spellStart"/>
        <w:r w:rsidRPr="00282879">
          <w:t>which</w:t>
        </w:r>
        <w:proofErr w:type="spellEnd"/>
        <w:r w:rsidRPr="00282879">
          <w:t xml:space="preserve"> </w:t>
        </w:r>
        <w:proofErr w:type="spellStart"/>
        <w:r w:rsidRPr="00282879">
          <w:t>is</w:t>
        </w:r>
        <w:proofErr w:type="spellEnd"/>
        <w:r w:rsidRPr="00282879">
          <w:t xml:space="preserve"> </w:t>
        </w:r>
        <w:proofErr w:type="spellStart"/>
        <w:r w:rsidRPr="00282879">
          <w:t>necessary</w:t>
        </w:r>
        <w:proofErr w:type="spellEnd"/>
        <w:r w:rsidRPr="00282879">
          <w:t xml:space="preserve"> for training. As a medium, </w:t>
        </w:r>
        <w:proofErr w:type="spellStart"/>
        <w:r w:rsidRPr="00282879">
          <w:t>the</w:t>
        </w:r>
        <w:proofErr w:type="spellEnd"/>
        <w:r w:rsidRPr="00282879">
          <w:t xml:space="preserve"> </w:t>
        </w:r>
        <w:proofErr w:type="spellStart"/>
        <w:r w:rsidRPr="00282879">
          <w:t>microgame</w:t>
        </w:r>
        <w:proofErr w:type="spellEnd"/>
        <w:r w:rsidRPr="00282879">
          <w:t xml:space="preserve"> kart </w:t>
        </w:r>
        <w:proofErr w:type="spellStart"/>
        <w:r w:rsidRPr="00282879">
          <w:t>from</w:t>
        </w:r>
        <w:proofErr w:type="spellEnd"/>
        <w:r w:rsidRPr="00282879">
          <w:t xml:space="preserve"> </w:t>
        </w:r>
        <w:proofErr w:type="spellStart"/>
        <w:r w:rsidRPr="00282879">
          <w:t>Unity</w:t>
        </w:r>
        <w:proofErr w:type="spellEnd"/>
        <w:r w:rsidRPr="00282879">
          <w:t xml:space="preserve"> </w:t>
        </w:r>
        <w:proofErr w:type="spellStart"/>
        <w:r w:rsidRPr="00282879">
          <w:t>was</w:t>
        </w:r>
        <w:proofErr w:type="spellEnd"/>
        <w:r w:rsidRPr="00282879">
          <w:t xml:space="preserve"> </w:t>
        </w:r>
        <w:proofErr w:type="spellStart"/>
        <w:r w:rsidRPr="00282879">
          <w:t>used</w:t>
        </w:r>
      </w:ins>
      <w:bookmarkStart w:id="187" w:name="ZOTERO_BREF_kma5BUZdVsIJ"/>
      <w:proofErr w:type="spellEnd"/>
      <w:r w:rsidR="00B04A38" w:rsidRPr="00B04A38">
        <w:t>[14]</w:t>
      </w:r>
      <w:bookmarkEnd w:id="187"/>
      <w:ins w:id="188" w:author="Alexandru Uicoaba" w:date="2022-06-01T16:57:00Z">
        <w:r w:rsidRPr="00282879">
          <w:t xml:space="preserve">, </w:t>
        </w:r>
        <w:proofErr w:type="spellStart"/>
        <w:r w:rsidRPr="00282879">
          <w:t>which</w:t>
        </w:r>
        <w:proofErr w:type="spellEnd"/>
        <w:r w:rsidRPr="00282879">
          <w:t xml:space="preserve"> </w:t>
        </w:r>
        <w:proofErr w:type="spellStart"/>
        <w:r w:rsidRPr="00282879">
          <w:t>provides</w:t>
        </w:r>
        <w:proofErr w:type="spellEnd"/>
        <w:r w:rsidRPr="00282879">
          <w:t xml:space="preserve"> </w:t>
        </w:r>
        <w:proofErr w:type="spellStart"/>
        <w:r w:rsidRPr="00282879">
          <w:t>the</w:t>
        </w:r>
        <w:proofErr w:type="spellEnd"/>
        <w:r w:rsidRPr="00282879">
          <w:t xml:space="preserve"> circuit </w:t>
        </w:r>
        <w:proofErr w:type="spellStart"/>
        <w:r w:rsidRPr="00282879">
          <w:t>together</w:t>
        </w:r>
        <w:proofErr w:type="spellEnd"/>
        <w:r w:rsidRPr="00282879">
          <w:t xml:space="preserve"> </w:t>
        </w:r>
        <w:proofErr w:type="spellStart"/>
        <w:r w:rsidRPr="00282879">
          <w:t>with</w:t>
        </w:r>
        <w:proofErr w:type="spellEnd"/>
        <w:r w:rsidRPr="00282879">
          <w:t xml:space="preserve"> </w:t>
        </w:r>
        <w:proofErr w:type="spellStart"/>
        <w:r w:rsidRPr="00282879">
          <w:t>the</w:t>
        </w:r>
        <w:proofErr w:type="spellEnd"/>
        <w:r w:rsidRPr="00282879">
          <w:t xml:space="preserve"> kart. </w:t>
        </w:r>
        <w:proofErr w:type="spellStart"/>
        <w:r w:rsidRPr="00282879">
          <w:t>To</w:t>
        </w:r>
        <w:proofErr w:type="spellEnd"/>
        <w:r w:rsidRPr="00282879">
          <w:t xml:space="preserve"> </w:t>
        </w:r>
        <w:proofErr w:type="spellStart"/>
        <w:r w:rsidRPr="00282879">
          <w:t>be</w:t>
        </w:r>
        <w:proofErr w:type="spellEnd"/>
        <w:r w:rsidRPr="00282879">
          <w:t xml:space="preserve"> </w:t>
        </w:r>
        <w:proofErr w:type="spellStart"/>
        <w:r w:rsidRPr="00282879">
          <w:t>able</w:t>
        </w:r>
        <w:proofErr w:type="spellEnd"/>
        <w:r w:rsidRPr="00282879">
          <w:t xml:space="preserve"> </w:t>
        </w:r>
        <w:proofErr w:type="spellStart"/>
        <w:r w:rsidRPr="00282879">
          <w:t>to</w:t>
        </w:r>
        <w:proofErr w:type="spellEnd"/>
        <w:r w:rsidRPr="00282879">
          <w:t xml:space="preserve"> </w:t>
        </w:r>
        <w:proofErr w:type="spellStart"/>
        <w:r w:rsidRPr="00282879">
          <w:t>collect</w:t>
        </w:r>
        <w:proofErr w:type="spellEnd"/>
        <w:r w:rsidRPr="00282879">
          <w:t xml:space="preserve"> </w:t>
        </w:r>
        <w:proofErr w:type="spellStart"/>
        <w:r w:rsidRPr="00282879">
          <w:t>the</w:t>
        </w:r>
        <w:proofErr w:type="spellEnd"/>
        <w:r w:rsidRPr="00282879">
          <w:t xml:space="preserve"> data, </w:t>
        </w:r>
        <w:proofErr w:type="spellStart"/>
        <w:r w:rsidRPr="00282879">
          <w:t>the</w:t>
        </w:r>
        <w:proofErr w:type="spellEnd"/>
        <w:r w:rsidRPr="00282879">
          <w:t xml:space="preserve"> </w:t>
        </w:r>
        <w:proofErr w:type="spellStart"/>
        <w:r w:rsidRPr="00282879">
          <w:t>following</w:t>
        </w:r>
        <w:proofErr w:type="spellEnd"/>
        <w:r w:rsidRPr="00282879">
          <w:t xml:space="preserve"> </w:t>
        </w:r>
        <w:proofErr w:type="spellStart"/>
        <w:r w:rsidRPr="00282879">
          <w:t>is</w:t>
        </w:r>
        <w:proofErr w:type="spellEnd"/>
        <w:r w:rsidRPr="00282879">
          <w:t xml:space="preserve"> </w:t>
        </w:r>
        <w:proofErr w:type="spellStart"/>
        <w:r w:rsidRPr="00282879">
          <w:t>collected</w:t>
        </w:r>
        <w:proofErr w:type="spellEnd"/>
        <w:r w:rsidRPr="00282879">
          <w:t xml:space="preserve"> </w:t>
        </w:r>
        <w:proofErr w:type="spellStart"/>
        <w:r w:rsidRPr="00282879">
          <w:t>through</w:t>
        </w:r>
        <w:proofErr w:type="spellEnd"/>
        <w:r w:rsidRPr="00282879">
          <w:t xml:space="preserve"> a script: </w:t>
        </w:r>
        <w:proofErr w:type="spellStart"/>
        <w:r w:rsidRPr="00282879">
          <w:t>the</w:t>
        </w:r>
        <w:proofErr w:type="spellEnd"/>
        <w:r w:rsidRPr="00282879">
          <w:t xml:space="preserve"> </w:t>
        </w:r>
        <w:proofErr w:type="spellStart"/>
        <w:r w:rsidRPr="00282879">
          <w:t>positions</w:t>
        </w:r>
        <w:proofErr w:type="spellEnd"/>
        <w:r w:rsidRPr="00282879">
          <w:t xml:space="preserve"> on </w:t>
        </w:r>
        <w:proofErr w:type="spellStart"/>
        <w:r w:rsidRPr="00282879">
          <w:t>the</w:t>
        </w:r>
        <w:proofErr w:type="spellEnd"/>
        <w:r w:rsidRPr="00282879">
          <w:t xml:space="preserve"> </w:t>
        </w:r>
        <w:proofErr w:type="spellStart"/>
        <w:r w:rsidRPr="00282879">
          <w:t>three</w:t>
        </w:r>
        <w:proofErr w:type="spellEnd"/>
        <w:r w:rsidRPr="00282879">
          <w:t xml:space="preserve"> </w:t>
        </w:r>
        <w:proofErr w:type="spellStart"/>
        <w:r w:rsidRPr="00282879">
          <w:t>axes</w:t>
        </w:r>
        <w:proofErr w:type="spellEnd"/>
        <w:r w:rsidRPr="00282879">
          <w:t xml:space="preserve">, </w:t>
        </w:r>
        <w:proofErr w:type="spellStart"/>
        <w:r w:rsidRPr="00282879">
          <w:t>the</w:t>
        </w:r>
        <w:proofErr w:type="spellEnd"/>
        <w:r w:rsidRPr="00282879">
          <w:t xml:space="preserve"> </w:t>
        </w:r>
        <w:proofErr w:type="spellStart"/>
        <w:r w:rsidRPr="00282879">
          <w:t>distance</w:t>
        </w:r>
        <w:proofErr w:type="spellEnd"/>
        <w:r w:rsidRPr="00282879">
          <w:t xml:space="preserve"> </w:t>
        </w:r>
        <w:proofErr w:type="spellStart"/>
        <w:r w:rsidRPr="00282879">
          <w:t>to</w:t>
        </w:r>
        <w:proofErr w:type="spellEnd"/>
        <w:r w:rsidRPr="00282879">
          <w:t xml:space="preserve"> </w:t>
        </w:r>
        <w:proofErr w:type="spellStart"/>
        <w:r w:rsidRPr="00282879">
          <w:t>the</w:t>
        </w:r>
        <w:proofErr w:type="spellEnd"/>
        <w:r w:rsidRPr="00282879">
          <w:t xml:space="preserve"> </w:t>
        </w:r>
        <w:proofErr w:type="spellStart"/>
        <w:r w:rsidRPr="00282879">
          <w:t>object</w:t>
        </w:r>
        <w:proofErr w:type="spellEnd"/>
        <w:r w:rsidRPr="00282879">
          <w:t xml:space="preserve"> </w:t>
        </w:r>
        <w:proofErr w:type="spellStart"/>
        <w:r w:rsidRPr="00282879">
          <w:t>from</w:t>
        </w:r>
        <w:proofErr w:type="spellEnd"/>
        <w:r w:rsidRPr="00282879">
          <w:t xml:space="preserve"> </w:t>
        </w:r>
        <w:proofErr w:type="spellStart"/>
        <w:r w:rsidRPr="00282879">
          <w:t>the</w:t>
        </w:r>
        <w:proofErr w:type="spellEnd"/>
        <w:r w:rsidRPr="00282879">
          <w:t xml:space="preserve"> 5 </w:t>
        </w:r>
        <w:proofErr w:type="spellStart"/>
        <w:r w:rsidRPr="00282879">
          <w:t>sensors</w:t>
        </w:r>
        <w:proofErr w:type="spellEnd"/>
        <w:r w:rsidRPr="00282879">
          <w:t xml:space="preserve">, </w:t>
        </w:r>
        <w:proofErr w:type="spellStart"/>
        <w:r w:rsidRPr="00282879">
          <w:t>the</w:t>
        </w:r>
        <w:proofErr w:type="spellEnd"/>
        <w:r w:rsidRPr="00282879">
          <w:t xml:space="preserve"> </w:t>
        </w:r>
        <w:proofErr w:type="spellStart"/>
        <w:r w:rsidRPr="00282879">
          <w:t>direction</w:t>
        </w:r>
        <w:proofErr w:type="spellEnd"/>
        <w:r w:rsidRPr="00282879">
          <w:t xml:space="preserve"> of </w:t>
        </w:r>
        <w:proofErr w:type="spellStart"/>
        <w:r w:rsidRPr="00282879">
          <w:t>movement</w:t>
        </w:r>
        <w:proofErr w:type="spellEnd"/>
        <w:r w:rsidRPr="00282879">
          <w:t xml:space="preserve"> of </w:t>
        </w:r>
        <w:proofErr w:type="spellStart"/>
        <w:r w:rsidRPr="00282879">
          <w:t>the</w:t>
        </w:r>
        <w:proofErr w:type="spellEnd"/>
        <w:r w:rsidRPr="00282879">
          <w:t xml:space="preserve"> kart, </w:t>
        </w:r>
        <w:proofErr w:type="spellStart"/>
        <w:r w:rsidRPr="00282879">
          <w:t>the</w:t>
        </w:r>
        <w:proofErr w:type="spellEnd"/>
        <w:r w:rsidRPr="00282879">
          <w:t xml:space="preserve"> state of </w:t>
        </w:r>
        <w:proofErr w:type="spellStart"/>
        <w:r w:rsidRPr="00282879">
          <w:t>the</w:t>
        </w:r>
        <w:proofErr w:type="spellEnd"/>
        <w:r w:rsidRPr="00282879">
          <w:t xml:space="preserve"> game, </w:t>
        </w:r>
        <w:proofErr w:type="spellStart"/>
        <w:r w:rsidRPr="00282879">
          <w:t>and</w:t>
        </w:r>
        <w:proofErr w:type="spellEnd"/>
        <w:r w:rsidRPr="00282879">
          <w:t xml:space="preserve"> </w:t>
        </w:r>
        <w:proofErr w:type="spellStart"/>
        <w:r w:rsidRPr="00282879">
          <w:t>the</w:t>
        </w:r>
        <w:proofErr w:type="spellEnd"/>
        <w:r w:rsidRPr="00282879">
          <w:t xml:space="preserve"> </w:t>
        </w:r>
        <w:proofErr w:type="spellStart"/>
        <w:r w:rsidRPr="00282879">
          <w:t>time</w:t>
        </w:r>
        <w:proofErr w:type="spellEnd"/>
        <w:r w:rsidRPr="00282879">
          <w:t xml:space="preserve"> in </w:t>
        </w:r>
        <w:proofErr w:type="spellStart"/>
        <w:r w:rsidRPr="00282879">
          <w:t>the</w:t>
        </w:r>
        <w:proofErr w:type="spellEnd"/>
        <w:r w:rsidRPr="00282879">
          <w:t xml:space="preserve"> game.</w:t>
        </w:r>
      </w:ins>
      <w:moveTo w:id="189" w:author="Alexandru Uicoabă" w:date="2021-01-18T13:59:00Z">
        <w:del w:id="190" w:author="Alexandru Uicoaba" w:date="2022-06-01T16:57:00Z">
          <w:r w:rsidDel="00282879">
            <w:delText>urma aplicării metodologiei de căutare, am identificat un număr de 31 de articole, din care doar 21 au fost incluse în acest studiu pe baza criteriilor de selecție. Din Fig. 2 reiese faptul că cele mai multe articole incluse în această analiză au fost publicate în ultimii 3 ani.</w:delText>
          </w:r>
        </w:del>
        <w:r>
          <w:t xml:space="preserve"> </w:t>
        </w:r>
      </w:moveTo>
    </w:p>
    <w:moveToRangeEnd w:id="183"/>
    <w:p w14:paraId="00AA743E" w14:textId="77777777" w:rsidR="00554B31" w:rsidDel="0019774B" w:rsidRDefault="00554B31">
      <w:pPr>
        <w:spacing w:line="11.40pt" w:lineRule="auto"/>
        <w:jc w:val="both"/>
        <w:rPr>
          <w:del w:id="191" w:author="Alexandru Uicoaba" w:date="2022-06-01T20:21:00Z"/>
        </w:rPr>
        <w:pPrChange w:id="192" w:author="Alexandru Uicoaba" w:date="2022-06-02T15:34:00Z">
          <w:pPr>
            <w:spacing w:line="11.40pt" w:lineRule="auto"/>
            <w:ind w:firstLine="14.40pt"/>
            <w:jc w:val="both"/>
          </w:pPr>
        </w:pPrChange>
      </w:pPr>
      <w:ins w:id="193" w:author="Alexandru Uicoaba" w:date="2022-06-01T16:58:00Z">
        <w:r>
          <w:t xml:space="preserve">Access </w:t>
        </w:r>
        <w:proofErr w:type="spellStart"/>
        <w:r>
          <w:t>to</w:t>
        </w:r>
        <w:proofErr w:type="spellEnd"/>
        <w:r>
          <w:t xml:space="preserve"> </w:t>
        </w:r>
        <w:proofErr w:type="spellStart"/>
        <w:r>
          <w:t>this</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done</w:t>
        </w:r>
        <w:proofErr w:type="spellEnd"/>
        <w:r>
          <w:t xml:space="preserve"> </w:t>
        </w:r>
        <w:proofErr w:type="spellStart"/>
        <w:r>
          <w:t>by</w:t>
        </w:r>
        <w:proofErr w:type="spellEnd"/>
        <w:r>
          <w:t xml:space="preserve"> </w:t>
        </w:r>
        <w:proofErr w:type="spellStart"/>
        <w:r>
          <w:t>calling</w:t>
        </w:r>
        <w:proofErr w:type="spellEnd"/>
        <w:r>
          <w:t xml:space="preserve"> a get </w:t>
        </w:r>
        <w:proofErr w:type="spellStart"/>
        <w:r>
          <w:t>endpoint</w:t>
        </w:r>
        <w:proofErr w:type="spellEnd"/>
        <w:r>
          <w:t xml:space="preserve"> of an API made </w:t>
        </w:r>
        <w:proofErr w:type="spellStart"/>
        <w:r>
          <w:t>with</w:t>
        </w:r>
        <w:proofErr w:type="spellEnd"/>
        <w:r>
          <w:t xml:space="preserve"> </w:t>
        </w:r>
        <w:proofErr w:type="spellStart"/>
        <w:r>
          <w:t>the</w:t>
        </w:r>
        <w:proofErr w:type="spellEnd"/>
        <w:r>
          <w:t xml:space="preserve"> </w:t>
        </w:r>
        <w:proofErr w:type="spellStart"/>
        <w:r>
          <w:t>Flask</w:t>
        </w:r>
        <w:proofErr w:type="spellEnd"/>
        <w:r>
          <w:t xml:space="preserve"> API. At </w:t>
        </w:r>
        <w:proofErr w:type="spellStart"/>
        <w:r>
          <w:t>each</w:t>
        </w:r>
        <w:proofErr w:type="spellEnd"/>
        <w:r>
          <w:t xml:space="preserve"> </w:t>
        </w:r>
        <w:proofErr w:type="spellStart"/>
        <w:r>
          <w:t>frame</w:t>
        </w:r>
        <w:proofErr w:type="spellEnd"/>
        <w:r>
          <w:t xml:space="preserve"> of </w:t>
        </w:r>
        <w:proofErr w:type="spellStart"/>
        <w:r>
          <w:t>the</w:t>
        </w:r>
        <w:proofErr w:type="spellEnd"/>
        <w:r>
          <w:t xml:space="preserve"> game, </w:t>
        </w:r>
        <w:proofErr w:type="spellStart"/>
        <w:r>
          <w:t>the</w:t>
        </w:r>
        <w:proofErr w:type="spellEnd"/>
        <w:r>
          <w:t xml:space="preserve"> kart </w:t>
        </w:r>
        <w:proofErr w:type="spellStart"/>
        <w:r>
          <w:t>information</w:t>
        </w:r>
        <w:proofErr w:type="spellEnd"/>
        <w:r>
          <w:t xml:space="preserve"> </w:t>
        </w:r>
        <w:proofErr w:type="spellStart"/>
        <w:r>
          <w:t>is</w:t>
        </w:r>
        <w:proofErr w:type="spellEnd"/>
        <w:r>
          <w:t xml:space="preserve"> </w:t>
        </w:r>
        <w:proofErr w:type="spellStart"/>
        <w:r>
          <w:t>updated</w:t>
        </w:r>
        <w:proofErr w:type="spellEnd"/>
        <w:r>
          <w:t xml:space="preserve"> </w:t>
        </w:r>
        <w:proofErr w:type="spellStart"/>
        <w:r>
          <w:t>by</w:t>
        </w:r>
        <w:proofErr w:type="spellEnd"/>
        <w:r>
          <w:t xml:space="preserve"> a POST </w:t>
        </w:r>
        <w:proofErr w:type="spellStart"/>
        <w:r>
          <w:t>call</w:t>
        </w:r>
        <w:proofErr w:type="spellEnd"/>
        <w:r>
          <w:t xml:space="preserve"> </w:t>
        </w:r>
        <w:proofErr w:type="spellStart"/>
        <w:r>
          <w:t>from</w:t>
        </w:r>
        <w:proofErr w:type="spellEnd"/>
        <w:r>
          <w:t xml:space="preserve"> </w:t>
        </w:r>
        <w:proofErr w:type="spellStart"/>
        <w:r>
          <w:t>the</w:t>
        </w:r>
        <w:proofErr w:type="spellEnd"/>
        <w:r>
          <w:t xml:space="preserve"> </w:t>
        </w:r>
        <w:proofErr w:type="spellStart"/>
        <w:r>
          <w:t>unity</w:t>
        </w:r>
        <w:proofErr w:type="spellEnd"/>
        <w:r>
          <w:t xml:space="preserve"> </w:t>
        </w:r>
        <w:proofErr w:type="spellStart"/>
        <w:r>
          <w:t>to</w:t>
        </w:r>
        <w:proofErr w:type="spellEnd"/>
        <w:r>
          <w:t xml:space="preserve"> </w:t>
        </w:r>
        <w:proofErr w:type="spellStart"/>
        <w:r>
          <w:t>the</w:t>
        </w:r>
        <w:proofErr w:type="spellEnd"/>
        <w:r>
          <w:t xml:space="preserve"> </w:t>
        </w:r>
        <w:proofErr w:type="spellStart"/>
        <w:r>
          <w:t>water</w:t>
        </w:r>
        <w:proofErr w:type="spellEnd"/>
        <w:r>
          <w:t xml:space="preserve"> </w:t>
        </w:r>
        <w:proofErr w:type="spellStart"/>
        <w:r>
          <w:t>environment</w:t>
        </w:r>
        <w:proofErr w:type="spellEnd"/>
        <w:r>
          <w:t xml:space="preserve">. </w:t>
        </w:r>
        <w:proofErr w:type="spellStart"/>
        <w:r>
          <w:t>Another</w:t>
        </w:r>
        <w:proofErr w:type="spellEnd"/>
        <w:r>
          <w:t xml:space="preserve"> </w:t>
        </w:r>
        <w:proofErr w:type="spellStart"/>
        <w:r>
          <w:t>way</w:t>
        </w:r>
        <w:proofErr w:type="spellEnd"/>
        <w:r>
          <w:t xml:space="preserve"> </w:t>
        </w:r>
        <w:proofErr w:type="spellStart"/>
        <w:r>
          <w:t>to</w:t>
        </w:r>
        <w:proofErr w:type="spellEnd"/>
        <w:r>
          <w:t xml:space="preserve"> </w:t>
        </w:r>
        <w:proofErr w:type="spellStart"/>
        <w:r>
          <w:t>access</w:t>
        </w:r>
        <w:proofErr w:type="spellEnd"/>
        <w:r>
          <w:t xml:space="preserve"> data </w:t>
        </w:r>
        <w:proofErr w:type="spellStart"/>
        <w:r>
          <w:t>is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csv</w:t>
        </w:r>
        <w:proofErr w:type="spellEnd"/>
        <w:r>
          <w:t xml:space="preserve"> </w:t>
        </w:r>
        <w:proofErr w:type="spellStart"/>
        <w:r>
          <w:t>files</w:t>
        </w:r>
        <w:proofErr w:type="spellEnd"/>
        <w:r>
          <w:t xml:space="preserve"> </w:t>
        </w:r>
        <w:proofErr w:type="spellStart"/>
        <w:r>
          <w:t>that</w:t>
        </w:r>
        <w:proofErr w:type="spellEnd"/>
        <w:r>
          <w:t xml:space="preserve"> are </w:t>
        </w:r>
        <w:proofErr w:type="spellStart"/>
        <w:r>
          <w:t>generated</w:t>
        </w:r>
        <w:proofErr w:type="spellEnd"/>
        <w:r>
          <w:t xml:space="preserve"> for </w:t>
        </w:r>
        <w:proofErr w:type="spellStart"/>
        <w:r>
          <w:t>each</w:t>
        </w:r>
        <w:proofErr w:type="spellEnd"/>
        <w:r>
          <w:t xml:space="preserve"> game.</w:t>
        </w:r>
      </w:ins>
    </w:p>
    <w:p w14:paraId="263A2034" w14:textId="77777777" w:rsidR="00554B31" w:rsidRDefault="00554B31">
      <w:pPr>
        <w:spacing w:line="11.40pt" w:lineRule="auto"/>
        <w:jc w:val="both"/>
        <w:rPr>
          <w:ins w:id="194" w:author="Alexandru Uicoaba" w:date="2022-06-01T20:21:00Z"/>
        </w:rPr>
        <w:pPrChange w:id="195" w:author="Alexandru Uicoaba" w:date="2022-06-02T15:34:00Z">
          <w:pPr>
            <w:spacing w:line="11.40pt" w:lineRule="auto"/>
            <w:ind w:firstLine="14.40pt"/>
            <w:jc w:val="both"/>
          </w:pPr>
        </w:pPrChange>
      </w:pPr>
    </w:p>
    <w:p w14:paraId="1EF22EC7" w14:textId="77777777" w:rsidR="00554B31" w:rsidRDefault="00554B31" w:rsidP="00554B31">
      <w:pPr>
        <w:spacing w:line="11.40pt" w:lineRule="auto"/>
        <w:ind w:firstLine="14.40pt"/>
        <w:jc w:val="both"/>
        <w:rPr>
          <w:ins w:id="196" w:author="Alexandru Uicoaba" w:date="2022-06-01T20:21:00Z"/>
        </w:rPr>
      </w:pPr>
    </w:p>
    <w:p w14:paraId="4BF95D00" w14:textId="77777777" w:rsidR="00554B31" w:rsidRDefault="00554B31">
      <w:pPr>
        <w:spacing w:line="11.40pt" w:lineRule="auto"/>
        <w:ind w:firstLine="14.40pt"/>
        <w:jc w:val="both"/>
        <w:rPr>
          <w:ins w:id="197" w:author="Alexandru Uicoaba" w:date="2022-06-01T20:21:00Z"/>
        </w:rPr>
        <w:pPrChange w:id="198" w:author="Alexandru Uicoaba" w:date="2022-06-01T16:58:00Z">
          <w:pPr>
            <w:spacing w:line="11.40pt" w:lineRule="auto"/>
            <w:jc w:val="both"/>
          </w:pPr>
        </w:pPrChange>
      </w:pPr>
      <w:ins w:id="199" w:author="Alexandru Uicoaba" w:date="2022-06-01T20:21:00Z">
        <w:r w:rsidRPr="0019774B">
          <w:t xml:space="preserve">The data </w:t>
        </w:r>
        <w:proofErr w:type="spellStart"/>
        <w:r w:rsidRPr="0019774B">
          <w:t>flow</w:t>
        </w:r>
        <w:proofErr w:type="spellEnd"/>
        <w:r w:rsidRPr="0019774B">
          <w:t xml:space="preserve">, </w:t>
        </w:r>
        <w:proofErr w:type="spellStart"/>
        <w:r w:rsidRPr="0019774B">
          <w:t>both</w:t>
        </w:r>
        <w:proofErr w:type="spellEnd"/>
        <w:r w:rsidRPr="0019774B">
          <w:t xml:space="preserve"> for </w:t>
        </w:r>
        <w:proofErr w:type="spellStart"/>
        <w:r w:rsidRPr="0019774B">
          <w:t>the</w:t>
        </w:r>
        <w:proofErr w:type="spellEnd"/>
        <w:r w:rsidRPr="0019774B">
          <w:t xml:space="preserve"> </w:t>
        </w:r>
        <w:proofErr w:type="spellStart"/>
        <w:r w:rsidRPr="0019774B">
          <w:t>scenario</w:t>
        </w:r>
        <w:proofErr w:type="spellEnd"/>
        <w:r w:rsidRPr="0019774B">
          <w:t xml:space="preserve"> in </w:t>
        </w:r>
        <w:proofErr w:type="spellStart"/>
        <w:r w:rsidRPr="0019774B">
          <w:t>which</w:t>
        </w:r>
        <w:proofErr w:type="spellEnd"/>
        <w:r w:rsidRPr="0019774B">
          <w:t xml:space="preserve"> </w:t>
        </w:r>
        <w:proofErr w:type="spellStart"/>
        <w:r w:rsidRPr="0019774B">
          <w:t>the</w:t>
        </w:r>
        <w:proofErr w:type="spellEnd"/>
        <w:r w:rsidRPr="0019774B">
          <w:t xml:space="preserve"> kart </w:t>
        </w:r>
        <w:proofErr w:type="spellStart"/>
        <w:r w:rsidRPr="0019774B">
          <w:t>learning</w:t>
        </w:r>
        <w:proofErr w:type="spellEnd"/>
        <w:r w:rsidRPr="0019774B">
          <w:t xml:space="preserve"> </w:t>
        </w:r>
        <w:proofErr w:type="spellStart"/>
        <w:r w:rsidRPr="0019774B">
          <w:t>is</w:t>
        </w:r>
        <w:proofErr w:type="spellEnd"/>
        <w:r w:rsidRPr="0019774B">
          <w:t xml:space="preserve"> </w:t>
        </w:r>
        <w:proofErr w:type="spellStart"/>
        <w:r w:rsidRPr="0019774B">
          <w:t>performed</w:t>
        </w:r>
        <w:proofErr w:type="spellEnd"/>
        <w:r w:rsidRPr="0019774B">
          <w:t xml:space="preserve"> </w:t>
        </w:r>
        <w:proofErr w:type="spellStart"/>
        <w:r w:rsidRPr="0019774B">
          <w:t>is</w:t>
        </w:r>
        <w:proofErr w:type="spellEnd"/>
        <w:r w:rsidRPr="0019774B">
          <w:t xml:space="preserve"> </w:t>
        </w:r>
        <w:proofErr w:type="spellStart"/>
        <w:r w:rsidRPr="0019774B">
          <w:t>done</w:t>
        </w:r>
        <w:proofErr w:type="spellEnd"/>
        <w:r w:rsidRPr="0019774B">
          <w:t xml:space="preserve"> </w:t>
        </w:r>
        <w:proofErr w:type="spellStart"/>
        <w:r w:rsidRPr="0019774B">
          <w:t>through</w:t>
        </w:r>
        <w:proofErr w:type="spellEnd"/>
        <w:r w:rsidRPr="0019774B">
          <w:t xml:space="preserve"> </w:t>
        </w:r>
        <w:proofErr w:type="spellStart"/>
        <w:r w:rsidRPr="0019774B">
          <w:t>supervised</w:t>
        </w:r>
        <w:proofErr w:type="spellEnd"/>
        <w:r w:rsidRPr="0019774B">
          <w:t xml:space="preserve"> </w:t>
        </w:r>
        <w:proofErr w:type="spellStart"/>
        <w:r w:rsidRPr="0019774B">
          <w:t>machine</w:t>
        </w:r>
        <w:proofErr w:type="spellEnd"/>
        <w:r w:rsidRPr="0019774B">
          <w:t xml:space="preserve"> </w:t>
        </w:r>
        <w:proofErr w:type="spellStart"/>
        <w:r w:rsidRPr="0019774B">
          <w:t>learning</w:t>
        </w:r>
        <w:proofErr w:type="spellEnd"/>
        <w:r w:rsidRPr="0019774B">
          <w:t xml:space="preserve"> </w:t>
        </w:r>
        <w:proofErr w:type="spellStart"/>
        <w:r w:rsidRPr="0019774B">
          <w:t>methods</w:t>
        </w:r>
        <w:proofErr w:type="spellEnd"/>
        <w:r w:rsidRPr="0019774B">
          <w:t xml:space="preserve">, </w:t>
        </w:r>
        <w:proofErr w:type="spellStart"/>
        <w:r w:rsidRPr="0019774B">
          <w:t>and</w:t>
        </w:r>
        <w:proofErr w:type="spellEnd"/>
        <w:r w:rsidRPr="0019774B">
          <w:t xml:space="preserve"> </w:t>
        </w:r>
        <w:proofErr w:type="spellStart"/>
        <w:r w:rsidRPr="0019774B">
          <w:t>through</w:t>
        </w:r>
        <w:proofErr w:type="spellEnd"/>
        <w:r w:rsidRPr="0019774B">
          <w:t xml:space="preserve"> </w:t>
        </w:r>
        <w:proofErr w:type="spellStart"/>
        <w:r w:rsidRPr="0019774B">
          <w:t>reinforcement</w:t>
        </w:r>
        <w:proofErr w:type="spellEnd"/>
        <w:r w:rsidRPr="0019774B">
          <w:t xml:space="preserve"> </w:t>
        </w:r>
        <w:proofErr w:type="spellStart"/>
        <w:r w:rsidRPr="0019774B">
          <w:t>learning</w:t>
        </w:r>
        <w:proofErr w:type="spellEnd"/>
        <w:r w:rsidRPr="0019774B">
          <w:t xml:space="preserve"> are </w:t>
        </w:r>
        <w:proofErr w:type="spellStart"/>
        <w:r w:rsidRPr="0019774B">
          <w:t>presented</w:t>
        </w:r>
        <w:proofErr w:type="spellEnd"/>
        <w:r w:rsidRPr="0019774B">
          <w:t xml:space="preserve"> in </w:t>
        </w:r>
        <w:proofErr w:type="spellStart"/>
        <w:r w:rsidRPr="0019774B">
          <w:t>diagrams</w:t>
        </w:r>
        <w:proofErr w:type="spellEnd"/>
        <w:r w:rsidRPr="0019774B">
          <w:t xml:space="preserve"> </w:t>
        </w:r>
      </w:ins>
      <w:ins w:id="200" w:author="Alexandru Uicoaba" w:date="2022-06-02T15:26:00Z">
        <w:r>
          <w:t>2</w:t>
        </w:r>
      </w:ins>
      <w:ins w:id="201" w:author="Alexandru Uicoaba" w:date="2022-06-01T20:21:00Z">
        <w:r w:rsidRPr="0019774B">
          <w:t xml:space="preserve"> </w:t>
        </w:r>
        <w:proofErr w:type="spellStart"/>
        <w:r w:rsidRPr="0019774B">
          <w:t>and</w:t>
        </w:r>
        <w:proofErr w:type="spellEnd"/>
        <w:r w:rsidRPr="0019774B">
          <w:t xml:space="preserve"> </w:t>
        </w:r>
      </w:ins>
      <w:ins w:id="202" w:author="Alexandru Uicoaba" w:date="2022-06-02T15:26:00Z">
        <w:r>
          <w:t>3</w:t>
        </w:r>
      </w:ins>
      <w:ins w:id="203" w:author="Alexandru Uicoaba" w:date="2022-06-01T20:21:00Z">
        <w:r w:rsidRPr="0019774B">
          <w:t>.</w:t>
        </w:r>
      </w:ins>
    </w:p>
    <w:p w14:paraId="118D4B6F" w14:textId="77777777" w:rsidR="00554B31" w:rsidRPr="000151FB" w:rsidDel="00643FED" w:rsidRDefault="00554B31" w:rsidP="00554B31">
      <w:pPr>
        <w:pStyle w:val="Corptext"/>
        <w:rPr>
          <w:del w:id="204" w:author="Alexandru Uicoaba" w:date="2022-06-01T15:52:00Z"/>
        </w:rPr>
      </w:pPr>
    </w:p>
    <w:p w14:paraId="3F632504" w14:textId="1915BFC7" w:rsidR="00D71B22" w:rsidDel="00537D94" w:rsidRDefault="00D71B22">
      <w:pPr>
        <w:pStyle w:val="Corptext"/>
        <w:rPr>
          <w:del w:id="205" w:author="Alexandru Uicoaba" w:date="2022-06-01T15:56:00Z"/>
        </w:rPr>
        <w:pPrChange w:id="206" w:author="Alexandru Uicoaba" w:date="2022-06-02T17:41:00Z">
          <w:pPr>
            <w:pStyle w:val="Titlu4"/>
          </w:pPr>
        </w:pPrChange>
      </w:pPr>
      <w:del w:id="207" w:author="Alexandru Uicoaba" w:date="2022-06-01T15:56:00Z">
        <w:r w:rsidDel="00537D94">
          <w:delText>Tipul de interacțiune dintre agenți – Este de interes dacă în articole s-au folosit single agents sau multi agents.</w:delText>
        </w:r>
      </w:del>
    </w:p>
    <w:p w14:paraId="598FDE13" w14:textId="095FBC56" w:rsidR="00D71B22" w:rsidDel="00537D94" w:rsidRDefault="00D71B22">
      <w:pPr>
        <w:pStyle w:val="Corptext"/>
        <w:rPr>
          <w:del w:id="208" w:author="Alexandru Uicoaba" w:date="2022-06-01T15:56:00Z"/>
        </w:rPr>
        <w:pPrChange w:id="209" w:author="Alexandru Uicoaba" w:date="2022-06-02T17:41:00Z">
          <w:pPr>
            <w:pStyle w:val="Titlu4"/>
          </w:pPr>
        </w:pPrChange>
      </w:pPr>
      <w:del w:id="210" w:author="Alexandru Uicoaba" w:date="2022-06-01T15:56:00Z">
        <w:r w:rsidRPr="005A6C89" w:rsidDel="00537D94">
          <w:delText xml:space="preserve">Tipul de algoritm folosit </w:delText>
        </w:r>
        <w:r w:rsidDel="00537D94">
          <w:delText xml:space="preserve">– Se va analiza dacă în articolul folosit s-a folosit rețele neuronale sau nu. </w:delText>
        </w:r>
      </w:del>
    </w:p>
    <w:p w14:paraId="7F47591D" w14:textId="7C3E6883" w:rsidR="00D71B22" w:rsidDel="00537D94" w:rsidRDefault="00D71B22">
      <w:pPr>
        <w:pStyle w:val="Corptext"/>
        <w:rPr>
          <w:del w:id="211" w:author="Alexandru Uicoaba" w:date="2022-06-01T15:56:00Z"/>
        </w:rPr>
        <w:pPrChange w:id="212" w:author="Alexandru Uicoaba" w:date="2022-06-02T17:41:00Z">
          <w:pPr>
            <w:pStyle w:val="Titlu4"/>
          </w:pPr>
        </w:pPrChange>
      </w:pPr>
      <w:del w:id="213" w:author="Alexandru Uicoaba" w:date="2022-06-01T15:56:00Z">
        <w:r w:rsidDel="00537D94">
          <w:delText>Platforma pe care au fost realizate experimentele</w:delText>
        </w:r>
      </w:del>
    </w:p>
    <w:p w14:paraId="4638C1FD" w14:textId="77777777" w:rsidR="00C91C41" w:rsidRPr="002A1459" w:rsidRDefault="00C91C41">
      <w:pPr>
        <w:pStyle w:val="Corptext"/>
        <w:pPrChange w:id="214" w:author="Alexandru Uicoaba" w:date="2022-06-02T17:41:00Z">
          <w:pPr>
            <w:jc w:val="both"/>
          </w:pPr>
        </w:pPrChange>
      </w:pPr>
    </w:p>
    <w:p w14:paraId="6862A6E7" w14:textId="7FE75999" w:rsidR="00D71B22" w:rsidRDefault="00537D94" w:rsidP="00D71B22">
      <w:pPr>
        <w:pStyle w:val="Titlu1"/>
      </w:pPr>
      <w:ins w:id="215" w:author="Alexandru Uicoaba" w:date="2022-06-01T15:56:00Z">
        <w:r>
          <w:t>IMPLEMENTATION</w:t>
        </w:r>
      </w:ins>
      <w:del w:id="216" w:author="Alexandru Uicoaba" w:date="2022-06-01T15:56:00Z">
        <w:r w:rsidR="00D71B22" w:rsidDel="00537D94">
          <w:delText>Rezultate</w:delText>
        </w:r>
      </w:del>
    </w:p>
    <w:p w14:paraId="08CB3169" w14:textId="2F14D1F0" w:rsidR="00D71B22" w:rsidRPr="009F5EF7" w:rsidRDefault="00D71B22">
      <w:pPr>
        <w:spacing w:line="11.40pt" w:lineRule="auto"/>
        <w:ind w:firstLine="14.40pt"/>
        <w:jc w:val="both"/>
        <w:pPrChange w:id="217" w:author="Alexandru Uicoaba" w:date="2022-06-01T20:21:00Z">
          <w:pPr>
            <w:pStyle w:val="Corptext"/>
          </w:pPr>
        </w:pPrChange>
      </w:pPr>
    </w:p>
    <w:p w14:paraId="76333FD7" w14:textId="12D6A192" w:rsidR="00D71B22" w:rsidRDefault="00D71B22" w:rsidP="00D71B22">
      <w:pPr>
        <w:pStyle w:val="Titlu2"/>
      </w:pPr>
      <w:del w:id="218" w:author="Alexandru Uicoaba" w:date="2022-06-01T16:58:00Z">
        <w:r w:rsidDel="00FB07C8">
          <w:delText>Single Agent</w:delText>
        </w:r>
      </w:del>
      <w:ins w:id="219" w:author="Alexandru Uicoaba" w:date="2022-06-01T16:58:00Z">
        <w:r w:rsidR="00FB07C8">
          <w:t>Unsupervised ML</w:t>
        </w:r>
      </w:ins>
    </w:p>
    <w:p w14:paraId="27250BE0" w14:textId="77F217BB" w:rsidR="00D71B22" w:rsidRPr="00C57C14" w:rsidRDefault="00646998">
      <w:pPr>
        <w:pStyle w:val="Corptext"/>
        <w:ind w:firstLine="0pt"/>
        <w:pPrChange w:id="220" w:author="Alexandru Uicoaba" w:date="2022-06-01T17:26:00Z">
          <w:pPr>
            <w:pStyle w:val="Corptext"/>
          </w:pPr>
        </w:pPrChange>
      </w:pPr>
      <w:ins w:id="221" w:author="Alexandru Uicoaba" w:date="2022-06-01T17:26:00Z">
        <w:r>
          <w:rPr>
            <w:lang w:val="ro-RO"/>
          </w:rPr>
          <w:tab/>
          <w:t>A</w:t>
        </w:r>
      </w:ins>
      <w:del w:id="222" w:author="Alexandru Uicoaba" w:date="2022-06-01T17:26:00Z">
        <w:r w:rsidR="00D71B22" w:rsidRPr="00A215B9" w:rsidDel="00646998">
          <w:rPr>
            <w:lang w:val="ro-RO"/>
          </w:rPr>
          <w:delText xml:space="preserve">După </w:delText>
        </w:r>
      </w:del>
      <w:ins w:id="223" w:author="Alexandru Uicoaba" w:date="2022-06-01T17:26:00Z">
        <w:r w:rsidRPr="00646998">
          <w:rPr>
            <w:lang w:val="ro-RO"/>
          </w:rPr>
          <w:t xml:space="preserve"> </w:t>
        </w:r>
        <w:proofErr w:type="spellStart"/>
        <w:r w:rsidRPr="00646998">
          <w:rPr>
            <w:lang w:val="ro-RO"/>
          </w:rPr>
          <w:t>first</w:t>
        </w:r>
        <w:proofErr w:type="spellEnd"/>
        <w:r w:rsidRPr="00646998">
          <w:rPr>
            <w:lang w:val="ro-RO"/>
          </w:rPr>
          <w:t xml:space="preserve"> experiment </w:t>
        </w:r>
        <w:proofErr w:type="spellStart"/>
        <w:r w:rsidRPr="00646998">
          <w:rPr>
            <w:lang w:val="ro-RO"/>
          </w:rPr>
          <w:t>that</w:t>
        </w:r>
        <w:proofErr w:type="spellEnd"/>
        <w:r w:rsidRPr="00646998">
          <w:rPr>
            <w:lang w:val="ro-RO"/>
          </w:rPr>
          <w:t xml:space="preserve"> </w:t>
        </w:r>
        <w:proofErr w:type="spellStart"/>
        <w:r w:rsidRPr="00646998">
          <w:rPr>
            <w:lang w:val="ro-RO"/>
          </w:rPr>
          <w:t>aims</w:t>
        </w:r>
        <w:proofErr w:type="spellEnd"/>
        <w:r w:rsidRPr="00646998">
          <w:rPr>
            <w:lang w:val="ro-RO"/>
          </w:rPr>
          <w:t xml:space="preserve"> </w:t>
        </w:r>
        <w:proofErr w:type="spellStart"/>
        <w:r w:rsidRPr="00646998">
          <w:rPr>
            <w:lang w:val="ro-RO"/>
          </w:rPr>
          <w:t>to</w:t>
        </w:r>
        <w:proofErr w:type="spellEnd"/>
        <w:r w:rsidRPr="00646998">
          <w:rPr>
            <w:lang w:val="ro-RO"/>
          </w:rPr>
          <w:t xml:space="preserve"> </w:t>
        </w:r>
        <w:proofErr w:type="spellStart"/>
        <w:r w:rsidRPr="00646998">
          <w:rPr>
            <w:lang w:val="ro-RO"/>
          </w:rPr>
          <w:t>train</w:t>
        </w:r>
        <w:proofErr w:type="spellEnd"/>
        <w:r w:rsidRPr="00646998">
          <w:rPr>
            <w:lang w:val="ro-RO"/>
          </w:rPr>
          <w:t xml:space="preserve"> </w:t>
        </w:r>
        <w:proofErr w:type="spellStart"/>
        <w:r w:rsidRPr="00646998">
          <w:rPr>
            <w:lang w:val="ro-RO"/>
          </w:rPr>
          <w:t>the</w:t>
        </w:r>
        <w:proofErr w:type="spellEnd"/>
        <w:r w:rsidRPr="00646998">
          <w:rPr>
            <w:lang w:val="ro-RO"/>
          </w:rPr>
          <w:t xml:space="preserve"> agent </w:t>
        </w:r>
        <w:proofErr w:type="spellStart"/>
        <w:r w:rsidRPr="00646998">
          <w:rPr>
            <w:lang w:val="ro-RO"/>
          </w:rPr>
          <w:t>to</w:t>
        </w:r>
        <w:proofErr w:type="spellEnd"/>
        <w:r w:rsidRPr="00646998">
          <w:rPr>
            <w:lang w:val="ro-RO"/>
          </w:rPr>
          <w:t xml:space="preserve"> drive in </w:t>
        </w:r>
        <w:proofErr w:type="spellStart"/>
        <w:r w:rsidRPr="00646998">
          <w:rPr>
            <w:lang w:val="ro-RO"/>
          </w:rPr>
          <w:t>the</w:t>
        </w:r>
        <w:proofErr w:type="spellEnd"/>
        <w:r w:rsidRPr="00646998">
          <w:rPr>
            <w:lang w:val="ro-RO"/>
          </w:rPr>
          <w:t xml:space="preserve"> virtual </w:t>
        </w:r>
        <w:proofErr w:type="spellStart"/>
        <w:r w:rsidRPr="00646998">
          <w:rPr>
            <w:lang w:val="ro-RO"/>
          </w:rPr>
          <w:t>environment</w:t>
        </w:r>
        <w:proofErr w:type="spellEnd"/>
        <w:r w:rsidRPr="00646998">
          <w:rPr>
            <w:lang w:val="ro-RO"/>
          </w:rPr>
          <w:t xml:space="preserve"> </w:t>
        </w:r>
        <w:proofErr w:type="spellStart"/>
        <w:r w:rsidRPr="00646998">
          <w:rPr>
            <w:lang w:val="ro-RO"/>
          </w:rPr>
          <w:t>is</w:t>
        </w:r>
        <w:proofErr w:type="spellEnd"/>
        <w:r w:rsidRPr="00646998">
          <w:rPr>
            <w:lang w:val="ro-RO"/>
          </w:rPr>
          <w:t xml:space="preserve"> </w:t>
        </w:r>
        <w:proofErr w:type="spellStart"/>
        <w:r w:rsidRPr="00646998">
          <w:rPr>
            <w:lang w:val="ro-RO"/>
          </w:rPr>
          <w:t>through</w:t>
        </w:r>
        <w:proofErr w:type="spellEnd"/>
        <w:r w:rsidRPr="00646998">
          <w:rPr>
            <w:lang w:val="ro-RO"/>
          </w:rPr>
          <w:t xml:space="preserve"> </w:t>
        </w:r>
        <w:proofErr w:type="spellStart"/>
        <w:r w:rsidRPr="00646998">
          <w:rPr>
            <w:lang w:val="ro-RO"/>
          </w:rPr>
          <w:t>supervised</w:t>
        </w:r>
        <w:proofErr w:type="spellEnd"/>
        <w:r w:rsidRPr="00646998">
          <w:rPr>
            <w:lang w:val="ro-RO"/>
          </w:rPr>
          <w:t xml:space="preserve"> </w:t>
        </w:r>
        <w:proofErr w:type="spellStart"/>
        <w:r w:rsidRPr="00646998">
          <w:rPr>
            <w:lang w:val="ro-RO"/>
          </w:rPr>
          <w:t>algorithms</w:t>
        </w:r>
        <w:proofErr w:type="spellEnd"/>
        <w:r w:rsidRPr="00646998">
          <w:rPr>
            <w:lang w:val="ro-RO"/>
          </w:rPr>
          <w:t xml:space="preserve">. In </w:t>
        </w:r>
        <w:proofErr w:type="spellStart"/>
        <w:r w:rsidRPr="00646998">
          <w:rPr>
            <w:lang w:val="ro-RO"/>
          </w:rPr>
          <w:t>this</w:t>
        </w:r>
        <w:proofErr w:type="spellEnd"/>
        <w:r w:rsidRPr="00646998">
          <w:rPr>
            <w:lang w:val="ro-RO"/>
          </w:rPr>
          <w:t xml:space="preserve"> </w:t>
        </w:r>
        <w:proofErr w:type="spellStart"/>
        <w:r w:rsidRPr="00646998">
          <w:rPr>
            <w:lang w:val="ro-RO"/>
          </w:rPr>
          <w:t>sense</w:t>
        </w:r>
        <w:proofErr w:type="spellEnd"/>
        <w:r w:rsidRPr="00646998">
          <w:rPr>
            <w:lang w:val="ro-RO"/>
          </w:rPr>
          <w:t xml:space="preserve">, </w:t>
        </w:r>
        <w:proofErr w:type="spellStart"/>
        <w:r w:rsidRPr="00646998">
          <w:rPr>
            <w:lang w:val="ro-RO"/>
          </w:rPr>
          <w:t>two</w:t>
        </w:r>
        <w:proofErr w:type="spellEnd"/>
        <w:r w:rsidRPr="00646998">
          <w:rPr>
            <w:lang w:val="ro-RO"/>
          </w:rPr>
          <w:t xml:space="preserve"> </w:t>
        </w:r>
        <w:proofErr w:type="spellStart"/>
        <w:r w:rsidRPr="00646998">
          <w:rPr>
            <w:lang w:val="ro-RO"/>
          </w:rPr>
          <w:t>algorithms</w:t>
        </w:r>
        <w:proofErr w:type="spellEnd"/>
        <w:r w:rsidRPr="00646998">
          <w:rPr>
            <w:lang w:val="ro-RO"/>
          </w:rPr>
          <w:t xml:space="preserve"> </w:t>
        </w:r>
        <w:proofErr w:type="spellStart"/>
        <w:r w:rsidRPr="00646998">
          <w:rPr>
            <w:lang w:val="ro-RO"/>
          </w:rPr>
          <w:t>will</w:t>
        </w:r>
        <w:proofErr w:type="spellEnd"/>
        <w:r w:rsidRPr="00646998">
          <w:rPr>
            <w:lang w:val="ro-RO"/>
          </w:rPr>
          <w:t xml:space="preserve"> </w:t>
        </w:r>
        <w:proofErr w:type="spellStart"/>
        <w:r w:rsidRPr="00646998">
          <w:rPr>
            <w:lang w:val="ro-RO"/>
          </w:rPr>
          <w:t>be</w:t>
        </w:r>
        <w:proofErr w:type="spellEnd"/>
        <w:r w:rsidRPr="00646998">
          <w:rPr>
            <w:lang w:val="ro-RO"/>
          </w:rPr>
          <w:t xml:space="preserve"> </w:t>
        </w:r>
        <w:proofErr w:type="spellStart"/>
        <w:r w:rsidRPr="00646998">
          <w:rPr>
            <w:lang w:val="ro-RO"/>
          </w:rPr>
          <w:t>used</w:t>
        </w:r>
        <w:proofErr w:type="spellEnd"/>
        <w:r w:rsidRPr="00646998">
          <w:rPr>
            <w:lang w:val="ro-RO"/>
          </w:rPr>
          <w:t xml:space="preserve">, </w:t>
        </w:r>
        <w:proofErr w:type="spellStart"/>
        <w:r w:rsidRPr="00646998">
          <w:rPr>
            <w:lang w:val="ro-RO"/>
          </w:rPr>
          <w:t>namely</w:t>
        </w:r>
        <w:proofErr w:type="spellEnd"/>
        <w:r w:rsidRPr="00646998">
          <w:rPr>
            <w:lang w:val="ro-RO"/>
          </w:rPr>
          <w:t xml:space="preserve"> </w:t>
        </w:r>
        <w:proofErr w:type="spellStart"/>
        <w:r w:rsidRPr="00646998">
          <w:rPr>
            <w:lang w:val="ro-RO"/>
          </w:rPr>
          <w:t>Random</w:t>
        </w:r>
        <w:proofErr w:type="spellEnd"/>
        <w:r w:rsidRPr="00646998">
          <w:rPr>
            <w:lang w:val="ro-RO"/>
          </w:rPr>
          <w:t xml:space="preserve"> Forrest </w:t>
        </w:r>
        <w:proofErr w:type="spellStart"/>
        <w:r w:rsidRPr="00646998">
          <w:rPr>
            <w:lang w:val="ro-RO"/>
          </w:rPr>
          <w:t>and</w:t>
        </w:r>
        <w:proofErr w:type="spellEnd"/>
        <w:r w:rsidRPr="00646998">
          <w:rPr>
            <w:lang w:val="ro-RO"/>
          </w:rPr>
          <w:t xml:space="preserve"> </w:t>
        </w:r>
        <w:proofErr w:type="spellStart"/>
        <w:r w:rsidRPr="00646998">
          <w:rPr>
            <w:lang w:val="ro-RO"/>
          </w:rPr>
          <w:t>Decision</w:t>
        </w:r>
        <w:proofErr w:type="spellEnd"/>
        <w:r w:rsidRPr="00646998">
          <w:rPr>
            <w:lang w:val="ro-RO"/>
          </w:rPr>
          <w:t xml:space="preserve"> </w:t>
        </w:r>
        <w:proofErr w:type="spellStart"/>
        <w:r w:rsidRPr="00646998">
          <w:rPr>
            <w:lang w:val="ro-RO"/>
          </w:rPr>
          <w:t>Tree</w:t>
        </w:r>
        <w:proofErr w:type="spellEnd"/>
        <w:r w:rsidRPr="00646998">
          <w:rPr>
            <w:lang w:val="ro-RO"/>
          </w:rPr>
          <w:t>.</w:t>
        </w:r>
      </w:ins>
      <w:del w:id="224" w:author="Alexandru Uicoaba" w:date="2022-06-01T17:26:00Z">
        <w:r w:rsidR="00D71B22" w:rsidRPr="00A215B9" w:rsidDel="00646998">
          <w:rPr>
            <w:lang w:val="ro-RO"/>
          </w:rPr>
          <w:delText>cum se observă în Fig. 1,conceptul de Single Agent se regăsește în 9</w:delText>
        </w:r>
        <w:commentRangeStart w:id="225"/>
        <w:r w:rsidR="00D71B22" w:rsidRPr="00A215B9" w:rsidDel="00646998">
          <w:rPr>
            <w:lang w:val="ro-RO"/>
          </w:rPr>
          <w:delText xml:space="preserve"> articole, </w:delText>
        </w:r>
        <w:commentRangeEnd w:id="225"/>
        <w:r w:rsidR="00D71B22" w:rsidRPr="00C57C14" w:rsidDel="00646998">
          <w:rPr>
            <w:rStyle w:val="Referincomentariu"/>
            <w:spacing w:val="0"/>
            <w:sz w:val="20"/>
            <w:szCs w:val="20"/>
            <w:lang w:eastAsia="en-US"/>
            <w:rPrChange w:id="226" w:author="Alexandru Uicoabă" w:date="2021-01-18T14:00:00Z">
              <w:rPr>
                <w:rStyle w:val="Referincomentariu"/>
                <w:spacing w:val="0"/>
                <w:lang w:eastAsia="en-US"/>
              </w:rPr>
            </w:rPrChange>
          </w:rPr>
          <w:commentReference w:id="225"/>
        </w:r>
        <w:r w:rsidR="00D71B22" w:rsidRPr="00A215B9" w:rsidDel="00646998">
          <w:rPr>
            <w:lang w:val="ro-RO"/>
          </w:rPr>
          <w:delText>din cele 21 incluse</w:delText>
        </w:r>
        <w:r w:rsidR="00D71B22" w:rsidRPr="00A215B9" w:rsidDel="00646998">
          <w:delText>.</w:delText>
        </w:r>
        <w:r w:rsidR="00D71B22" w:rsidRPr="00A215B9" w:rsidDel="00646998">
          <w:rPr>
            <w:lang w:val="en-GB"/>
          </w:rPr>
          <w:delText xml:space="preserve"> </w:delText>
        </w:r>
        <w:r w:rsidR="00D71B22" w:rsidRPr="00A215B9" w:rsidDel="00646998">
          <w:rPr>
            <w:lang w:val="ro-RO"/>
          </w:rPr>
          <w:delText xml:space="preserve">În aceste articole au fost automatizați agenți pentru a concura împotriva jocului în sine, cum este de exemplu cazul lui </w:delText>
        </w:r>
        <w:r w:rsidR="00D71B22" w:rsidRPr="00C57C14" w:rsidDel="00646998">
          <w:rPr>
            <w:b/>
            <w:bCs/>
            <w:lang w:val="ro-RO"/>
          </w:rPr>
          <w:delText>Pac-Man</w:delText>
        </w:r>
        <w:r w:rsidR="00D71B22" w:rsidRPr="00C57C14" w:rsidDel="00646998">
          <w:rPr>
            <w:lang w:val="ro-RO"/>
          </w:rPr>
          <w:delText>, în care acesta trebuie să se ferească de fantome și să mănânce cât mai multe puncte.</w:delText>
        </w:r>
        <w:r w:rsidR="00165C3F" w:rsidRPr="00C57C14" w:rsidDel="00646998">
          <w:delText>[6]</w:delText>
        </w:r>
      </w:del>
    </w:p>
    <w:p w14:paraId="53455216" w14:textId="755E0B40" w:rsidR="00D71B22" w:rsidRDefault="00D71B22" w:rsidP="00D71B22">
      <w:pPr>
        <w:pStyle w:val="Corptext"/>
        <w:rPr>
          <w:lang w:val="ro-RO"/>
        </w:rPr>
      </w:pPr>
      <w:del w:id="227" w:author="Alexandru Uicoaba" w:date="2022-06-01T17:26:00Z">
        <w:r w:rsidDel="00646998">
          <w:rPr>
            <w:lang w:val="ro-RO"/>
          </w:rPr>
          <w:delText xml:space="preserve">Din </w:delText>
        </w:r>
      </w:del>
      <w:proofErr w:type="spellStart"/>
      <w:ins w:id="228" w:author="Alexandru Uicoaba" w:date="2022-06-01T17:26:00Z">
        <w:r w:rsidR="00646998" w:rsidRPr="00646998">
          <w:rPr>
            <w:lang w:val="ro-RO"/>
          </w:rPr>
          <w:t>Since</w:t>
        </w:r>
        <w:proofErr w:type="spellEnd"/>
        <w:r w:rsidR="00646998" w:rsidRPr="00646998">
          <w:rPr>
            <w:lang w:val="ro-RO"/>
          </w:rPr>
          <w:t xml:space="preserve"> </w:t>
        </w:r>
        <w:proofErr w:type="spellStart"/>
        <w:r w:rsidR="00646998" w:rsidRPr="00646998">
          <w:rPr>
            <w:lang w:val="ro-RO"/>
          </w:rPr>
          <w:t>we</w:t>
        </w:r>
        <w:proofErr w:type="spellEnd"/>
        <w:r w:rsidR="00646998" w:rsidRPr="00646998">
          <w:rPr>
            <w:lang w:val="ro-RO"/>
          </w:rPr>
          <w:t xml:space="preserve"> are </w:t>
        </w:r>
        <w:proofErr w:type="spellStart"/>
        <w:r w:rsidR="00646998" w:rsidRPr="00646998">
          <w:rPr>
            <w:lang w:val="ro-RO"/>
          </w:rPr>
          <w:t>talking</w:t>
        </w:r>
        <w:proofErr w:type="spellEnd"/>
        <w:r w:rsidR="00646998" w:rsidRPr="00646998">
          <w:rPr>
            <w:lang w:val="ro-RO"/>
          </w:rPr>
          <w:t xml:space="preserve"> </w:t>
        </w:r>
        <w:proofErr w:type="spellStart"/>
        <w:r w:rsidR="00646998" w:rsidRPr="00646998">
          <w:rPr>
            <w:lang w:val="ro-RO"/>
          </w:rPr>
          <w:t>about</w:t>
        </w:r>
        <w:proofErr w:type="spellEnd"/>
        <w:r w:rsidR="00646998" w:rsidRPr="00646998">
          <w:rPr>
            <w:lang w:val="ro-RO"/>
          </w:rPr>
          <w:t xml:space="preserve"> </w:t>
        </w:r>
        <w:proofErr w:type="spellStart"/>
        <w:r w:rsidR="00646998" w:rsidRPr="00646998">
          <w:rPr>
            <w:lang w:val="ro-RO"/>
          </w:rPr>
          <w:t>supervised</w:t>
        </w:r>
        <w:proofErr w:type="spellEnd"/>
        <w:r w:rsidR="00646998" w:rsidRPr="00646998">
          <w:rPr>
            <w:lang w:val="ro-RO"/>
          </w:rPr>
          <w:t xml:space="preserve"> </w:t>
        </w:r>
        <w:proofErr w:type="spellStart"/>
        <w:r w:rsidR="00646998" w:rsidRPr="00646998">
          <w:rPr>
            <w:lang w:val="ro-RO"/>
          </w:rPr>
          <w:t>machine</w:t>
        </w:r>
        <w:proofErr w:type="spellEnd"/>
        <w:r w:rsidR="00646998" w:rsidRPr="00646998">
          <w:rPr>
            <w:lang w:val="ro-RO"/>
          </w:rPr>
          <w:t xml:space="preserve"> </w:t>
        </w:r>
        <w:proofErr w:type="spellStart"/>
        <w:r w:rsidR="00646998" w:rsidRPr="00646998">
          <w:rPr>
            <w:lang w:val="ro-RO"/>
          </w:rPr>
          <w:t>learning</w:t>
        </w:r>
        <w:proofErr w:type="spellEnd"/>
        <w:r w:rsidR="00646998" w:rsidRPr="00646998">
          <w:rPr>
            <w:lang w:val="ro-RO"/>
          </w:rPr>
          <w:t xml:space="preserve"> </w:t>
        </w:r>
        <w:proofErr w:type="spellStart"/>
        <w:r w:rsidR="00646998" w:rsidRPr="00646998">
          <w:rPr>
            <w:lang w:val="ro-RO"/>
          </w:rPr>
          <w:t>algorithms</w:t>
        </w:r>
        <w:proofErr w:type="spellEnd"/>
        <w:r w:rsidR="00646998" w:rsidRPr="00646998">
          <w:rPr>
            <w:lang w:val="ro-RO"/>
          </w:rPr>
          <w:t xml:space="preserve">, </w:t>
        </w:r>
        <w:proofErr w:type="spellStart"/>
        <w:r w:rsidR="00646998" w:rsidRPr="00646998">
          <w:rPr>
            <w:lang w:val="ro-RO"/>
          </w:rPr>
          <w:t>they</w:t>
        </w:r>
        <w:proofErr w:type="spellEnd"/>
        <w:r w:rsidR="00646998" w:rsidRPr="00646998">
          <w:rPr>
            <w:lang w:val="ro-RO"/>
          </w:rPr>
          <w:t xml:space="preserve"> </w:t>
        </w:r>
        <w:proofErr w:type="spellStart"/>
        <w:r w:rsidR="00646998" w:rsidRPr="00646998">
          <w:rPr>
            <w:lang w:val="ro-RO"/>
          </w:rPr>
          <w:t>need</w:t>
        </w:r>
        <w:proofErr w:type="spellEnd"/>
        <w:r w:rsidR="00646998" w:rsidRPr="00646998">
          <w:rPr>
            <w:lang w:val="ro-RO"/>
          </w:rPr>
          <w:t xml:space="preserve"> a set of data </w:t>
        </w:r>
        <w:proofErr w:type="spellStart"/>
        <w:r w:rsidR="00646998" w:rsidRPr="00646998">
          <w:rPr>
            <w:lang w:val="ro-RO"/>
          </w:rPr>
          <w:t>to</w:t>
        </w:r>
        <w:proofErr w:type="spellEnd"/>
        <w:r w:rsidR="00646998" w:rsidRPr="00646998">
          <w:rPr>
            <w:lang w:val="ro-RO"/>
          </w:rPr>
          <w:t xml:space="preserve"> </w:t>
        </w:r>
        <w:proofErr w:type="spellStart"/>
        <w:r w:rsidR="00646998" w:rsidRPr="00646998">
          <w:rPr>
            <w:lang w:val="ro-RO"/>
          </w:rPr>
          <w:t>train</w:t>
        </w:r>
        <w:proofErr w:type="spellEnd"/>
        <w:r w:rsidR="00646998" w:rsidRPr="00646998">
          <w:rPr>
            <w:lang w:val="ro-RO"/>
          </w:rPr>
          <w:t xml:space="preserve"> on. </w:t>
        </w:r>
        <w:proofErr w:type="spellStart"/>
        <w:r w:rsidR="00646998" w:rsidRPr="00646998">
          <w:rPr>
            <w:lang w:val="ro-RO"/>
          </w:rPr>
          <w:t>So</w:t>
        </w:r>
        <w:proofErr w:type="spellEnd"/>
        <w:r w:rsidR="00646998" w:rsidRPr="00646998">
          <w:rPr>
            <w:lang w:val="ro-RO"/>
          </w:rPr>
          <w:t xml:space="preserve">, a </w:t>
        </w:r>
        <w:proofErr w:type="spellStart"/>
        <w:r w:rsidR="00646998" w:rsidRPr="00646998">
          <w:rPr>
            <w:lang w:val="ro-RO"/>
          </w:rPr>
          <w:t>human</w:t>
        </w:r>
        <w:proofErr w:type="spellEnd"/>
        <w:r w:rsidR="00646998" w:rsidRPr="00646998">
          <w:rPr>
            <w:lang w:val="ro-RO"/>
          </w:rPr>
          <w:t xml:space="preserve"> player </w:t>
        </w:r>
        <w:proofErr w:type="spellStart"/>
        <w:r w:rsidR="00646998" w:rsidRPr="00646998">
          <w:rPr>
            <w:lang w:val="ro-RO"/>
          </w:rPr>
          <w:t>simulated</w:t>
        </w:r>
        <w:proofErr w:type="spellEnd"/>
        <w:r w:rsidR="00646998" w:rsidRPr="00646998">
          <w:rPr>
            <w:lang w:val="ro-RO"/>
          </w:rPr>
          <w:t xml:space="preserve"> </w:t>
        </w:r>
        <w:proofErr w:type="spellStart"/>
        <w:r w:rsidR="00646998" w:rsidRPr="00646998">
          <w:rPr>
            <w:lang w:val="ro-RO"/>
          </w:rPr>
          <w:t>driving</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kart for </w:t>
        </w:r>
        <w:proofErr w:type="spellStart"/>
        <w:r w:rsidR="00646998" w:rsidRPr="00646998">
          <w:rPr>
            <w:lang w:val="ro-RO"/>
          </w:rPr>
          <w:t>several</w:t>
        </w:r>
        <w:proofErr w:type="spellEnd"/>
        <w:r w:rsidR="00646998" w:rsidRPr="00646998">
          <w:rPr>
            <w:lang w:val="ro-RO"/>
          </w:rPr>
          <w:t xml:space="preserve"> </w:t>
        </w:r>
        <w:proofErr w:type="spellStart"/>
        <w:r w:rsidR="00646998" w:rsidRPr="00646998">
          <w:rPr>
            <w:lang w:val="ro-RO"/>
          </w:rPr>
          <w:t>episodes</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kart data </w:t>
        </w:r>
        <w:proofErr w:type="spellStart"/>
        <w:r w:rsidR="00646998" w:rsidRPr="00646998">
          <w:rPr>
            <w:lang w:val="ro-RO"/>
          </w:rPr>
          <w:t>was</w:t>
        </w:r>
        <w:proofErr w:type="spellEnd"/>
        <w:r w:rsidR="00646998" w:rsidRPr="00646998">
          <w:rPr>
            <w:lang w:val="ro-RO"/>
          </w:rPr>
          <w:t xml:space="preserve"> </w:t>
        </w:r>
        <w:proofErr w:type="spellStart"/>
        <w:r w:rsidR="00646998" w:rsidRPr="00646998">
          <w:rPr>
            <w:lang w:val="ro-RO"/>
          </w:rPr>
          <w:t>saved</w:t>
        </w:r>
        <w:proofErr w:type="spellEnd"/>
        <w:r w:rsidR="00646998" w:rsidRPr="00646998">
          <w:rPr>
            <w:lang w:val="ro-RO"/>
          </w:rPr>
          <w:t xml:space="preserve"> in CSV </w:t>
        </w:r>
        <w:proofErr w:type="spellStart"/>
        <w:r w:rsidR="00646998" w:rsidRPr="00646998">
          <w:rPr>
            <w:lang w:val="ro-RO"/>
          </w:rPr>
          <w:t>files</w:t>
        </w:r>
        <w:proofErr w:type="spellEnd"/>
        <w:r w:rsidR="00646998" w:rsidRPr="00646998">
          <w:rPr>
            <w:lang w:val="ro-RO"/>
          </w:rPr>
          <w:t xml:space="preserve">, </w:t>
        </w:r>
        <w:proofErr w:type="spellStart"/>
        <w:r w:rsidR="00646998" w:rsidRPr="00646998">
          <w:rPr>
            <w:lang w:val="ro-RO"/>
          </w:rPr>
          <w:t>one</w:t>
        </w:r>
        <w:proofErr w:type="spellEnd"/>
        <w:r w:rsidR="00646998" w:rsidRPr="00646998">
          <w:rPr>
            <w:lang w:val="ro-RO"/>
          </w:rPr>
          <w:t xml:space="preserve"> file for </w:t>
        </w:r>
        <w:proofErr w:type="spellStart"/>
        <w:r w:rsidR="00646998" w:rsidRPr="00646998">
          <w:rPr>
            <w:lang w:val="ro-RO"/>
          </w:rPr>
          <w:t>each</w:t>
        </w:r>
        <w:proofErr w:type="spellEnd"/>
        <w:r w:rsidR="00646998" w:rsidRPr="00646998">
          <w:rPr>
            <w:lang w:val="ro-RO"/>
          </w:rPr>
          <w:t xml:space="preserve"> </w:t>
        </w:r>
        <w:proofErr w:type="spellStart"/>
        <w:r w:rsidR="00646998" w:rsidRPr="00646998">
          <w:rPr>
            <w:lang w:val="ro-RO"/>
          </w:rPr>
          <w:t>episode</w:t>
        </w:r>
        <w:proofErr w:type="spellEnd"/>
        <w:r w:rsidR="00646998" w:rsidRPr="00646998">
          <w:rPr>
            <w:lang w:val="ro-RO"/>
          </w:rPr>
          <w:t>.</w:t>
        </w:r>
      </w:ins>
      <w:del w:id="229" w:author="Alexandru Uicoaba" w:date="2022-06-01T17:26:00Z">
        <w:r w:rsidDel="00646998">
          <w:rPr>
            <w:lang w:val="ro-RO"/>
          </w:rPr>
          <w:delText>punctul de vedere al implementării algoritmilor prin care single agentul ia deciziile, există două mari categorii</w:delText>
        </w:r>
        <w:r w:rsidDel="00646998">
          <w:rPr>
            <w:lang w:val="en-GB"/>
          </w:rPr>
          <w:delText>:</w:delText>
        </w:r>
        <w:r w:rsidDel="00646998">
          <w:rPr>
            <w:lang w:val="ro-RO"/>
          </w:rPr>
          <w:delText xml:space="preserve"> </w:delText>
        </w:r>
        <w:r w:rsidR="00975D67" w:rsidDel="00646998">
          <w:rPr>
            <w:lang w:val="ro-RO"/>
          </w:rPr>
          <w:delText xml:space="preserve">algoritmi </w:delText>
        </w:r>
        <w:r w:rsidR="00730886" w:rsidDel="00646998">
          <w:rPr>
            <w:lang w:val="ro-RO"/>
          </w:rPr>
          <w:delText>care au la bază</w:delText>
        </w:r>
        <w:r w:rsidR="00975D67" w:rsidDel="00646998">
          <w:rPr>
            <w:lang w:val="ro-RO"/>
          </w:rPr>
          <w:delText xml:space="preserve"> </w:delText>
        </w:r>
        <w:r w:rsidDel="00646998">
          <w:rPr>
            <w:lang w:val="ro-RO"/>
          </w:rPr>
          <w:delText>rețele neuronale și algoritmi care nu se bazează pe rețele neuronale.</w:delText>
        </w:r>
      </w:del>
    </w:p>
    <w:p w14:paraId="256AFB4C" w14:textId="463D9C11" w:rsidR="00D71B22" w:rsidDel="00646998" w:rsidRDefault="00D71B22" w:rsidP="00D71B22">
      <w:pPr>
        <w:pStyle w:val="Titlu3"/>
        <w:spacing w:before="6pt" w:after="3pt" w:line="12pt" w:lineRule="auto"/>
        <w:ind w:firstLine="14.45pt"/>
        <w:rPr>
          <w:del w:id="230" w:author="Alexandru Uicoaba" w:date="2022-06-01T17:27:00Z"/>
        </w:rPr>
      </w:pPr>
      <w:del w:id="231" w:author="Alexandru Uicoaba" w:date="2022-06-01T17:27:00Z">
        <w:r w:rsidDel="00646998">
          <w:delText>Algortimi care au la bază rețele neuronale</w:delText>
        </w:r>
      </w:del>
    </w:p>
    <w:p w14:paraId="14375C44" w14:textId="6D7DF787" w:rsidR="00D71B22" w:rsidRDefault="00A93140" w:rsidP="00D71B22">
      <w:pPr>
        <w:pStyle w:val="Corptext"/>
        <w:rPr>
          <w:lang w:val="ro-RO"/>
        </w:rPr>
      </w:pPr>
      <w:del w:id="232" w:author="Alexandru Uicoaba" w:date="2022-06-01T17:27:00Z">
        <w:r w:rsidDel="00646998">
          <w:rPr>
            <w:lang w:val="ro-RO"/>
          </w:rPr>
          <w:delText>Din</w:delText>
        </w:r>
        <w:r w:rsidR="00D71B22" w:rsidDel="00646998">
          <w:rPr>
            <w:lang w:val="ro-RO"/>
          </w:rPr>
          <w:delText xml:space="preserve"> </w:delText>
        </w:r>
      </w:del>
      <w:proofErr w:type="spellStart"/>
      <w:ins w:id="233" w:author="Alexandru Uicoaba" w:date="2022-06-01T17:27:00Z">
        <w:r w:rsidR="00646998" w:rsidRPr="00646998">
          <w:rPr>
            <w:lang w:val="ro-RO"/>
          </w:rPr>
          <w:t>After</w:t>
        </w:r>
        <w:proofErr w:type="spellEnd"/>
        <w:r w:rsidR="00646998" w:rsidRPr="00646998">
          <w:rPr>
            <w:lang w:val="ro-RO"/>
          </w:rPr>
          <w:t xml:space="preserve"> </w:t>
        </w:r>
        <w:proofErr w:type="spellStart"/>
        <w:r w:rsidR="00646998" w:rsidRPr="00646998">
          <w:rPr>
            <w:lang w:val="ro-RO"/>
          </w:rPr>
          <w:t>combining</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CSV </w:t>
        </w:r>
        <w:proofErr w:type="spellStart"/>
        <w:r w:rsidR="00646998" w:rsidRPr="00646998">
          <w:rPr>
            <w:lang w:val="ro-RO"/>
          </w:rPr>
          <w:t>files</w:t>
        </w:r>
        <w:proofErr w:type="spellEnd"/>
        <w:r w:rsidR="00646998" w:rsidRPr="00646998">
          <w:rPr>
            <w:lang w:val="ro-RO"/>
          </w:rPr>
          <w:t xml:space="preserve"> </w:t>
        </w:r>
        <w:proofErr w:type="spellStart"/>
        <w:r w:rsidR="00646998" w:rsidRPr="00646998">
          <w:rPr>
            <w:lang w:val="ro-RO"/>
          </w:rPr>
          <w:t>into</w:t>
        </w:r>
        <w:proofErr w:type="spellEnd"/>
        <w:r w:rsidR="00646998" w:rsidRPr="00646998">
          <w:rPr>
            <w:lang w:val="ro-RO"/>
          </w:rPr>
          <w:t xml:space="preserve"> </w:t>
        </w:r>
        <w:proofErr w:type="spellStart"/>
        <w:r w:rsidR="00646998" w:rsidRPr="00646998">
          <w:rPr>
            <w:lang w:val="ro-RO"/>
          </w:rPr>
          <w:t>one</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data </w:t>
        </w:r>
        <w:proofErr w:type="spellStart"/>
        <w:r w:rsidR="00646998" w:rsidRPr="00646998">
          <w:rPr>
            <w:lang w:val="ro-RO"/>
          </w:rPr>
          <w:t>cleaning</w:t>
        </w:r>
        <w:proofErr w:type="spellEnd"/>
        <w:r w:rsidR="00646998" w:rsidRPr="00646998">
          <w:rPr>
            <w:lang w:val="ro-RO"/>
          </w:rPr>
          <w:t xml:space="preserve"> </w:t>
        </w:r>
        <w:proofErr w:type="spellStart"/>
        <w:r w:rsidR="00646998" w:rsidRPr="00646998">
          <w:rPr>
            <w:lang w:val="ro-RO"/>
          </w:rPr>
          <w:t>operations</w:t>
        </w:r>
        <w:proofErr w:type="spellEnd"/>
        <w:r w:rsidR="00646998" w:rsidRPr="00646998">
          <w:rPr>
            <w:lang w:val="ro-RO"/>
          </w:rPr>
          <w:t xml:space="preserve"> </w:t>
        </w:r>
        <w:proofErr w:type="spellStart"/>
        <w:r w:rsidR="00646998" w:rsidRPr="00646998">
          <w:rPr>
            <w:lang w:val="ro-RO"/>
          </w:rPr>
          <w:t>were</w:t>
        </w:r>
        <w:proofErr w:type="spellEnd"/>
        <w:r w:rsidR="00646998" w:rsidRPr="00646998">
          <w:rPr>
            <w:lang w:val="ro-RO"/>
          </w:rPr>
          <w:t xml:space="preserve"> </w:t>
        </w:r>
        <w:proofErr w:type="spellStart"/>
        <w:r w:rsidR="00646998" w:rsidRPr="00646998">
          <w:rPr>
            <w:lang w:val="ro-RO"/>
          </w:rPr>
          <w:t>performed</w:t>
        </w:r>
        <w:proofErr w:type="spellEnd"/>
        <w:r w:rsidR="00646998" w:rsidRPr="00646998">
          <w:rPr>
            <w:lang w:val="ro-RO"/>
          </w:rPr>
          <w:t xml:space="preserve">. The </w:t>
        </w:r>
        <w:proofErr w:type="spellStart"/>
        <w:r w:rsidR="00646998" w:rsidRPr="00646998">
          <w:rPr>
            <w:lang w:val="ro-RO"/>
          </w:rPr>
          <w:t>next</w:t>
        </w:r>
        <w:proofErr w:type="spellEnd"/>
        <w:r w:rsidR="00646998" w:rsidRPr="00646998">
          <w:rPr>
            <w:lang w:val="ro-RO"/>
          </w:rPr>
          <w:t xml:space="preserve"> step </w:t>
        </w:r>
        <w:proofErr w:type="spellStart"/>
        <w:r w:rsidR="00646998" w:rsidRPr="00646998">
          <w:rPr>
            <w:lang w:val="ro-RO"/>
          </w:rPr>
          <w:t>was</w:t>
        </w:r>
        <w:proofErr w:type="spellEnd"/>
        <w:r w:rsidR="00646998" w:rsidRPr="00646998">
          <w:rPr>
            <w:lang w:val="ro-RO"/>
          </w:rPr>
          <w:t xml:space="preserve"> </w:t>
        </w:r>
        <w:proofErr w:type="spellStart"/>
        <w:r w:rsidR="00646998" w:rsidRPr="00646998">
          <w:rPr>
            <w:lang w:val="ro-RO"/>
          </w:rPr>
          <w:t>to</w:t>
        </w:r>
        <w:proofErr w:type="spellEnd"/>
        <w:r w:rsidR="00646998" w:rsidRPr="00646998">
          <w:rPr>
            <w:lang w:val="ro-RO"/>
          </w:rPr>
          <w:t xml:space="preserve"> </w:t>
        </w:r>
        <w:proofErr w:type="spellStart"/>
        <w:r w:rsidR="00646998" w:rsidRPr="00646998">
          <w:rPr>
            <w:lang w:val="ro-RO"/>
          </w:rPr>
          <w:t>choose</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w:t>
        </w:r>
        <w:proofErr w:type="spellStart"/>
        <w:r w:rsidR="00646998" w:rsidRPr="00646998">
          <w:rPr>
            <w:lang w:val="ro-RO"/>
          </w:rPr>
          <w:t>features</w:t>
        </w:r>
        <w:proofErr w:type="spellEnd"/>
        <w:r w:rsidR="00646998" w:rsidRPr="00646998">
          <w:rPr>
            <w:lang w:val="ro-RO"/>
          </w:rPr>
          <w:t xml:space="preserve"> for </w:t>
        </w:r>
        <w:proofErr w:type="spellStart"/>
        <w:r w:rsidR="00646998" w:rsidRPr="00646998">
          <w:rPr>
            <w:lang w:val="ro-RO"/>
          </w:rPr>
          <w:t>the</w:t>
        </w:r>
        <w:proofErr w:type="spellEnd"/>
        <w:r w:rsidR="00646998" w:rsidRPr="00646998">
          <w:rPr>
            <w:lang w:val="ro-RO"/>
          </w:rPr>
          <w:t xml:space="preserve"> ML </w:t>
        </w:r>
        <w:proofErr w:type="spellStart"/>
        <w:r w:rsidR="00646998" w:rsidRPr="00646998">
          <w:rPr>
            <w:lang w:val="ro-RO"/>
          </w:rPr>
          <w:t>algorithms</w:t>
        </w:r>
        <w:proofErr w:type="spellEnd"/>
        <w:r w:rsidR="00646998" w:rsidRPr="00646998">
          <w:rPr>
            <w:lang w:val="ro-RO"/>
          </w:rPr>
          <w:t xml:space="preserve">. </w:t>
        </w:r>
        <w:proofErr w:type="spellStart"/>
        <w:r w:rsidR="00646998" w:rsidRPr="00646998">
          <w:rPr>
            <w:lang w:val="ro-RO"/>
          </w:rPr>
          <w:t>From</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w:t>
        </w:r>
        <w:proofErr w:type="spellStart"/>
        <w:r w:rsidR="00646998" w:rsidRPr="00646998">
          <w:rPr>
            <w:lang w:val="ro-RO"/>
          </w:rPr>
          <w:t>point</w:t>
        </w:r>
        <w:proofErr w:type="spellEnd"/>
        <w:r w:rsidR="00646998" w:rsidRPr="00646998">
          <w:rPr>
            <w:lang w:val="ro-RO"/>
          </w:rPr>
          <w:t xml:space="preserve"> of </w:t>
        </w:r>
        <w:proofErr w:type="spellStart"/>
        <w:r w:rsidR="00646998" w:rsidRPr="00646998">
          <w:rPr>
            <w:lang w:val="ro-RO"/>
          </w:rPr>
          <w:t>view</w:t>
        </w:r>
        <w:proofErr w:type="spellEnd"/>
        <w:r w:rsidR="00646998" w:rsidRPr="00646998">
          <w:rPr>
            <w:lang w:val="ro-RO"/>
          </w:rPr>
          <w:t xml:space="preserve"> of </w:t>
        </w:r>
        <w:proofErr w:type="spellStart"/>
        <w:r w:rsidR="00646998" w:rsidRPr="00646998">
          <w:rPr>
            <w:lang w:val="ro-RO"/>
          </w:rPr>
          <w:t>dividing</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data </w:t>
        </w:r>
        <w:proofErr w:type="spellStart"/>
        <w:r w:rsidR="00646998" w:rsidRPr="00646998">
          <w:rPr>
            <w:lang w:val="ro-RO"/>
          </w:rPr>
          <w:t>between</w:t>
        </w:r>
        <w:proofErr w:type="spellEnd"/>
        <w:r w:rsidR="00646998" w:rsidRPr="00646998">
          <w:rPr>
            <w:lang w:val="ro-RO"/>
          </w:rPr>
          <w:t xml:space="preserve"> training data </w:t>
        </w:r>
        <w:proofErr w:type="spellStart"/>
        <w:r w:rsidR="00646998" w:rsidRPr="00646998">
          <w:rPr>
            <w:lang w:val="ro-RO"/>
          </w:rPr>
          <w:t>and</w:t>
        </w:r>
        <w:proofErr w:type="spellEnd"/>
        <w:r w:rsidR="00646998" w:rsidRPr="00646998">
          <w:rPr>
            <w:lang w:val="ro-RO"/>
          </w:rPr>
          <w:t xml:space="preserve"> </w:t>
        </w:r>
        <w:proofErr w:type="spellStart"/>
        <w:r w:rsidR="00646998" w:rsidRPr="00646998">
          <w:rPr>
            <w:lang w:val="ro-RO"/>
          </w:rPr>
          <w:t>validation</w:t>
        </w:r>
        <w:proofErr w:type="spellEnd"/>
        <w:r w:rsidR="00646998" w:rsidRPr="00646998">
          <w:rPr>
            <w:lang w:val="ro-RO"/>
          </w:rPr>
          <w:t xml:space="preserve"> data, a </w:t>
        </w:r>
        <w:proofErr w:type="spellStart"/>
        <w:r w:rsidR="00646998" w:rsidRPr="00646998">
          <w:rPr>
            <w:lang w:val="ro-RO"/>
          </w:rPr>
          <w:t>ratio</w:t>
        </w:r>
        <w:proofErr w:type="spellEnd"/>
        <w:r w:rsidR="00646998" w:rsidRPr="00646998">
          <w:rPr>
            <w:lang w:val="ro-RO"/>
          </w:rPr>
          <w:t xml:space="preserve"> of 9 </w:t>
        </w:r>
        <w:proofErr w:type="spellStart"/>
        <w:r w:rsidR="00646998" w:rsidRPr="00646998">
          <w:rPr>
            <w:lang w:val="ro-RO"/>
          </w:rPr>
          <w:t>to</w:t>
        </w:r>
        <w:proofErr w:type="spellEnd"/>
        <w:r w:rsidR="00646998" w:rsidRPr="00646998">
          <w:rPr>
            <w:lang w:val="ro-RO"/>
          </w:rPr>
          <w:t xml:space="preserve"> 1 </w:t>
        </w:r>
        <w:proofErr w:type="spellStart"/>
        <w:r w:rsidR="00646998" w:rsidRPr="00646998">
          <w:rPr>
            <w:lang w:val="ro-RO"/>
          </w:rPr>
          <w:t>was</w:t>
        </w:r>
        <w:proofErr w:type="spellEnd"/>
        <w:r w:rsidR="00646998" w:rsidRPr="00646998">
          <w:rPr>
            <w:lang w:val="ro-RO"/>
          </w:rPr>
          <w:t xml:space="preserve"> </w:t>
        </w:r>
        <w:proofErr w:type="spellStart"/>
        <w:r w:rsidR="00646998" w:rsidRPr="00646998">
          <w:rPr>
            <w:lang w:val="ro-RO"/>
          </w:rPr>
          <w:t>used</w:t>
        </w:r>
      </w:ins>
      <w:proofErr w:type="spellEnd"/>
      <w:del w:id="234" w:author="Alexandru Uicoaba" w:date="2022-06-01T17:27:00Z">
        <w:r w:rsidR="00D71B22" w:rsidDel="00646998">
          <w:rPr>
            <w:lang w:val="ro-RO"/>
          </w:rPr>
          <w:delText>articolele incluse care implementează Single Agent, 7 dintre acestea se bazează pe Rețele Neuronale.</w:delText>
        </w:r>
      </w:del>
    </w:p>
    <w:p w14:paraId="3FD4BABC" w14:textId="77777777" w:rsidR="004510A8" w:rsidRPr="004510A8" w:rsidRDefault="00D71B22" w:rsidP="004510A8">
      <w:pPr>
        <w:pStyle w:val="Corptext"/>
        <w:rPr>
          <w:ins w:id="235" w:author="Alexandru Uicoaba" w:date="2022-06-01T19:47:00Z"/>
          <w:lang w:val="ro-RO"/>
        </w:rPr>
      </w:pPr>
      <w:del w:id="236" w:author="Alexandru Uicoaba" w:date="2022-06-01T19:46:00Z">
        <w:r w:rsidRPr="006F5513" w:rsidDel="004510A8">
          <w:rPr>
            <w:b/>
            <w:bCs/>
            <w:lang w:val="ro-RO"/>
          </w:rPr>
          <w:delText>Monte-Carlo Tree Search</w:delText>
        </w:r>
        <w:r w:rsidDel="004510A8">
          <w:rPr>
            <w:lang w:val="ro-RO"/>
          </w:rPr>
          <w:delText xml:space="preserve"> </w:delText>
        </w:r>
      </w:del>
      <w:proofErr w:type="spellStart"/>
      <w:ins w:id="237" w:author="Alexandru Uicoaba" w:date="2022-06-01T19:46:00Z">
        <w:r w:rsidR="004510A8" w:rsidRPr="004510A8">
          <w:rPr>
            <w:lang w:val="ro-RO"/>
          </w:rPr>
          <w:t>After</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machine</w:t>
        </w:r>
        <w:proofErr w:type="spellEnd"/>
        <w:r w:rsidR="004510A8" w:rsidRPr="004510A8">
          <w:rPr>
            <w:lang w:val="ro-RO"/>
          </w:rPr>
          <w:t xml:space="preserve"> </w:t>
        </w:r>
        <w:proofErr w:type="spellStart"/>
        <w:r w:rsidR="004510A8" w:rsidRPr="004510A8">
          <w:rPr>
            <w:lang w:val="ro-RO"/>
          </w:rPr>
          <w:t>learning</w:t>
        </w:r>
        <w:proofErr w:type="spellEnd"/>
        <w:r w:rsidR="004510A8" w:rsidRPr="004510A8">
          <w:rPr>
            <w:lang w:val="ro-RO"/>
          </w:rPr>
          <w:t xml:space="preserve"> model </w:t>
        </w:r>
        <w:proofErr w:type="spellStart"/>
        <w:r w:rsidR="004510A8" w:rsidRPr="004510A8">
          <w:rPr>
            <w:lang w:val="ro-RO"/>
          </w:rPr>
          <w:t>has</w:t>
        </w:r>
        <w:proofErr w:type="spellEnd"/>
        <w:r w:rsidR="004510A8" w:rsidRPr="004510A8">
          <w:rPr>
            <w:lang w:val="ro-RO"/>
          </w:rPr>
          <w:t xml:space="preserve"> </w:t>
        </w:r>
        <w:proofErr w:type="spellStart"/>
        <w:r w:rsidR="004510A8" w:rsidRPr="004510A8">
          <w:rPr>
            <w:lang w:val="ro-RO"/>
          </w:rPr>
          <w:t>been</w:t>
        </w:r>
        <w:proofErr w:type="spellEnd"/>
        <w:r w:rsidR="004510A8" w:rsidRPr="004510A8">
          <w:rPr>
            <w:lang w:val="ro-RO"/>
          </w:rPr>
          <w:t xml:space="preserve"> </w:t>
        </w:r>
        <w:proofErr w:type="spellStart"/>
        <w:r w:rsidR="004510A8" w:rsidRPr="004510A8">
          <w:rPr>
            <w:lang w:val="ro-RO"/>
          </w:rPr>
          <w:t>trained</w:t>
        </w:r>
        <w:proofErr w:type="spellEnd"/>
        <w:r w:rsidR="004510A8" w:rsidRPr="004510A8">
          <w:rPr>
            <w:lang w:val="ro-RO"/>
          </w:rPr>
          <w:t xml:space="preserve">, </w:t>
        </w:r>
        <w:proofErr w:type="spellStart"/>
        <w:r w:rsidR="004510A8" w:rsidRPr="004510A8">
          <w:rPr>
            <w:lang w:val="ro-RO"/>
          </w:rPr>
          <w:t>each</w:t>
        </w:r>
        <w:proofErr w:type="spellEnd"/>
        <w:r w:rsidR="004510A8" w:rsidRPr="004510A8">
          <w:rPr>
            <w:lang w:val="ro-RO"/>
          </w:rPr>
          <w:t xml:space="preserve"> </w:t>
        </w:r>
        <w:proofErr w:type="spellStart"/>
        <w:r w:rsidR="004510A8" w:rsidRPr="004510A8">
          <w:rPr>
            <w:lang w:val="ro-RO"/>
          </w:rPr>
          <w:t>frame</w:t>
        </w:r>
        <w:proofErr w:type="spellEnd"/>
        <w:r w:rsidR="004510A8" w:rsidRPr="004510A8">
          <w:rPr>
            <w:lang w:val="ro-RO"/>
          </w:rPr>
          <w:t xml:space="preserve"> of </w:t>
        </w:r>
        <w:proofErr w:type="spellStart"/>
        <w:r w:rsidR="004510A8" w:rsidRPr="004510A8">
          <w:rPr>
            <w:lang w:val="ro-RO"/>
          </w:rPr>
          <w:t>the</w:t>
        </w:r>
        <w:proofErr w:type="spellEnd"/>
        <w:r w:rsidR="004510A8" w:rsidRPr="004510A8">
          <w:rPr>
            <w:lang w:val="ro-RO"/>
          </w:rPr>
          <w:t xml:space="preserve"> game </w:t>
        </w:r>
        <w:proofErr w:type="spellStart"/>
        <w:r w:rsidR="004510A8" w:rsidRPr="004510A8">
          <w:rPr>
            <w:lang w:val="ro-RO"/>
          </w:rPr>
          <w:t>transmits</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data </w:t>
        </w:r>
        <w:proofErr w:type="spellStart"/>
        <w:r w:rsidR="004510A8" w:rsidRPr="004510A8">
          <w:rPr>
            <w:lang w:val="ro-RO"/>
          </w:rPr>
          <w:t>from</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environment</w:t>
        </w:r>
        <w:proofErr w:type="spellEnd"/>
        <w:r w:rsidR="004510A8" w:rsidRPr="004510A8">
          <w:rPr>
            <w:lang w:val="ro-RO"/>
          </w:rPr>
          <w:t xml:space="preserve"> </w:t>
        </w:r>
        <w:proofErr w:type="spellStart"/>
        <w:r w:rsidR="004510A8" w:rsidRPr="004510A8">
          <w:rPr>
            <w:lang w:val="ro-RO"/>
          </w:rPr>
          <w:t>through</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POST </w:t>
        </w:r>
        <w:proofErr w:type="spellStart"/>
        <w:r w:rsidR="004510A8" w:rsidRPr="004510A8">
          <w:rPr>
            <w:lang w:val="ro-RO"/>
          </w:rPr>
          <w:t>endpoint</w:t>
        </w:r>
        <w:proofErr w:type="spellEnd"/>
        <w:r w:rsidR="004510A8" w:rsidRPr="004510A8">
          <w:rPr>
            <w:lang w:val="ro-RO"/>
          </w:rPr>
          <w:t xml:space="preserve"> </w:t>
        </w:r>
        <w:proofErr w:type="spellStart"/>
        <w:r w:rsidR="004510A8" w:rsidRPr="004510A8">
          <w:rPr>
            <w:lang w:val="ro-RO"/>
          </w:rPr>
          <w:t>to</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script in </w:t>
        </w:r>
        <w:proofErr w:type="spellStart"/>
        <w:r w:rsidR="004510A8" w:rsidRPr="004510A8">
          <w:rPr>
            <w:lang w:val="ro-RO"/>
          </w:rPr>
          <w:t>Python</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data </w:t>
        </w:r>
        <w:proofErr w:type="spellStart"/>
        <w:r w:rsidR="004510A8" w:rsidRPr="004510A8">
          <w:rPr>
            <w:lang w:val="ro-RO"/>
          </w:rPr>
          <w:t>is</w:t>
        </w:r>
        <w:proofErr w:type="spellEnd"/>
        <w:r w:rsidR="004510A8" w:rsidRPr="004510A8">
          <w:rPr>
            <w:lang w:val="ro-RO"/>
          </w:rPr>
          <w:t xml:space="preserve"> </w:t>
        </w:r>
        <w:proofErr w:type="spellStart"/>
        <w:r w:rsidR="004510A8" w:rsidRPr="004510A8">
          <w:rPr>
            <w:lang w:val="ro-RO"/>
          </w:rPr>
          <w:t>taken</w:t>
        </w:r>
        <w:proofErr w:type="spellEnd"/>
        <w:r w:rsidR="004510A8" w:rsidRPr="004510A8">
          <w:rPr>
            <w:lang w:val="ro-RO"/>
          </w:rPr>
          <w:t xml:space="preserve"> </w:t>
        </w:r>
        <w:proofErr w:type="spellStart"/>
        <w:r w:rsidR="004510A8" w:rsidRPr="004510A8">
          <w:rPr>
            <w:lang w:val="ro-RO"/>
          </w:rPr>
          <w:t>by</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ML model, </w:t>
        </w:r>
        <w:proofErr w:type="spellStart"/>
        <w:r w:rsidR="004510A8" w:rsidRPr="004510A8">
          <w:rPr>
            <w:lang w:val="ro-RO"/>
          </w:rPr>
          <w:t>whether</w:t>
        </w:r>
        <w:proofErr w:type="spellEnd"/>
        <w:r w:rsidR="004510A8" w:rsidRPr="004510A8">
          <w:rPr>
            <w:lang w:val="ro-RO"/>
          </w:rPr>
          <w:t xml:space="preserve"> </w:t>
        </w:r>
        <w:proofErr w:type="spellStart"/>
        <w:r w:rsidR="004510A8" w:rsidRPr="004510A8">
          <w:rPr>
            <w:lang w:val="ro-RO"/>
          </w:rPr>
          <w:t>we</w:t>
        </w:r>
        <w:proofErr w:type="spellEnd"/>
        <w:r w:rsidR="004510A8" w:rsidRPr="004510A8">
          <w:rPr>
            <w:lang w:val="ro-RO"/>
          </w:rPr>
          <w:t xml:space="preserve"> are </w:t>
        </w:r>
        <w:proofErr w:type="spellStart"/>
        <w:r w:rsidR="004510A8" w:rsidRPr="004510A8">
          <w:rPr>
            <w:lang w:val="ro-RO"/>
          </w:rPr>
          <w:t>talking</w:t>
        </w:r>
        <w:proofErr w:type="spellEnd"/>
        <w:r w:rsidR="004510A8" w:rsidRPr="004510A8">
          <w:rPr>
            <w:lang w:val="ro-RO"/>
          </w:rPr>
          <w:t xml:space="preserve"> </w:t>
        </w:r>
        <w:proofErr w:type="spellStart"/>
        <w:r w:rsidR="004510A8" w:rsidRPr="004510A8">
          <w:rPr>
            <w:lang w:val="ro-RO"/>
          </w:rPr>
          <w:t>about</w:t>
        </w:r>
        <w:proofErr w:type="spellEnd"/>
        <w:r w:rsidR="004510A8" w:rsidRPr="004510A8">
          <w:rPr>
            <w:lang w:val="ro-RO"/>
          </w:rPr>
          <w:t xml:space="preserve"> </w:t>
        </w:r>
        <w:proofErr w:type="spellStart"/>
        <w:r w:rsidR="004510A8" w:rsidRPr="004510A8">
          <w:rPr>
            <w:lang w:val="ro-RO"/>
          </w:rPr>
          <w:t>Random</w:t>
        </w:r>
        <w:proofErr w:type="spellEnd"/>
        <w:r w:rsidR="004510A8" w:rsidRPr="004510A8">
          <w:rPr>
            <w:lang w:val="ro-RO"/>
          </w:rPr>
          <w:t xml:space="preserve"> Forrest or </w:t>
        </w:r>
        <w:proofErr w:type="spellStart"/>
        <w:r w:rsidR="004510A8" w:rsidRPr="004510A8">
          <w:rPr>
            <w:lang w:val="ro-RO"/>
          </w:rPr>
          <w:t>Decision</w:t>
        </w:r>
        <w:proofErr w:type="spellEnd"/>
        <w:r w:rsidR="004510A8" w:rsidRPr="004510A8">
          <w:rPr>
            <w:lang w:val="ro-RO"/>
          </w:rPr>
          <w:t xml:space="preserve"> </w:t>
        </w:r>
        <w:proofErr w:type="spellStart"/>
        <w:r w:rsidR="004510A8" w:rsidRPr="004510A8">
          <w:rPr>
            <w:lang w:val="ro-RO"/>
          </w:rPr>
          <w:t>Tree</w:t>
        </w:r>
        <w:proofErr w:type="spellEnd"/>
        <w:r w:rsidR="004510A8" w:rsidRPr="004510A8">
          <w:rPr>
            <w:lang w:val="ro-RO"/>
          </w:rPr>
          <w:t xml:space="preserve">. </w:t>
        </w:r>
      </w:ins>
      <w:proofErr w:type="spellStart"/>
      <w:ins w:id="238" w:author="Alexandru Uicoaba" w:date="2022-06-01T19:47:00Z">
        <w:r w:rsidR="004510A8" w:rsidRPr="004510A8">
          <w:rPr>
            <w:lang w:val="ro-RO"/>
          </w:rPr>
          <w:t>That</w:t>
        </w:r>
        <w:proofErr w:type="spellEnd"/>
        <w:r w:rsidR="004510A8" w:rsidRPr="004510A8">
          <w:rPr>
            <w:lang w:val="ro-RO"/>
          </w:rPr>
          <w:t xml:space="preserve"> </w:t>
        </w:r>
        <w:proofErr w:type="spellStart"/>
        <w:r w:rsidR="004510A8" w:rsidRPr="004510A8">
          <w:rPr>
            <w:lang w:val="ro-RO"/>
          </w:rPr>
          <w:t>decision</w:t>
        </w:r>
        <w:proofErr w:type="spellEnd"/>
        <w:r w:rsidR="004510A8" w:rsidRPr="004510A8">
          <w:rPr>
            <w:lang w:val="ro-RO"/>
          </w:rPr>
          <w:t xml:space="preserve"> </w:t>
        </w:r>
        <w:proofErr w:type="spellStart"/>
        <w:r w:rsidR="004510A8" w:rsidRPr="004510A8">
          <w:rPr>
            <w:lang w:val="ro-RO"/>
          </w:rPr>
          <w:t>is</w:t>
        </w:r>
        <w:proofErr w:type="spellEnd"/>
        <w:r w:rsidR="004510A8" w:rsidRPr="004510A8">
          <w:rPr>
            <w:lang w:val="ro-RO"/>
          </w:rPr>
          <w:t xml:space="preserve"> </w:t>
        </w:r>
        <w:proofErr w:type="spellStart"/>
        <w:r w:rsidR="004510A8" w:rsidRPr="004510A8">
          <w:rPr>
            <w:lang w:val="ro-RO"/>
          </w:rPr>
          <w:t>sent</w:t>
        </w:r>
        <w:proofErr w:type="spellEnd"/>
        <w:r w:rsidR="004510A8" w:rsidRPr="004510A8">
          <w:rPr>
            <w:lang w:val="ro-RO"/>
          </w:rPr>
          <w:t xml:space="preserve"> back </w:t>
        </w:r>
        <w:proofErr w:type="spellStart"/>
        <w:r w:rsidR="004510A8" w:rsidRPr="004510A8">
          <w:rPr>
            <w:lang w:val="ro-RO"/>
          </w:rPr>
          <w:t>to</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unity</w:t>
        </w:r>
        <w:proofErr w:type="spellEnd"/>
        <w:r w:rsidR="004510A8" w:rsidRPr="004510A8">
          <w:rPr>
            <w:lang w:val="ro-RO"/>
          </w:rPr>
          <w:t xml:space="preserve"> </w:t>
        </w:r>
        <w:proofErr w:type="spellStart"/>
        <w:r w:rsidR="004510A8" w:rsidRPr="004510A8">
          <w:rPr>
            <w:lang w:val="ro-RO"/>
          </w:rPr>
          <w:t>environment</w:t>
        </w:r>
        <w:proofErr w:type="spellEnd"/>
        <w:r w:rsidR="004510A8" w:rsidRPr="004510A8">
          <w:rPr>
            <w:lang w:val="ro-RO"/>
          </w:rPr>
          <w:t xml:space="preserve"> as a </w:t>
        </w:r>
        <w:proofErr w:type="spellStart"/>
        <w:r w:rsidR="004510A8" w:rsidRPr="004510A8">
          <w:rPr>
            <w:lang w:val="ro-RO"/>
          </w:rPr>
          <w:t>response</w:t>
        </w:r>
        <w:proofErr w:type="spellEnd"/>
        <w:r w:rsidR="004510A8" w:rsidRPr="004510A8">
          <w:rPr>
            <w:lang w:val="ro-RO"/>
          </w:rPr>
          <w:t xml:space="preserve"> </w:t>
        </w:r>
        <w:proofErr w:type="spellStart"/>
        <w:r w:rsidR="004510A8" w:rsidRPr="004510A8">
          <w:rPr>
            <w:lang w:val="ro-RO"/>
          </w:rPr>
          <w:t>to</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same </w:t>
        </w:r>
        <w:proofErr w:type="spellStart"/>
        <w:r w:rsidR="004510A8" w:rsidRPr="004510A8">
          <w:rPr>
            <w:lang w:val="ro-RO"/>
          </w:rPr>
          <w:t>endpoint</w:t>
        </w:r>
        <w:proofErr w:type="spellEnd"/>
        <w:r w:rsidR="004510A8" w:rsidRPr="004510A8">
          <w:rPr>
            <w:lang w:val="ro-RO"/>
          </w:rPr>
          <w:t xml:space="preserve">, </w:t>
        </w:r>
        <w:proofErr w:type="spellStart"/>
        <w:r w:rsidR="004510A8" w:rsidRPr="004510A8">
          <w:rPr>
            <w:lang w:val="ro-RO"/>
          </w:rPr>
          <w:t>after</w:t>
        </w:r>
        <w:proofErr w:type="spellEnd"/>
        <w:r w:rsidR="004510A8" w:rsidRPr="004510A8">
          <w:rPr>
            <w:lang w:val="ro-RO"/>
          </w:rPr>
          <w:t xml:space="preserve"> </w:t>
        </w:r>
        <w:proofErr w:type="spellStart"/>
        <w:r w:rsidR="004510A8" w:rsidRPr="004510A8">
          <w:rPr>
            <w:lang w:val="ro-RO"/>
          </w:rPr>
          <w:t>which</w:t>
        </w:r>
        <w:proofErr w:type="spellEnd"/>
        <w:r w:rsidR="004510A8" w:rsidRPr="004510A8">
          <w:rPr>
            <w:lang w:val="ro-RO"/>
          </w:rPr>
          <w:t xml:space="preserve"> a </w:t>
        </w:r>
        <w:proofErr w:type="spellStart"/>
        <w:r w:rsidR="004510A8" w:rsidRPr="004510A8">
          <w:rPr>
            <w:lang w:val="ro-RO"/>
          </w:rPr>
          <w:t>mapping</w:t>
        </w:r>
        <w:proofErr w:type="spellEnd"/>
        <w:r w:rsidR="004510A8" w:rsidRPr="004510A8">
          <w:rPr>
            <w:lang w:val="ro-RO"/>
          </w:rPr>
          <w:t xml:space="preserve"> </w:t>
        </w:r>
        <w:proofErr w:type="spellStart"/>
        <w:r w:rsidR="004510A8" w:rsidRPr="004510A8">
          <w:rPr>
            <w:lang w:val="ro-RO"/>
          </w:rPr>
          <w:t>is</w:t>
        </w:r>
        <w:proofErr w:type="spellEnd"/>
        <w:r w:rsidR="004510A8" w:rsidRPr="004510A8">
          <w:rPr>
            <w:lang w:val="ro-RO"/>
          </w:rPr>
          <w:t xml:space="preserve"> </w:t>
        </w:r>
        <w:proofErr w:type="spellStart"/>
        <w:r w:rsidR="004510A8" w:rsidRPr="004510A8">
          <w:rPr>
            <w:lang w:val="ro-RO"/>
          </w:rPr>
          <w:t>done</w:t>
        </w:r>
        <w:proofErr w:type="spellEnd"/>
        <w:r w:rsidR="004510A8" w:rsidRPr="004510A8">
          <w:rPr>
            <w:lang w:val="ro-RO"/>
          </w:rPr>
          <w:t xml:space="preserve"> </w:t>
        </w:r>
        <w:proofErr w:type="spellStart"/>
        <w:r w:rsidR="004510A8" w:rsidRPr="004510A8">
          <w:rPr>
            <w:lang w:val="ro-RO"/>
          </w:rPr>
          <w:t>to</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values</w:t>
        </w:r>
        <w:proofErr w:type="spellEnd"/>
        <w:r w:rsidR="004510A8" w:rsidRPr="004510A8">
          <w:rPr>
            <w:lang w:val="ro-RO"/>
          </w:rPr>
          <w:t xml:space="preserve"> ​​in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Unity</w:t>
        </w:r>
        <w:proofErr w:type="spellEnd"/>
        <w:r w:rsidR="004510A8" w:rsidRPr="004510A8">
          <w:rPr>
            <w:lang w:val="ro-RO"/>
          </w:rPr>
          <w:t xml:space="preserve"> for kart control.</w:t>
        </w:r>
      </w:ins>
    </w:p>
    <w:p w14:paraId="2ADB6563" w14:textId="0306F371" w:rsidR="00D71B22" w:rsidRDefault="004510A8" w:rsidP="004510A8">
      <w:pPr>
        <w:pStyle w:val="Corptext"/>
      </w:pPr>
      <w:ins w:id="239" w:author="Alexandru Uicoaba" w:date="2022-06-01T19:47:00Z">
        <w:r w:rsidRPr="004510A8">
          <w:rPr>
            <w:lang w:val="ro-RO"/>
          </w:rPr>
          <w:t xml:space="preserve">The </w:t>
        </w:r>
        <w:proofErr w:type="spellStart"/>
        <w:r w:rsidRPr="004510A8">
          <w:rPr>
            <w:lang w:val="ro-RO"/>
          </w:rPr>
          <w:t>above</w:t>
        </w:r>
        <w:proofErr w:type="spellEnd"/>
        <w:r w:rsidRPr="004510A8">
          <w:rPr>
            <w:lang w:val="ro-RO"/>
          </w:rPr>
          <w:t xml:space="preserve"> </w:t>
        </w:r>
        <w:proofErr w:type="spellStart"/>
        <w:r w:rsidRPr="004510A8">
          <w:rPr>
            <w:lang w:val="ro-RO"/>
          </w:rPr>
          <w:t>steps</w:t>
        </w:r>
        <w:proofErr w:type="spellEnd"/>
        <w:r w:rsidRPr="004510A8">
          <w:rPr>
            <w:lang w:val="ro-RO"/>
          </w:rPr>
          <w:t xml:space="preserve"> are </w:t>
        </w:r>
        <w:proofErr w:type="spellStart"/>
        <w:r w:rsidRPr="004510A8">
          <w:rPr>
            <w:lang w:val="ro-RO"/>
          </w:rPr>
          <w:t>repeated</w:t>
        </w:r>
        <w:proofErr w:type="spellEnd"/>
        <w:r w:rsidRPr="004510A8">
          <w:rPr>
            <w:lang w:val="ro-RO"/>
          </w:rPr>
          <w:t xml:space="preserve"> </w:t>
        </w:r>
        <w:proofErr w:type="spellStart"/>
        <w:r w:rsidRPr="004510A8">
          <w:rPr>
            <w:lang w:val="ro-RO"/>
          </w:rPr>
          <w:t>until</w:t>
        </w:r>
        <w:proofErr w:type="spellEnd"/>
        <w:r w:rsidRPr="004510A8">
          <w:rPr>
            <w:lang w:val="ro-RO"/>
          </w:rPr>
          <w:t xml:space="preserve"> </w:t>
        </w:r>
        <w:proofErr w:type="spellStart"/>
        <w:r w:rsidRPr="004510A8">
          <w:rPr>
            <w:lang w:val="ro-RO"/>
          </w:rPr>
          <w:t>the</w:t>
        </w:r>
        <w:proofErr w:type="spellEnd"/>
        <w:r w:rsidRPr="004510A8">
          <w:rPr>
            <w:lang w:val="ro-RO"/>
          </w:rPr>
          <w:t xml:space="preserve"> game </w:t>
        </w:r>
        <w:proofErr w:type="spellStart"/>
        <w:r w:rsidRPr="004510A8">
          <w:rPr>
            <w:lang w:val="ro-RO"/>
          </w:rPr>
          <w:t>reaches</w:t>
        </w:r>
        <w:proofErr w:type="spellEnd"/>
        <w:r w:rsidRPr="004510A8">
          <w:rPr>
            <w:lang w:val="ro-RO"/>
          </w:rPr>
          <w:t xml:space="preserve"> a </w:t>
        </w:r>
        <w:proofErr w:type="spellStart"/>
        <w:r w:rsidRPr="004510A8">
          <w:rPr>
            <w:lang w:val="ro-RO"/>
          </w:rPr>
          <w:t>finished</w:t>
        </w:r>
        <w:proofErr w:type="spellEnd"/>
        <w:r w:rsidRPr="004510A8">
          <w:rPr>
            <w:lang w:val="ro-RO"/>
          </w:rPr>
          <w:t xml:space="preserve"> state, </w:t>
        </w:r>
        <w:proofErr w:type="spellStart"/>
        <w:r w:rsidRPr="004510A8">
          <w:rPr>
            <w:lang w:val="ro-RO"/>
          </w:rPr>
          <w:t>such</w:t>
        </w:r>
        <w:proofErr w:type="spellEnd"/>
        <w:r w:rsidRPr="004510A8">
          <w:rPr>
            <w:lang w:val="ro-RO"/>
          </w:rPr>
          <w:t xml:space="preserve"> as </w:t>
        </w:r>
        <w:proofErr w:type="spellStart"/>
        <w:r w:rsidRPr="004510A8">
          <w:rPr>
            <w:lang w:val="ro-RO"/>
          </w:rPr>
          <w:t>when</w:t>
        </w:r>
        <w:proofErr w:type="spellEnd"/>
        <w:r w:rsidRPr="004510A8">
          <w:rPr>
            <w:lang w:val="ro-RO"/>
          </w:rPr>
          <w:t xml:space="preserve"> </w:t>
        </w:r>
        <w:proofErr w:type="spellStart"/>
        <w:r w:rsidRPr="004510A8">
          <w:rPr>
            <w:lang w:val="ro-RO"/>
          </w:rPr>
          <w:t>the</w:t>
        </w:r>
        <w:proofErr w:type="spellEnd"/>
        <w:r w:rsidRPr="004510A8">
          <w:rPr>
            <w:lang w:val="ro-RO"/>
          </w:rPr>
          <w:t xml:space="preserve"> kart </w:t>
        </w:r>
        <w:proofErr w:type="spellStart"/>
        <w:r w:rsidRPr="004510A8">
          <w:rPr>
            <w:lang w:val="ro-RO"/>
          </w:rPr>
          <w:t>reaches</w:t>
        </w:r>
        <w:proofErr w:type="spellEnd"/>
        <w:r w:rsidRPr="004510A8">
          <w:rPr>
            <w:lang w:val="ro-RO"/>
          </w:rPr>
          <w:t xml:space="preserve"> </w:t>
        </w:r>
        <w:proofErr w:type="spellStart"/>
        <w:r w:rsidRPr="004510A8">
          <w:rPr>
            <w:lang w:val="ro-RO"/>
          </w:rPr>
          <w:t>the</w:t>
        </w:r>
        <w:proofErr w:type="spellEnd"/>
        <w:r w:rsidRPr="004510A8">
          <w:rPr>
            <w:lang w:val="ro-RO"/>
          </w:rPr>
          <w:t xml:space="preserve"> </w:t>
        </w:r>
        <w:proofErr w:type="spellStart"/>
        <w:r w:rsidRPr="004510A8">
          <w:rPr>
            <w:lang w:val="ro-RO"/>
          </w:rPr>
          <w:t>finish</w:t>
        </w:r>
        <w:proofErr w:type="spellEnd"/>
        <w:r w:rsidRPr="004510A8">
          <w:rPr>
            <w:lang w:val="ro-RO"/>
          </w:rPr>
          <w:t xml:space="preserve"> line, or </w:t>
        </w:r>
        <w:proofErr w:type="spellStart"/>
        <w:r w:rsidRPr="004510A8">
          <w:rPr>
            <w:lang w:val="ro-RO"/>
          </w:rPr>
          <w:t>when</w:t>
        </w:r>
        <w:proofErr w:type="spellEnd"/>
        <w:r w:rsidRPr="004510A8">
          <w:rPr>
            <w:lang w:val="ro-RO"/>
          </w:rPr>
          <w:t xml:space="preserve"> </w:t>
        </w:r>
        <w:proofErr w:type="spellStart"/>
        <w:r w:rsidRPr="004510A8">
          <w:rPr>
            <w:lang w:val="ro-RO"/>
          </w:rPr>
          <w:t>the</w:t>
        </w:r>
        <w:proofErr w:type="spellEnd"/>
        <w:r w:rsidRPr="004510A8">
          <w:rPr>
            <w:lang w:val="ro-RO"/>
          </w:rPr>
          <w:t xml:space="preserve"> </w:t>
        </w:r>
        <w:proofErr w:type="spellStart"/>
        <w:r w:rsidRPr="004510A8">
          <w:rPr>
            <w:lang w:val="ro-RO"/>
          </w:rPr>
          <w:t>time</w:t>
        </w:r>
        <w:proofErr w:type="spellEnd"/>
        <w:r w:rsidRPr="004510A8">
          <w:rPr>
            <w:lang w:val="ro-RO"/>
          </w:rPr>
          <w:t xml:space="preserve"> </w:t>
        </w:r>
        <w:proofErr w:type="spellStart"/>
        <w:r w:rsidRPr="004510A8">
          <w:rPr>
            <w:lang w:val="ro-RO"/>
          </w:rPr>
          <w:t>expires</w:t>
        </w:r>
        <w:proofErr w:type="spellEnd"/>
        <w:r w:rsidRPr="004510A8">
          <w:rPr>
            <w:lang w:val="ro-RO"/>
          </w:rPr>
          <w:t>.</w:t>
        </w:r>
        <w:r w:rsidRPr="004510A8" w:rsidDel="004510A8">
          <w:rPr>
            <w:lang w:val="ro-RO"/>
          </w:rPr>
          <w:t xml:space="preserve"> </w:t>
        </w:r>
      </w:ins>
      <w:del w:id="240" w:author="Alexandru Uicoaba" w:date="2022-06-01T19:46:00Z">
        <w:r w:rsidR="00D71B22" w:rsidDel="004510A8">
          <w:rPr>
            <w:lang w:val="ro-RO"/>
          </w:rPr>
          <w:delText xml:space="preserve">(MTCS) a fost implementat pentru a-l învăța pe  </w:delText>
        </w:r>
        <w:r w:rsidR="00D71B22" w:rsidRPr="00EB30C2" w:rsidDel="004510A8">
          <w:rPr>
            <w:b/>
            <w:bCs/>
            <w:lang w:val="ro-RO"/>
          </w:rPr>
          <w:delText>Pac-Man</w:delText>
        </w:r>
        <w:r w:rsidR="00D71B22" w:rsidDel="004510A8">
          <w:rPr>
            <w:lang w:val="ro-RO"/>
          </w:rPr>
          <w:delText xml:space="preserve"> cum să joace și cum să obțină un scor cât mai mare. În articolul realizat de către Tom Pepels, este foarte importantă consistența</w:delText>
        </w:r>
        <w:r w:rsidR="001814E2" w:rsidDel="004510A8">
          <w:rPr>
            <w:lang w:val="ro-RO"/>
          </w:rPr>
          <w:delText>. Aceasta reiese din</w:delText>
        </w:r>
        <w:r w:rsidR="00D71B22" w:rsidDel="004510A8">
          <w:rPr>
            <w:lang w:val="ro-RO"/>
          </w:rPr>
          <w:delText xml:space="preserve"> faptul că agentul a obținut un scor ridicat, concurând atât contra unor echipe de fantome mai slabe, cât și împotriva unora mai puternice. Fiind un joc pe mai multe nivele, agentul trebuie să țină cont atât de obiectivele pe termen scurt (short-term goals) cât și de cele pe termen lung (long-term goals).</w:delText>
        </w:r>
        <w:r w:rsidR="00165C3F" w:rsidRPr="00165C3F" w:rsidDel="004510A8">
          <w:delText>[6]</w:delText>
        </w:r>
      </w:del>
    </w:p>
    <w:p w14:paraId="3DCD41C9" w14:textId="1CB999E0" w:rsidR="00D71B22" w:rsidDel="004510A8" w:rsidRDefault="004510A8" w:rsidP="00D71B22">
      <w:pPr>
        <w:pStyle w:val="Corptext"/>
        <w:rPr>
          <w:del w:id="241" w:author="Alexandru Uicoaba" w:date="2022-06-01T19:46:00Z"/>
          <w:lang w:val="ro-RO"/>
        </w:rPr>
      </w:pPr>
      <w:proofErr w:type="spellStart"/>
      <w:ins w:id="242" w:author="Alexandru Uicoaba" w:date="2022-06-01T19:46:00Z">
        <w:r w:rsidRPr="004510A8">
          <w:rPr>
            <w:lang w:val="ro-RO"/>
          </w:rPr>
          <w:t>Its</w:t>
        </w:r>
        <w:proofErr w:type="spellEnd"/>
        <w:r w:rsidRPr="004510A8">
          <w:rPr>
            <w:lang w:val="ro-RO"/>
          </w:rPr>
          <w:t xml:space="preserve"> output, </w:t>
        </w:r>
        <w:proofErr w:type="spellStart"/>
        <w:r w:rsidRPr="004510A8">
          <w:rPr>
            <w:lang w:val="ro-RO"/>
          </w:rPr>
          <w:t>which</w:t>
        </w:r>
        <w:proofErr w:type="spellEnd"/>
        <w:r w:rsidRPr="004510A8">
          <w:rPr>
            <w:lang w:val="ro-RO"/>
          </w:rPr>
          <w:t xml:space="preserve"> </w:t>
        </w:r>
        <w:proofErr w:type="spellStart"/>
        <w:r w:rsidRPr="004510A8">
          <w:rPr>
            <w:lang w:val="ro-RO"/>
          </w:rPr>
          <w:t>represents</w:t>
        </w:r>
        <w:proofErr w:type="spellEnd"/>
        <w:r w:rsidRPr="004510A8">
          <w:rPr>
            <w:lang w:val="ro-RO"/>
          </w:rPr>
          <w:t xml:space="preserve"> </w:t>
        </w:r>
        <w:proofErr w:type="spellStart"/>
        <w:r w:rsidRPr="004510A8">
          <w:rPr>
            <w:lang w:val="ro-RO"/>
          </w:rPr>
          <w:t>the</w:t>
        </w:r>
        <w:proofErr w:type="spellEnd"/>
        <w:r w:rsidRPr="004510A8">
          <w:rPr>
            <w:lang w:val="ro-RO"/>
          </w:rPr>
          <w:t xml:space="preserve"> </w:t>
        </w:r>
        <w:proofErr w:type="spellStart"/>
        <w:r w:rsidRPr="004510A8">
          <w:rPr>
            <w:lang w:val="ro-RO"/>
          </w:rPr>
          <w:t>decision</w:t>
        </w:r>
        <w:proofErr w:type="spellEnd"/>
        <w:r w:rsidRPr="004510A8">
          <w:rPr>
            <w:lang w:val="ro-RO"/>
          </w:rPr>
          <w:t xml:space="preserve"> </w:t>
        </w:r>
        <w:proofErr w:type="spellStart"/>
        <w:r w:rsidRPr="004510A8">
          <w:rPr>
            <w:lang w:val="ro-RO"/>
          </w:rPr>
          <w:t>that</w:t>
        </w:r>
        <w:proofErr w:type="spellEnd"/>
        <w:r w:rsidRPr="004510A8">
          <w:rPr>
            <w:lang w:val="ro-RO"/>
          </w:rPr>
          <w:t xml:space="preserve"> </w:t>
        </w:r>
        <w:proofErr w:type="spellStart"/>
        <w:r w:rsidRPr="004510A8">
          <w:rPr>
            <w:lang w:val="ro-RO"/>
          </w:rPr>
          <w:t>the</w:t>
        </w:r>
        <w:proofErr w:type="spellEnd"/>
        <w:r w:rsidRPr="004510A8">
          <w:rPr>
            <w:lang w:val="ro-RO"/>
          </w:rPr>
          <w:t xml:space="preserve"> kart </w:t>
        </w:r>
        <w:proofErr w:type="spellStart"/>
        <w:r w:rsidRPr="004510A8">
          <w:rPr>
            <w:lang w:val="ro-RO"/>
          </w:rPr>
          <w:t>will</w:t>
        </w:r>
        <w:proofErr w:type="spellEnd"/>
        <w:r w:rsidRPr="004510A8">
          <w:rPr>
            <w:lang w:val="ro-RO"/>
          </w:rPr>
          <w:t xml:space="preserve"> </w:t>
        </w:r>
        <w:proofErr w:type="spellStart"/>
        <w:r w:rsidRPr="004510A8">
          <w:rPr>
            <w:lang w:val="ro-RO"/>
          </w:rPr>
          <w:t>take</w:t>
        </w:r>
        <w:proofErr w:type="spellEnd"/>
        <w:r w:rsidRPr="004510A8">
          <w:rPr>
            <w:lang w:val="ro-RO"/>
          </w:rPr>
          <w:t xml:space="preserve"> in </w:t>
        </w:r>
        <w:proofErr w:type="spellStart"/>
        <w:r w:rsidRPr="004510A8">
          <w:rPr>
            <w:lang w:val="ro-RO"/>
          </w:rPr>
          <w:t>the</w:t>
        </w:r>
        <w:proofErr w:type="spellEnd"/>
        <w:r w:rsidRPr="004510A8">
          <w:rPr>
            <w:lang w:val="ro-RO"/>
          </w:rPr>
          <w:t xml:space="preserve"> </w:t>
        </w:r>
        <w:proofErr w:type="spellStart"/>
        <w:r w:rsidRPr="004510A8">
          <w:rPr>
            <w:lang w:val="ro-RO"/>
          </w:rPr>
          <w:t>next</w:t>
        </w:r>
        <w:proofErr w:type="spellEnd"/>
        <w:r w:rsidRPr="004510A8">
          <w:rPr>
            <w:lang w:val="ro-RO"/>
          </w:rPr>
          <w:t xml:space="preserve"> step, </w:t>
        </w:r>
        <w:proofErr w:type="spellStart"/>
        <w:r w:rsidRPr="004510A8">
          <w:rPr>
            <w:lang w:val="ro-RO"/>
          </w:rPr>
          <w:t>is</w:t>
        </w:r>
        <w:proofErr w:type="spellEnd"/>
        <w:r w:rsidRPr="004510A8">
          <w:rPr>
            <w:lang w:val="ro-RO"/>
          </w:rPr>
          <w:t xml:space="preserve"> an </w:t>
        </w:r>
        <w:proofErr w:type="spellStart"/>
        <w:r w:rsidRPr="004510A8">
          <w:rPr>
            <w:lang w:val="ro-RO"/>
          </w:rPr>
          <w:t>integer</w:t>
        </w:r>
        <w:proofErr w:type="spellEnd"/>
        <w:r w:rsidRPr="004510A8">
          <w:rPr>
            <w:lang w:val="ro-RO"/>
          </w:rPr>
          <w:t xml:space="preserve"> </w:t>
        </w:r>
        <w:proofErr w:type="spellStart"/>
        <w:r w:rsidRPr="004510A8">
          <w:rPr>
            <w:lang w:val="ro-RO"/>
          </w:rPr>
          <w:t>value</w:t>
        </w:r>
        <w:proofErr w:type="spellEnd"/>
        <w:r w:rsidRPr="004510A8">
          <w:rPr>
            <w:lang w:val="ro-RO"/>
          </w:rPr>
          <w:t xml:space="preserve"> </w:t>
        </w:r>
        <w:proofErr w:type="spellStart"/>
        <w:r w:rsidRPr="004510A8">
          <w:rPr>
            <w:lang w:val="ro-RO"/>
          </w:rPr>
          <w:t>from</w:t>
        </w:r>
        <w:proofErr w:type="spellEnd"/>
        <w:r w:rsidRPr="004510A8">
          <w:rPr>
            <w:lang w:val="ro-RO"/>
          </w:rPr>
          <w:t xml:space="preserve"> </w:t>
        </w:r>
        <w:proofErr w:type="spellStart"/>
        <w:r w:rsidRPr="004510A8">
          <w:rPr>
            <w:lang w:val="ro-RO"/>
          </w:rPr>
          <w:t>one</w:t>
        </w:r>
        <w:proofErr w:type="spellEnd"/>
        <w:r w:rsidRPr="004510A8">
          <w:rPr>
            <w:lang w:val="ro-RO"/>
          </w:rPr>
          <w:t xml:space="preserve"> </w:t>
        </w:r>
        <w:proofErr w:type="spellStart"/>
        <w:r w:rsidRPr="004510A8">
          <w:rPr>
            <w:lang w:val="ro-RO"/>
          </w:rPr>
          <w:t>to</w:t>
        </w:r>
        <w:proofErr w:type="spellEnd"/>
        <w:r w:rsidRPr="004510A8">
          <w:rPr>
            <w:lang w:val="ro-RO"/>
          </w:rPr>
          <w:t xml:space="preserve"> </w:t>
        </w:r>
      </w:ins>
      <w:proofErr w:type="spellStart"/>
      <w:r w:rsidR="00F40E8C">
        <w:rPr>
          <w:lang w:val="ro-RO"/>
        </w:rPr>
        <w:t>fifteen</w:t>
      </w:r>
      <w:proofErr w:type="spellEnd"/>
      <w:ins w:id="243" w:author="Alexandru Uicoaba" w:date="2022-06-01T19:46:00Z">
        <w:r w:rsidRPr="004510A8">
          <w:rPr>
            <w:lang w:val="ro-RO"/>
          </w:rPr>
          <w:t xml:space="preserve">, </w:t>
        </w:r>
        <w:proofErr w:type="spellStart"/>
        <w:r w:rsidRPr="004510A8">
          <w:rPr>
            <w:lang w:val="ro-RO"/>
          </w:rPr>
          <w:t>representing</w:t>
        </w:r>
        <w:proofErr w:type="spellEnd"/>
        <w:r w:rsidRPr="004510A8">
          <w:rPr>
            <w:lang w:val="ro-RO"/>
          </w:rPr>
          <w:t xml:space="preserve"> </w:t>
        </w:r>
        <w:proofErr w:type="spellStart"/>
        <w:r w:rsidRPr="004510A8">
          <w:rPr>
            <w:lang w:val="ro-RO"/>
          </w:rPr>
          <w:t>all</w:t>
        </w:r>
        <w:proofErr w:type="spellEnd"/>
        <w:r w:rsidRPr="004510A8">
          <w:rPr>
            <w:lang w:val="ro-RO"/>
          </w:rPr>
          <w:t xml:space="preserve"> </w:t>
        </w:r>
        <w:proofErr w:type="spellStart"/>
        <w:r w:rsidRPr="004510A8">
          <w:rPr>
            <w:lang w:val="ro-RO"/>
          </w:rPr>
          <w:t>possible</w:t>
        </w:r>
        <w:proofErr w:type="spellEnd"/>
        <w:r w:rsidRPr="004510A8">
          <w:rPr>
            <w:lang w:val="ro-RO"/>
          </w:rPr>
          <w:t xml:space="preserve"> </w:t>
        </w:r>
        <w:proofErr w:type="spellStart"/>
        <w:r w:rsidRPr="004510A8">
          <w:rPr>
            <w:lang w:val="ro-RO"/>
          </w:rPr>
          <w:t>combinations</w:t>
        </w:r>
        <w:proofErr w:type="spellEnd"/>
        <w:r w:rsidRPr="004510A8">
          <w:rPr>
            <w:lang w:val="ro-RO"/>
          </w:rPr>
          <w:t xml:space="preserve"> for </w:t>
        </w:r>
        <w:proofErr w:type="spellStart"/>
        <w:r w:rsidRPr="004510A8">
          <w:rPr>
            <w:lang w:val="ro-RO"/>
          </w:rPr>
          <w:t>the</w:t>
        </w:r>
      </w:ins>
      <w:proofErr w:type="spellEnd"/>
      <w:r w:rsidR="00F40E8C">
        <w:rPr>
          <w:lang w:val="ro-RO"/>
        </w:rPr>
        <w:t xml:space="preserve"> </w:t>
      </w:r>
      <w:proofErr w:type="spellStart"/>
      <w:r w:rsidR="00F40E8C">
        <w:rPr>
          <w:lang w:val="ro-RO"/>
        </w:rPr>
        <w:t>four</w:t>
      </w:r>
      <w:proofErr w:type="spellEnd"/>
      <w:ins w:id="244" w:author="Alexandru Uicoaba" w:date="2022-06-01T19:46:00Z">
        <w:r w:rsidRPr="004510A8">
          <w:rPr>
            <w:lang w:val="ro-RO"/>
          </w:rPr>
          <w:t xml:space="preserve"> </w:t>
        </w:r>
        <w:proofErr w:type="spellStart"/>
        <w:r w:rsidRPr="004510A8">
          <w:rPr>
            <w:lang w:val="ro-RO"/>
          </w:rPr>
          <w:t>commands</w:t>
        </w:r>
        <w:proofErr w:type="spellEnd"/>
        <w:r w:rsidRPr="004510A8">
          <w:rPr>
            <w:lang w:val="ro-RO"/>
          </w:rPr>
          <w:t xml:space="preserve"> of </w:t>
        </w:r>
        <w:proofErr w:type="spellStart"/>
        <w:r w:rsidRPr="004510A8">
          <w:rPr>
            <w:lang w:val="ro-RO"/>
          </w:rPr>
          <w:t>the</w:t>
        </w:r>
        <w:proofErr w:type="spellEnd"/>
        <w:r w:rsidRPr="004510A8">
          <w:rPr>
            <w:lang w:val="ro-RO"/>
          </w:rPr>
          <w:t xml:space="preserve"> kart (</w:t>
        </w:r>
        <w:proofErr w:type="spellStart"/>
        <w:r w:rsidRPr="004510A8">
          <w:rPr>
            <w:lang w:val="ro-RO"/>
          </w:rPr>
          <w:t>forward</w:t>
        </w:r>
        <w:proofErr w:type="spellEnd"/>
        <w:r w:rsidRPr="004510A8">
          <w:rPr>
            <w:lang w:val="ro-RO"/>
          </w:rPr>
          <w:t xml:space="preserve">, </w:t>
        </w:r>
        <w:proofErr w:type="spellStart"/>
        <w:r w:rsidRPr="004510A8">
          <w:rPr>
            <w:lang w:val="ro-RO"/>
          </w:rPr>
          <w:t>backward</w:t>
        </w:r>
        <w:proofErr w:type="spellEnd"/>
        <w:r w:rsidRPr="004510A8">
          <w:rPr>
            <w:lang w:val="ro-RO"/>
          </w:rPr>
          <w:t>, left</w:t>
        </w:r>
      </w:ins>
      <w:r w:rsidR="008B39F6">
        <w:rPr>
          <w:lang w:val="ro-RO"/>
        </w:rPr>
        <w:t>,</w:t>
      </w:r>
      <w:ins w:id="245" w:author="Alexandru Uicoaba" w:date="2022-06-01T19:46:00Z">
        <w:r w:rsidRPr="004510A8">
          <w:rPr>
            <w:lang w:val="ro-RO"/>
          </w:rPr>
          <w:t xml:space="preserve"> </w:t>
        </w:r>
        <w:proofErr w:type="spellStart"/>
        <w:r w:rsidRPr="004510A8">
          <w:rPr>
            <w:lang w:val="ro-RO"/>
          </w:rPr>
          <w:t>and</w:t>
        </w:r>
        <w:proofErr w:type="spellEnd"/>
        <w:r w:rsidRPr="004510A8">
          <w:rPr>
            <w:lang w:val="ro-RO"/>
          </w:rPr>
          <w:t xml:space="preserve"> </w:t>
        </w:r>
        <w:proofErr w:type="spellStart"/>
        <w:r w:rsidRPr="004510A8">
          <w:rPr>
            <w:lang w:val="ro-RO"/>
          </w:rPr>
          <w:t>right</w:t>
        </w:r>
        <w:proofErr w:type="spellEnd"/>
        <w:r w:rsidRPr="004510A8">
          <w:rPr>
            <w:lang w:val="ro-RO"/>
          </w:rPr>
          <w:t>).</w:t>
        </w:r>
      </w:ins>
      <w:del w:id="246" w:author="Alexandru Uicoaba" w:date="2022-06-01T19:46:00Z">
        <w:r w:rsidR="00D71B22" w:rsidDel="004510A8">
          <w:rPr>
            <w:lang w:val="ro-RO"/>
          </w:rPr>
          <w:delText xml:space="preserve">Un concept în care se folosește MTCS pentru antrenarea agenților este reprezentat de framework-ul </w:delText>
        </w:r>
        <w:r w:rsidR="00D71B22" w:rsidRPr="000A7169" w:rsidDel="004510A8">
          <w:rPr>
            <w:b/>
            <w:bCs/>
            <w:lang w:val="ro-RO"/>
          </w:rPr>
          <w:delText>General Video Game Artificial Intelligence</w:delText>
        </w:r>
        <w:r w:rsidR="00D71B22" w:rsidDel="004510A8">
          <w:rPr>
            <w:lang w:val="ro-RO"/>
          </w:rPr>
          <w:delText xml:space="preserve"> (GVGAI) în cadrul căruia agenți</w:delText>
        </w:r>
        <w:r w:rsidR="00DF5F7F" w:rsidDel="004510A8">
          <w:rPr>
            <w:lang w:val="ro-RO"/>
          </w:rPr>
          <w:delText>i</w:delText>
        </w:r>
        <w:r w:rsidR="00D71B22" w:rsidDel="004510A8">
          <w:rPr>
            <w:lang w:val="ro-RO"/>
          </w:rPr>
          <w:delText xml:space="preserve"> trebuie să joace mai multe jocuri pe care nu le-au mai jucat înainte, dar și să creeze nivele și reguli noi. O limitare sesizabilă cu care se confruntă această platformă este obținerea unui procent de victorie mai mare de 25%, un factor fiind numărul mare de jocuri single player, care depășește 100.</w:delText>
        </w:r>
        <w:r w:rsidR="00165C3F" w:rsidRPr="00165C3F" w:rsidDel="004510A8">
          <w:delText>[7]</w:delText>
        </w:r>
      </w:del>
    </w:p>
    <w:p w14:paraId="24ED1AF6" w14:textId="77777777" w:rsidR="004510A8" w:rsidRDefault="004510A8" w:rsidP="00D71B22">
      <w:pPr>
        <w:pStyle w:val="Corptext"/>
        <w:rPr>
          <w:ins w:id="247" w:author="Alexandru Uicoaba" w:date="2022-06-01T19:47:00Z"/>
        </w:rPr>
      </w:pPr>
    </w:p>
    <w:p w14:paraId="0661860D" w14:textId="07C651CE" w:rsidR="00D71B22" w:rsidRPr="00CB5237" w:rsidDel="004510A8" w:rsidRDefault="00D71B22" w:rsidP="00D71B22">
      <w:pPr>
        <w:pStyle w:val="Corptext"/>
        <w:rPr>
          <w:del w:id="248" w:author="Alexandru Uicoaba" w:date="2022-06-01T19:48:00Z"/>
          <w:lang w:val="ro-RO"/>
        </w:rPr>
      </w:pPr>
      <w:del w:id="249" w:author="Alexandru Uicoaba" w:date="2022-06-01T19:48:00Z">
        <w:r w:rsidDel="004510A8">
          <w:rPr>
            <w:lang w:val="ro-RO"/>
          </w:rPr>
          <w:delText xml:space="preserve">Un alt articol în care s-a implementat un agent care să joace mai multe jocuri diferite este cel al lui Chiara F. Sironi, în care </w:delText>
        </w:r>
        <w:r w:rsidR="00BC5829" w:rsidDel="004510A8">
          <w:rPr>
            <w:lang w:val="ro-RO"/>
          </w:rPr>
          <w:delText xml:space="preserve">utilizând </w:delText>
        </w:r>
        <w:r w:rsidDel="004510A8">
          <w:rPr>
            <w:lang w:val="ro-RO"/>
          </w:rPr>
          <w:delText xml:space="preserve">algoritmul </w:delText>
        </w:r>
        <w:r w:rsidRPr="000A7169" w:rsidDel="004510A8">
          <w:rPr>
            <w:b/>
            <w:bCs/>
            <w:lang w:val="ro-RO"/>
          </w:rPr>
          <w:delText>Self-adaptive Monte-Carlo Tree Search</w:delText>
        </w:r>
        <w:r w:rsidDel="004510A8">
          <w:rPr>
            <w:lang w:val="ro-RO"/>
          </w:rPr>
          <w:delText xml:space="preserve"> (SA-MCTS) se ajunge la o versiune extinsă prin reglarea parametrilor on-line (online parameter tuning). Totuși, această versiune oferă o performanță ridicată doar în unele jocuri, unde se poate ajunge la un număr mai mare de simulări. </w:delText>
        </w:r>
        <w:r w:rsidR="00165C3F" w:rsidRPr="00165C3F" w:rsidDel="004510A8">
          <w:delText>[8]</w:delText>
        </w:r>
      </w:del>
    </w:p>
    <w:p w14:paraId="666065E1" w14:textId="34996CD4" w:rsidR="00D71B22" w:rsidDel="004510A8" w:rsidRDefault="00D71B22" w:rsidP="00D71B22">
      <w:pPr>
        <w:pStyle w:val="Corptext"/>
        <w:rPr>
          <w:del w:id="250" w:author="Alexandru Uicoaba" w:date="2022-06-01T19:48:00Z"/>
          <w:lang w:val="ro-RO"/>
        </w:rPr>
      </w:pPr>
      <w:del w:id="251" w:author="Alexandru Uicoaba" w:date="2022-06-01T19:48:00Z">
        <w:r w:rsidDel="004510A8">
          <w:rPr>
            <w:lang w:val="ro-RO"/>
          </w:rPr>
          <w:delText xml:space="preserve"> </w:delText>
        </w:r>
        <w:r w:rsidR="00862FEB" w:rsidDel="004510A8">
          <w:rPr>
            <w:lang w:val="ro-RO"/>
          </w:rPr>
          <w:delText>Un alt joc în care s-a implementat un agent prin intermediul aceluiași algoritm MTCS este</w:delText>
        </w:r>
        <w:r w:rsidDel="004510A8">
          <w:rPr>
            <w:lang w:val="ro-RO"/>
          </w:rPr>
          <w:delText xml:space="preserve"> </w:delText>
        </w:r>
        <w:r w:rsidRPr="00274B0A" w:rsidDel="004510A8">
          <w:rPr>
            <w:b/>
            <w:bCs/>
            <w:lang w:val="ro-RO"/>
          </w:rPr>
          <w:delText>AI Factory Spades</w:delText>
        </w:r>
        <w:r w:rsidDel="004510A8">
          <w:rPr>
            <w:lang w:val="ro-RO"/>
          </w:rPr>
          <w:delText>. Folosind acest algoritm se dorește controlarea agenților care nu sunt controlați de către utilizator (aliații și inamicii acestuia), care să emuleze comportamentul uman, păstrându-se nivelul de performanță și competiție. Principiile aplicate în acest joc pot fi transferate către alte jocuri care folosesc algoritmul MTCS.</w:delText>
        </w:r>
        <w:r w:rsidR="00165C3F" w:rsidRPr="00165C3F" w:rsidDel="004510A8">
          <w:delText>[9]</w:delText>
        </w:r>
      </w:del>
    </w:p>
    <w:p w14:paraId="1B315BAE" w14:textId="395973D5" w:rsidR="00D71B22" w:rsidRPr="00C57C14" w:rsidDel="004510A8" w:rsidRDefault="00D71B22" w:rsidP="00D71B22">
      <w:pPr>
        <w:pStyle w:val="Corptext"/>
        <w:rPr>
          <w:del w:id="252" w:author="Alexandru Uicoaba" w:date="2022-06-01T19:48:00Z"/>
          <w:lang w:val="ro-RO"/>
        </w:rPr>
      </w:pPr>
      <w:del w:id="253" w:author="Alexandru Uicoaba" w:date="2022-06-01T19:48:00Z">
        <w:r w:rsidRPr="00A215B9" w:rsidDel="004510A8">
          <w:rPr>
            <w:lang w:val="ro-RO"/>
          </w:rPr>
          <w:delText xml:space="preserve">O altă  tehnică de machine learning care are la baza rețelele neuronale este </w:delText>
        </w:r>
        <w:commentRangeStart w:id="254"/>
        <w:r w:rsidRPr="00A215B9" w:rsidDel="004510A8">
          <w:rPr>
            <w:b/>
            <w:bCs/>
            <w:lang w:val="ro-RO"/>
          </w:rPr>
          <w:delText>Reinforcement Learning</w:delText>
        </w:r>
        <w:r w:rsidRPr="00A215B9" w:rsidDel="004510A8">
          <w:rPr>
            <w:lang w:val="ro-RO"/>
          </w:rPr>
          <w:delText xml:space="preserve"> (RL)</w:delText>
        </w:r>
        <w:commentRangeEnd w:id="254"/>
        <w:r w:rsidRPr="00C57C14" w:rsidDel="004510A8">
          <w:rPr>
            <w:rStyle w:val="Referincomentariu"/>
            <w:sz w:val="20"/>
            <w:szCs w:val="20"/>
            <w:rPrChange w:id="255" w:author="Alexandru Uicoabă" w:date="2021-01-18T14:00:00Z">
              <w:rPr>
                <w:rStyle w:val="Referincomentariu"/>
              </w:rPr>
            </w:rPrChange>
          </w:rPr>
          <w:commentReference w:id="254"/>
        </w:r>
        <w:r w:rsidRPr="00A215B9" w:rsidDel="004510A8">
          <w:rPr>
            <w:lang w:val="ro-RO"/>
          </w:rPr>
          <w:delText>. Acesta este prezent în două articole incluse</w:delText>
        </w:r>
        <w:r w:rsidR="00533BD1" w:rsidRPr="00C57C14" w:rsidDel="004510A8">
          <w:rPr>
            <w:lang w:val="ro-RO"/>
          </w:rPr>
          <w:delText>, în care agentul este de tip Single Agent</w:delText>
        </w:r>
        <w:r w:rsidRPr="00C57C14" w:rsidDel="004510A8">
          <w:rPr>
            <w:lang w:val="ro-RO"/>
          </w:rPr>
          <w:delText xml:space="preserve">. </w:delText>
        </w:r>
      </w:del>
    </w:p>
    <w:p w14:paraId="4F96EE1D" w14:textId="6AD9265E" w:rsidR="00D71B22" w:rsidDel="004510A8" w:rsidRDefault="00D71B22" w:rsidP="00D71B22">
      <w:pPr>
        <w:pStyle w:val="Corptext"/>
        <w:rPr>
          <w:del w:id="256" w:author="Alexandru Uicoaba" w:date="2022-06-01T19:48:00Z"/>
        </w:rPr>
      </w:pPr>
      <w:del w:id="257" w:author="Alexandru Uicoaba" w:date="2022-06-01T19:48:00Z">
        <w:r w:rsidDel="004510A8">
          <w:rPr>
            <w:lang w:val="ro-RO"/>
          </w:rPr>
          <w:delText xml:space="preserve">Un prim articol în care apare un astfel de algoritm, este cel realizat de către Yuji Kanagawa și Tomoyuki Kaneko. Mai exact, se folosește </w:delText>
        </w:r>
        <w:r w:rsidRPr="0048173E" w:rsidDel="004510A8">
          <w:rPr>
            <w:b/>
            <w:bCs/>
            <w:lang w:val="ro-RO"/>
          </w:rPr>
          <w:delText>Proximity Policy Optimization</w:delText>
        </w:r>
        <w:r w:rsidDel="004510A8">
          <w:rPr>
            <w:lang w:val="ro-RO"/>
          </w:rPr>
          <w:delText xml:space="preserve"> (PPO)</w:delText>
        </w:r>
        <w:r w:rsidR="001C6A1D" w:rsidDel="004510A8">
          <w:rPr>
            <w:lang w:val="ro-RO"/>
          </w:rPr>
          <w:delText>,</w:delText>
        </w:r>
        <w:r w:rsidDel="004510A8">
          <w:rPr>
            <w:lang w:val="ro-RO"/>
          </w:rPr>
          <w:delText xml:space="preserve"> </w:delText>
        </w:r>
        <w:r w:rsidR="001C6A1D" w:rsidDel="004510A8">
          <w:rPr>
            <w:lang w:val="ro-RO"/>
          </w:rPr>
          <w:delText>utilizând mai multe</w:delText>
        </w:r>
        <w:r w:rsidDel="004510A8">
          <w:rPr>
            <w:lang w:val="ro-RO"/>
          </w:rPr>
          <w:delText xml:space="preserve"> temnițe generate în mod aleatoriu. Rezultatele indică faptul că </w:delText>
        </w:r>
        <w:r w:rsidR="00A63874" w:rsidDel="004510A8">
          <w:rPr>
            <w:lang w:val="ro-RO"/>
          </w:rPr>
          <w:delText xml:space="preserve">performanțele </w:delText>
        </w:r>
        <w:r w:rsidDel="004510A8">
          <w:rPr>
            <w:lang w:val="ro-RO"/>
          </w:rPr>
          <w:delText xml:space="preserve">au fost mai bune în faza de învățare a agentului, însă scorul </w:delText>
        </w:r>
        <w:r w:rsidR="000E0972" w:rsidDel="004510A8">
          <w:rPr>
            <w:lang w:val="ro-RO"/>
          </w:rPr>
          <w:delText>general</w:delText>
        </w:r>
        <w:r w:rsidDel="004510A8">
          <w:rPr>
            <w:lang w:val="ro-RO"/>
          </w:rPr>
          <w:delText xml:space="preserve"> obținut în temnițe noi pentru agent au fost mult sub scorul obținut în faza de învățare.</w:delText>
        </w:r>
        <w:r w:rsidR="00165C3F" w:rsidRPr="00165C3F" w:rsidDel="004510A8">
          <w:delText>[10]</w:delText>
        </w:r>
      </w:del>
    </w:p>
    <w:p w14:paraId="6C39A872" w14:textId="37BD2791" w:rsidR="00D71B22" w:rsidDel="004510A8" w:rsidRDefault="00D71B22" w:rsidP="00D71B22">
      <w:pPr>
        <w:pStyle w:val="Corptext"/>
        <w:rPr>
          <w:del w:id="258" w:author="Alexandru Uicoaba" w:date="2022-06-01T19:48:00Z"/>
          <w:lang w:val="ro-RO"/>
        </w:rPr>
      </w:pPr>
      <w:del w:id="259" w:author="Alexandru Uicoaba" w:date="2022-06-01T19:48:00Z">
        <w:r w:rsidDel="004510A8">
          <w:rPr>
            <w:lang w:val="ro-RO"/>
          </w:rPr>
          <w:delText xml:space="preserve">În cel de-al doilea articol, care este realizat de către Ibrahim Fathy, ni se prezintă un agent inteligent bazat atât pe RL cât și pe </w:delText>
        </w:r>
        <w:r w:rsidR="00BA7BE5" w:rsidRPr="00BA7BE5" w:rsidDel="004510A8">
          <w:rPr>
            <w:b/>
            <w:bCs/>
            <w:lang w:val="ro-RO"/>
          </w:rPr>
          <w:delText>O</w:delText>
        </w:r>
        <w:r w:rsidRPr="00BA7BE5" w:rsidDel="004510A8">
          <w:rPr>
            <w:b/>
            <w:bCs/>
            <w:lang w:val="ro-RO"/>
          </w:rPr>
          <w:delText xml:space="preserve">nline </w:delText>
        </w:r>
        <w:r w:rsidR="00BA7BE5" w:rsidRPr="00BA7BE5" w:rsidDel="004510A8">
          <w:rPr>
            <w:b/>
            <w:bCs/>
            <w:lang w:val="ro-RO"/>
          </w:rPr>
          <w:delText>C</w:delText>
        </w:r>
        <w:r w:rsidRPr="00BA7BE5" w:rsidDel="004510A8">
          <w:rPr>
            <w:b/>
            <w:bCs/>
            <w:lang w:val="ro-RO"/>
          </w:rPr>
          <w:delText>ase-</w:delText>
        </w:r>
        <w:r w:rsidR="00BA7BE5" w:rsidRPr="00BA7BE5" w:rsidDel="004510A8">
          <w:rPr>
            <w:b/>
            <w:bCs/>
            <w:lang w:val="ro-RO"/>
          </w:rPr>
          <w:delText>B</w:delText>
        </w:r>
        <w:r w:rsidRPr="00BA7BE5" w:rsidDel="004510A8">
          <w:rPr>
            <w:b/>
            <w:bCs/>
            <w:lang w:val="ro-RO"/>
          </w:rPr>
          <w:delText xml:space="preserve">ased </w:delText>
        </w:r>
        <w:r w:rsidR="00BA7BE5" w:rsidRPr="00BA7BE5" w:rsidDel="004510A8">
          <w:rPr>
            <w:b/>
            <w:bCs/>
            <w:lang w:val="ro-RO"/>
          </w:rPr>
          <w:delText>P</w:delText>
        </w:r>
        <w:r w:rsidRPr="00BA7BE5" w:rsidDel="004510A8">
          <w:rPr>
            <w:b/>
            <w:bCs/>
            <w:lang w:val="ro-RO"/>
          </w:rPr>
          <w:delText>laning</w:delText>
        </w:r>
        <w:r w:rsidDel="004510A8">
          <w:rPr>
            <w:lang w:val="ro-RO"/>
          </w:rPr>
          <w:delText xml:space="preserve"> (OLCBP)</w:delText>
        </w:r>
        <w:r w:rsidR="00DA58F6" w:rsidDel="004510A8">
          <w:rPr>
            <w:lang w:val="ro-RO"/>
          </w:rPr>
          <w:delText>,</w:delText>
        </w:r>
        <w:r w:rsidDel="004510A8">
          <w:rPr>
            <w:lang w:val="ro-RO"/>
          </w:rPr>
          <w:delText xml:space="preserve"> </w:delText>
        </w:r>
        <w:r w:rsidR="00DA58F6" w:rsidDel="004510A8">
          <w:rPr>
            <w:lang w:val="ro-RO"/>
          </w:rPr>
          <w:delText>a</w:delText>
        </w:r>
        <w:r w:rsidR="00FA3B1B" w:rsidDel="004510A8">
          <w:rPr>
            <w:lang w:val="ro-RO"/>
          </w:rPr>
          <w:delText xml:space="preserve">cesta </w:delText>
        </w:r>
        <w:r w:rsidR="00DA58F6" w:rsidDel="004510A8">
          <w:rPr>
            <w:lang w:val="ro-RO"/>
          </w:rPr>
          <w:delText>fiind</w:delText>
        </w:r>
        <w:r w:rsidDel="004510A8">
          <w:rPr>
            <w:lang w:val="ro-RO"/>
          </w:rPr>
          <w:delText xml:space="preserve"> evaluat</w:delText>
        </w:r>
        <w:r w:rsidR="00DA58F6" w:rsidDel="004510A8">
          <w:rPr>
            <w:lang w:val="ro-RO"/>
          </w:rPr>
          <w:delText xml:space="preserve"> prin intermediul jocului </w:delText>
        </w:r>
        <w:r w:rsidRPr="0042434F" w:rsidDel="004510A8">
          <w:rPr>
            <w:b/>
            <w:bCs/>
            <w:lang w:val="ro-RO"/>
          </w:rPr>
          <w:delText>Wargus</w:delText>
        </w:r>
        <w:r w:rsidDel="004510A8">
          <w:rPr>
            <w:lang w:val="ro-RO"/>
          </w:rPr>
          <w:delText>. Prin hibridizarea celor doi algoritmi</w:delText>
        </w:r>
        <w:r w:rsidR="00CE65B5" w:rsidDel="004510A8">
          <w:rPr>
            <w:lang w:val="ro-RO"/>
          </w:rPr>
          <w:delText>,</w:delText>
        </w:r>
        <w:r w:rsidDel="004510A8">
          <w:rPr>
            <w:lang w:val="ro-RO"/>
          </w:rPr>
          <w:delText xml:space="preserve"> alegerea planurilor de către agent se face într-un mod mai eficient și cu o rată ridicată de succes.</w:delText>
        </w:r>
        <w:r w:rsidR="00165C3F" w:rsidRPr="00165C3F" w:rsidDel="004510A8">
          <w:delText>[11]</w:delText>
        </w:r>
      </w:del>
    </w:p>
    <w:p w14:paraId="4E3371B6" w14:textId="524E944A" w:rsidR="00014334" w:rsidRPr="00A267F0" w:rsidDel="004510A8" w:rsidRDefault="00D71B22" w:rsidP="00A267F0">
      <w:pPr>
        <w:pStyle w:val="Corptext"/>
        <w:rPr>
          <w:del w:id="260" w:author="Alexandru Uicoaba" w:date="2022-06-01T19:48:00Z"/>
        </w:rPr>
      </w:pPr>
      <w:del w:id="261" w:author="Alexandru Uicoaba" w:date="2022-06-01T19:48:00Z">
        <w:r w:rsidDel="004510A8">
          <w:rPr>
            <w:lang w:val="ro-RO"/>
          </w:rPr>
          <w:delText xml:space="preserve">Pac-Man nu este singurul joc clasic în care s-a realizat învățarea automată a agentului. Zpepei Wei și echipa sa au obținut un agent autonom capabil să joace bine cunoscutul joc </w:delText>
        </w:r>
        <w:r w:rsidRPr="003B2503" w:rsidDel="004510A8">
          <w:rPr>
            <w:b/>
            <w:bCs/>
            <w:lang w:val="ro-RO"/>
          </w:rPr>
          <w:delText>Snake</w:delText>
        </w:r>
        <w:r w:rsidRPr="003B2503" w:rsidDel="004510A8">
          <w:rPr>
            <w:lang w:val="ro-RO"/>
          </w:rPr>
          <w:delText>.</w:delText>
        </w:r>
        <w:r w:rsidDel="004510A8">
          <w:rPr>
            <w:lang w:val="ro-RO"/>
          </w:rPr>
          <w:delText xml:space="preserve"> Antrenarea agentului s-a realizat prin folosirea de </w:delText>
        </w:r>
        <w:r w:rsidR="004A74C3" w:rsidRPr="00274B0A" w:rsidDel="004510A8">
          <w:rPr>
            <w:b/>
            <w:bCs/>
            <w:lang w:val="ro-RO"/>
          </w:rPr>
          <w:delText>Convolutional Neural Network</w:delText>
        </w:r>
        <w:r w:rsidR="004A74C3" w:rsidDel="004510A8">
          <w:rPr>
            <w:lang w:val="ro-RO"/>
          </w:rPr>
          <w:delText xml:space="preserve">  (</w:delText>
        </w:r>
        <w:r w:rsidDel="004510A8">
          <w:rPr>
            <w:lang w:val="ro-RO"/>
          </w:rPr>
          <w:delText>CNN</w:delText>
        </w:r>
        <w:r w:rsidR="004A74C3" w:rsidDel="004510A8">
          <w:rPr>
            <w:lang w:val="ro-RO"/>
          </w:rPr>
          <w:delText>)</w:delText>
        </w:r>
        <w:r w:rsidDel="004510A8">
          <w:rPr>
            <w:lang w:val="ro-RO"/>
          </w:rPr>
          <w:delText xml:space="preserve"> cu o varietate de </w:delText>
        </w:r>
        <w:r w:rsidR="00C803E8" w:rsidDel="004510A8">
          <w:rPr>
            <w:lang w:val="ro-RO"/>
          </w:rPr>
          <w:delText xml:space="preserve">    </w:delText>
        </w:r>
        <w:r w:rsidDel="004510A8">
          <w:rPr>
            <w:lang w:val="ro-RO"/>
          </w:rPr>
          <w:delText xml:space="preserve">Q-learning. Această variantă are ca </w:delText>
        </w:r>
        <w:r w:rsidR="00014334" w:rsidDel="004510A8">
          <w:rPr>
            <w:lang w:val="ro-RO"/>
          </w:rPr>
          <w:delText>ș</w:delText>
        </w:r>
        <w:r w:rsidDel="004510A8">
          <w:rPr>
            <w:lang w:val="ro-RO"/>
          </w:rPr>
          <w:delText>i scop evitarea situațiilor în care recompensele sunt rare și vin cu întârziere. Experimentele au arătat că prin intermediul acestui model, agentul</w:delText>
        </w:r>
        <w:r w:rsidR="00C03BA6" w:rsidDel="004510A8">
          <w:rPr>
            <w:lang w:val="ro-RO"/>
          </w:rPr>
          <w:delText xml:space="preserve"> a reușit chiar </w:delText>
        </w:r>
        <w:r w:rsidDel="004510A8">
          <w:rPr>
            <w:lang w:val="ro-RO"/>
          </w:rPr>
          <w:delText xml:space="preserve"> </w:delText>
        </w:r>
        <w:r w:rsidR="00C03BA6" w:rsidDel="004510A8">
          <w:rPr>
            <w:lang w:val="ro-RO"/>
          </w:rPr>
          <w:delText>să</w:delText>
        </w:r>
        <w:r w:rsidDel="004510A8">
          <w:rPr>
            <w:lang w:val="ro-RO"/>
          </w:rPr>
          <w:delText xml:space="preserve"> depăș</w:delText>
        </w:r>
        <w:r w:rsidR="00C03BA6" w:rsidDel="004510A8">
          <w:rPr>
            <w:lang w:val="ro-RO"/>
          </w:rPr>
          <w:delText>ească</w:delText>
        </w:r>
        <w:r w:rsidDel="004510A8">
          <w:rPr>
            <w:lang w:val="ro-RO"/>
          </w:rPr>
          <w:delText xml:space="preserve"> nivelul atins de oameni.</w:delText>
        </w:r>
        <w:r w:rsidR="00165C3F" w:rsidRPr="00165C3F" w:rsidDel="004510A8">
          <w:delText>[12]</w:delText>
        </w:r>
      </w:del>
    </w:p>
    <w:p w14:paraId="4E4F0A37" w14:textId="39BA36FE" w:rsidR="00D71B22" w:rsidRPr="005E1BDC" w:rsidDel="004510A8" w:rsidRDefault="00D71B22" w:rsidP="00D71B22">
      <w:pPr>
        <w:pStyle w:val="Titlu3"/>
        <w:spacing w:before="6pt" w:after="3pt"/>
        <w:ind w:firstLine="14.45pt"/>
        <w:rPr>
          <w:del w:id="262" w:author="Alexandru Uicoaba" w:date="2022-06-01T19:48:00Z"/>
        </w:rPr>
      </w:pPr>
      <w:del w:id="263" w:author="Alexandru Uicoaba" w:date="2022-06-01T19:48:00Z">
        <w:r w:rsidDel="004510A8">
          <w:delText>Algoritmi care nu au la bază rețele neuronale</w:delText>
        </w:r>
        <w:r w:rsidRPr="005E1BDC" w:rsidDel="004510A8">
          <w:delText xml:space="preserve">   </w:delText>
        </w:r>
      </w:del>
    </w:p>
    <w:p w14:paraId="4E5A7BDA" w14:textId="590ED128" w:rsidR="00D71B22" w:rsidDel="004510A8" w:rsidRDefault="00D71B22" w:rsidP="00D71B22">
      <w:pPr>
        <w:pStyle w:val="Corptext"/>
        <w:rPr>
          <w:del w:id="264" w:author="Alexandru Uicoaba" w:date="2022-06-01T19:48:00Z"/>
        </w:rPr>
      </w:pPr>
      <w:del w:id="265" w:author="Alexandru Uicoaba" w:date="2022-06-01T19:48:00Z">
        <w:r w:rsidRPr="00A215B9" w:rsidDel="004510A8">
          <w:rPr>
            <w:lang w:val="ro-RO"/>
          </w:rPr>
          <w:delText xml:space="preserve">Sunt prezente </w:delText>
        </w:r>
        <w:commentRangeStart w:id="266"/>
        <w:r w:rsidRPr="00A215B9" w:rsidDel="004510A8">
          <w:rPr>
            <w:lang w:val="ro-RO"/>
          </w:rPr>
          <w:delText>2</w:delText>
        </w:r>
        <w:commentRangeEnd w:id="266"/>
        <w:r w:rsidRPr="001623C8" w:rsidDel="004510A8">
          <w:rPr>
            <w:rStyle w:val="Referincomentariu"/>
            <w:sz w:val="20"/>
            <w:szCs w:val="20"/>
            <w:rPrChange w:id="267" w:author="Alexandru Uicoabă" w:date="2021-01-18T14:00:00Z">
              <w:rPr>
                <w:rStyle w:val="Referincomentariu"/>
              </w:rPr>
            </w:rPrChange>
          </w:rPr>
          <w:commentReference w:id="266"/>
        </w:r>
        <w:r w:rsidRPr="00A215B9" w:rsidDel="004510A8">
          <w:rPr>
            <w:lang w:val="ro-RO"/>
          </w:rPr>
          <w:delText xml:space="preserve"> articole în care agenți au fost implementați cu algoritmi care nu folosesc rețele neuronale. Ambele articole folosesc </w:delText>
        </w:r>
        <w:r w:rsidRPr="001623C8" w:rsidDel="004510A8">
          <w:rPr>
            <w:b/>
            <w:bCs/>
            <w:lang w:val="ro-RO"/>
          </w:rPr>
          <w:delText>algoritmul Minimax</w:delText>
        </w:r>
        <w:r w:rsidRPr="001623C8" w:rsidDel="004510A8">
          <w:rPr>
            <w:lang w:val="ro-RO"/>
          </w:rPr>
          <w:delText xml:space="preserve">. Primul articol pune în evidență utilizarea acestui algoritm prin învățarea agentului să joace </w:delText>
        </w:r>
        <w:r w:rsidRPr="001623C8" w:rsidDel="004510A8">
          <w:rPr>
            <w:b/>
            <w:bCs/>
            <w:lang w:val="ro-RO"/>
          </w:rPr>
          <w:delText>Ntxuva</w:delText>
        </w:r>
        <w:r w:rsidRPr="001623C8" w:rsidDel="004510A8">
          <w:rPr>
            <w:lang w:val="ro-RO"/>
          </w:rPr>
          <w:delText>, care este un joc de societate jucat mai ales în Mozambique. Prin utilizarea acestui algoritm, agentul ajunge</w:delText>
        </w:r>
        <w:r w:rsidDel="004510A8">
          <w:rPr>
            <w:lang w:val="ro-RO"/>
          </w:rPr>
          <w:delText xml:space="preserve"> să joace Ntxuva la un nivel asemănător ca al unui jucător profesionist.</w:delText>
        </w:r>
        <w:r w:rsidR="00165C3F" w:rsidRPr="00165C3F" w:rsidDel="004510A8">
          <w:delText>[13]</w:delText>
        </w:r>
      </w:del>
    </w:p>
    <w:p w14:paraId="4FA09712" w14:textId="0D16EFBD" w:rsidR="00F848C2" w:rsidRPr="00F848C2" w:rsidDel="004510A8" w:rsidRDefault="00D71B22" w:rsidP="00F848C2">
      <w:pPr>
        <w:pStyle w:val="Corptext"/>
        <w:rPr>
          <w:del w:id="268" w:author="Alexandru Uicoaba" w:date="2022-06-01T19:48:00Z"/>
        </w:rPr>
      </w:pPr>
      <w:del w:id="269" w:author="Alexandru Uicoaba" w:date="2022-06-01T19:48:00Z">
        <w:r w:rsidRPr="00F577C8" w:rsidDel="004510A8">
          <w:rPr>
            <w:lang w:val="ro-RO"/>
          </w:rPr>
          <w:delText xml:space="preserve">În celălalt articol, prin intermediul unui joc de cărți, se </w:delText>
        </w:r>
        <w:r w:rsidRPr="001A6D7B" w:rsidDel="004510A8">
          <w:rPr>
            <w:lang w:val="ro-RO"/>
          </w:rPr>
          <w:delText xml:space="preserve">prezintă o variantă îmbunătățită a </w:delText>
        </w:r>
        <w:r w:rsidR="00F72B29" w:rsidDel="004510A8">
          <w:rPr>
            <w:lang w:val="ro-RO"/>
          </w:rPr>
          <w:delText xml:space="preserve">Minimax-ului </w:delText>
        </w:r>
        <w:r w:rsidRPr="001A6D7B" w:rsidDel="004510A8">
          <w:rPr>
            <w:lang w:val="ro-RO"/>
          </w:rPr>
          <w:delText xml:space="preserve">printr-o combinație cu </w:delText>
        </w:r>
        <w:r w:rsidRPr="001A6D7B" w:rsidDel="004510A8">
          <w:rPr>
            <w:b/>
            <w:bCs/>
            <w:lang w:val="ro-RO"/>
          </w:rPr>
          <w:delText>Multi Criteri Decision Maker</w:delText>
        </w:r>
        <w:r w:rsidRPr="001A6D7B" w:rsidDel="004510A8">
          <w:rPr>
            <w:lang w:val="ro-RO"/>
          </w:rPr>
          <w:delText xml:space="preserve"> (MCDM). Prin folosirea doar a algoritmului MiniMax agentul de tip </w:delText>
        </w:r>
        <w:r w:rsidRPr="001A6D7B" w:rsidDel="004510A8">
          <w:rPr>
            <w:b/>
            <w:bCs/>
            <w:lang w:val="ro-RO"/>
          </w:rPr>
          <w:delText>Non-Player Character</w:delText>
        </w:r>
        <w:r w:rsidRPr="001A6D7B" w:rsidDel="004510A8">
          <w:rPr>
            <w:lang w:val="ro-RO"/>
          </w:rPr>
          <w:delText xml:space="preserve"> (NPC) contestă adversarul luând în considerare doar cărțile convocate de </w:delText>
        </w:r>
        <w:r w:rsidR="004F68A2" w:rsidDel="004510A8">
          <w:rPr>
            <w:lang w:val="ro-RO"/>
          </w:rPr>
          <w:delText>către acesta</w:delText>
        </w:r>
        <w:r w:rsidRPr="001A6D7B" w:rsidDel="004510A8">
          <w:rPr>
            <w:lang w:val="ro-RO"/>
          </w:rPr>
          <w:delText>. Prin combinația cu MCDM, agentul ia în considerare și alte informații, cum ar fi valoarea vieții a inamicului și a lui, costul convocării unei anumite cărți, etc. Așadar, agentul va putea să optimizeze daunele produse ca acestea să fie cât mai mari. Astfel, se ajunge la o dificultate crescută, deoarece strategiile generate de către agent sunt mult mai variate.</w:delText>
        </w:r>
        <w:r w:rsidR="00165C3F" w:rsidRPr="00165C3F" w:rsidDel="004510A8">
          <w:delText>[14]</w:delText>
        </w:r>
      </w:del>
    </w:p>
    <w:p w14:paraId="4F9B4728" w14:textId="1B2CE728" w:rsidR="00D71B22" w:rsidRDefault="00D71B22" w:rsidP="00D71B22">
      <w:pPr>
        <w:pStyle w:val="Titlu2"/>
      </w:pPr>
      <w:del w:id="270" w:author="Alexandru Uicoaba" w:date="2022-06-01T16:58:00Z">
        <w:r w:rsidDel="000C471B">
          <w:delText>Multi Agents</w:delText>
        </w:r>
      </w:del>
      <w:ins w:id="271" w:author="Alexandru Uicoaba" w:date="2022-06-01T16:58:00Z">
        <w:r w:rsidR="000C471B">
          <w:t>R</w:t>
        </w:r>
      </w:ins>
      <w:r w:rsidR="00DA057C">
        <w:t>reinforcement</w:t>
      </w:r>
      <w:ins w:id="272" w:author="Alexandru Uicoaba" w:date="2022-06-01T16:58:00Z">
        <w:r w:rsidR="000C471B">
          <w:t xml:space="preserve"> Learning</w:t>
        </w:r>
      </w:ins>
    </w:p>
    <w:p w14:paraId="3D33F7F3" w14:textId="064D3408" w:rsidR="00F848C2" w:rsidRPr="00A215B9" w:rsidRDefault="00D71B22" w:rsidP="00D71B22">
      <w:pPr>
        <w:pStyle w:val="bulletlist"/>
        <w:numPr>
          <w:ilvl w:val="0"/>
          <w:numId w:val="0"/>
        </w:numPr>
        <w:rPr>
          <w:lang w:val="ro-RO"/>
        </w:rPr>
      </w:pPr>
      <w:r>
        <w:rPr>
          <w:lang w:val="ro-RO"/>
        </w:rPr>
        <w:tab/>
      </w:r>
      <w:del w:id="273" w:author="Alexandru Uicoaba" w:date="2022-06-01T19:55:00Z">
        <w:r w:rsidRPr="00A215B9" w:rsidDel="008E17D1">
          <w:rPr>
            <w:lang w:val="ro-RO"/>
          </w:rPr>
          <w:delText xml:space="preserve">Tabelul </w:delText>
        </w:r>
      </w:del>
      <w:ins w:id="274" w:author="Alexandru Uicoaba" w:date="2022-06-01T19:55:00Z">
        <w:r w:rsidR="008E17D1" w:rsidRPr="008E17D1">
          <w:rPr>
            <w:lang w:val="ro-RO"/>
          </w:rPr>
          <w:t xml:space="preserve">The </w:t>
        </w:r>
        <w:proofErr w:type="spellStart"/>
        <w:r w:rsidR="008E17D1" w:rsidRPr="008E17D1">
          <w:rPr>
            <w:lang w:val="ro-RO"/>
          </w:rPr>
          <w:t>second</w:t>
        </w:r>
        <w:proofErr w:type="spellEnd"/>
        <w:r w:rsidR="008E17D1" w:rsidRPr="008E17D1">
          <w:rPr>
            <w:lang w:val="ro-RO"/>
          </w:rPr>
          <w:t xml:space="preserve"> experiment </w:t>
        </w:r>
        <w:proofErr w:type="spellStart"/>
        <w:r w:rsidR="008E17D1" w:rsidRPr="008E17D1">
          <w:rPr>
            <w:lang w:val="ro-RO"/>
          </w:rPr>
          <w:t>involves</w:t>
        </w:r>
        <w:proofErr w:type="spellEnd"/>
        <w:r w:rsidR="008E17D1" w:rsidRPr="008E17D1">
          <w:rPr>
            <w:lang w:val="ro-RO"/>
          </w:rPr>
          <w:t xml:space="preserve"> </w:t>
        </w:r>
        <w:proofErr w:type="spellStart"/>
        <w:r w:rsidR="008E17D1" w:rsidRPr="008E17D1">
          <w:rPr>
            <w:lang w:val="ro-RO"/>
          </w:rPr>
          <w:t>learning</w:t>
        </w:r>
        <w:proofErr w:type="spellEnd"/>
        <w:r w:rsidR="008E17D1" w:rsidRPr="008E17D1">
          <w:rPr>
            <w:lang w:val="ro-RO"/>
          </w:rPr>
          <w:t xml:space="preserve"> </w:t>
        </w:r>
        <w:proofErr w:type="spellStart"/>
        <w:r w:rsidR="008E17D1" w:rsidRPr="008E17D1">
          <w:rPr>
            <w:lang w:val="ro-RO"/>
          </w:rPr>
          <w:t>the</w:t>
        </w:r>
        <w:proofErr w:type="spellEnd"/>
        <w:r w:rsidR="008E17D1" w:rsidRPr="008E17D1">
          <w:rPr>
            <w:lang w:val="ro-RO"/>
          </w:rPr>
          <w:t xml:space="preserve"> agent </w:t>
        </w:r>
        <w:proofErr w:type="spellStart"/>
        <w:r w:rsidR="008E17D1" w:rsidRPr="008E17D1">
          <w:rPr>
            <w:lang w:val="ro-RO"/>
          </w:rPr>
          <w:t>to</w:t>
        </w:r>
        <w:proofErr w:type="spellEnd"/>
        <w:r w:rsidR="008E17D1" w:rsidRPr="008E17D1">
          <w:rPr>
            <w:lang w:val="ro-RO"/>
          </w:rPr>
          <w:t xml:space="preserve"> drive (on </w:t>
        </w:r>
        <w:proofErr w:type="spellStart"/>
        <w:r w:rsidR="008E17D1" w:rsidRPr="008E17D1">
          <w:rPr>
            <w:lang w:val="ro-RO"/>
          </w:rPr>
          <w:t>the</w:t>
        </w:r>
        <w:proofErr w:type="spellEnd"/>
        <w:r w:rsidR="008E17D1" w:rsidRPr="008E17D1">
          <w:rPr>
            <w:lang w:val="ro-RO"/>
          </w:rPr>
          <w:t xml:space="preserve"> same circuit </w:t>
        </w:r>
        <w:proofErr w:type="spellStart"/>
        <w:r w:rsidR="008E17D1" w:rsidRPr="008E17D1">
          <w:rPr>
            <w:lang w:val="ro-RO"/>
          </w:rPr>
          <w:t>used</w:t>
        </w:r>
        <w:proofErr w:type="spellEnd"/>
        <w:r w:rsidR="008E17D1" w:rsidRPr="008E17D1">
          <w:rPr>
            <w:lang w:val="ro-RO"/>
          </w:rPr>
          <w:t xml:space="preserve"> for </w:t>
        </w:r>
        <w:proofErr w:type="spellStart"/>
        <w:r w:rsidR="008E17D1" w:rsidRPr="008E17D1">
          <w:rPr>
            <w:lang w:val="ro-RO"/>
          </w:rPr>
          <w:t>the</w:t>
        </w:r>
        <w:proofErr w:type="spellEnd"/>
        <w:r w:rsidR="008E17D1" w:rsidRPr="008E17D1">
          <w:rPr>
            <w:lang w:val="ro-RO"/>
          </w:rPr>
          <w:t xml:space="preserve"> </w:t>
        </w:r>
        <w:proofErr w:type="spellStart"/>
        <w:r w:rsidR="008E17D1" w:rsidRPr="008E17D1">
          <w:rPr>
            <w:lang w:val="ro-RO"/>
          </w:rPr>
          <w:t>first</w:t>
        </w:r>
        <w:proofErr w:type="spellEnd"/>
        <w:r w:rsidR="008E17D1" w:rsidRPr="008E17D1">
          <w:rPr>
            <w:lang w:val="ro-RO"/>
          </w:rPr>
          <w:t xml:space="preserve"> experiment) </w:t>
        </w:r>
        <w:proofErr w:type="spellStart"/>
        <w:r w:rsidR="008E17D1" w:rsidRPr="008E17D1">
          <w:rPr>
            <w:lang w:val="ro-RO"/>
          </w:rPr>
          <w:t>using</w:t>
        </w:r>
        <w:proofErr w:type="spellEnd"/>
        <w:r w:rsidR="008E17D1" w:rsidRPr="008E17D1">
          <w:rPr>
            <w:lang w:val="ro-RO"/>
          </w:rPr>
          <w:t xml:space="preserve"> a </w:t>
        </w:r>
        <w:proofErr w:type="spellStart"/>
        <w:r w:rsidR="008E17D1" w:rsidRPr="008E17D1">
          <w:rPr>
            <w:lang w:val="ro-RO"/>
          </w:rPr>
          <w:t>reinforcement</w:t>
        </w:r>
        <w:proofErr w:type="spellEnd"/>
        <w:r w:rsidR="008E17D1" w:rsidRPr="008E17D1">
          <w:rPr>
            <w:lang w:val="ro-RO"/>
          </w:rPr>
          <w:t xml:space="preserve"> </w:t>
        </w:r>
        <w:proofErr w:type="spellStart"/>
        <w:r w:rsidR="008E17D1" w:rsidRPr="008E17D1">
          <w:rPr>
            <w:lang w:val="ro-RO"/>
          </w:rPr>
          <w:t>learning</w:t>
        </w:r>
        <w:proofErr w:type="spellEnd"/>
        <w:r w:rsidR="008E17D1" w:rsidRPr="008E17D1">
          <w:rPr>
            <w:lang w:val="ro-RO"/>
          </w:rPr>
          <w:t xml:space="preserve"> </w:t>
        </w:r>
        <w:proofErr w:type="spellStart"/>
        <w:r w:rsidR="008E17D1" w:rsidRPr="008E17D1">
          <w:rPr>
            <w:lang w:val="ro-RO"/>
          </w:rPr>
          <w:t>algorithm</w:t>
        </w:r>
        <w:proofErr w:type="spellEnd"/>
        <w:r w:rsidR="008E17D1" w:rsidRPr="008E17D1">
          <w:rPr>
            <w:lang w:val="ro-RO"/>
          </w:rPr>
          <w:t xml:space="preserve">. </w:t>
        </w:r>
        <w:proofErr w:type="spellStart"/>
        <w:r w:rsidR="008E17D1" w:rsidRPr="008E17D1">
          <w:rPr>
            <w:lang w:val="ro-RO"/>
          </w:rPr>
          <w:t>This</w:t>
        </w:r>
        <w:proofErr w:type="spellEnd"/>
        <w:r w:rsidR="008E17D1" w:rsidRPr="008E17D1">
          <w:rPr>
            <w:lang w:val="ro-RO"/>
          </w:rPr>
          <w:t xml:space="preserve"> </w:t>
        </w:r>
        <w:proofErr w:type="spellStart"/>
        <w:r w:rsidR="008E17D1" w:rsidRPr="008E17D1">
          <w:rPr>
            <w:lang w:val="ro-RO"/>
          </w:rPr>
          <w:t>type</w:t>
        </w:r>
        <w:proofErr w:type="spellEnd"/>
        <w:r w:rsidR="008E17D1" w:rsidRPr="008E17D1">
          <w:rPr>
            <w:lang w:val="ro-RO"/>
          </w:rPr>
          <w:t xml:space="preserve"> of </w:t>
        </w:r>
        <w:proofErr w:type="spellStart"/>
        <w:r w:rsidR="008E17D1" w:rsidRPr="008E17D1">
          <w:rPr>
            <w:lang w:val="ro-RO"/>
          </w:rPr>
          <w:t>algorithm</w:t>
        </w:r>
        <w:proofErr w:type="spellEnd"/>
        <w:r w:rsidR="008E17D1" w:rsidRPr="008E17D1">
          <w:rPr>
            <w:lang w:val="ro-RO"/>
          </w:rPr>
          <w:t xml:space="preserve"> </w:t>
        </w:r>
        <w:proofErr w:type="spellStart"/>
        <w:r w:rsidR="008E17D1" w:rsidRPr="008E17D1">
          <w:rPr>
            <w:lang w:val="ro-RO"/>
          </w:rPr>
          <w:t>is</w:t>
        </w:r>
        <w:proofErr w:type="spellEnd"/>
        <w:r w:rsidR="008E17D1" w:rsidRPr="008E17D1">
          <w:rPr>
            <w:lang w:val="ro-RO"/>
          </w:rPr>
          <w:t xml:space="preserve"> </w:t>
        </w:r>
        <w:proofErr w:type="spellStart"/>
        <w:r w:rsidR="008E17D1" w:rsidRPr="008E17D1">
          <w:rPr>
            <w:lang w:val="ro-RO"/>
          </w:rPr>
          <w:t>based</w:t>
        </w:r>
        <w:proofErr w:type="spellEnd"/>
        <w:r w:rsidR="008E17D1" w:rsidRPr="008E17D1">
          <w:rPr>
            <w:lang w:val="ro-RO"/>
          </w:rPr>
          <w:t xml:space="preserve"> on </w:t>
        </w:r>
        <w:proofErr w:type="spellStart"/>
        <w:r w:rsidR="008E17D1" w:rsidRPr="008E17D1">
          <w:rPr>
            <w:lang w:val="ro-RO"/>
          </w:rPr>
          <w:t>making</w:t>
        </w:r>
        <w:proofErr w:type="spellEnd"/>
        <w:r w:rsidR="008E17D1" w:rsidRPr="008E17D1">
          <w:rPr>
            <w:lang w:val="ro-RO"/>
          </w:rPr>
          <w:t xml:space="preserve"> </w:t>
        </w:r>
        <w:proofErr w:type="spellStart"/>
        <w:r w:rsidR="008E17D1" w:rsidRPr="008E17D1">
          <w:rPr>
            <w:lang w:val="ro-RO"/>
          </w:rPr>
          <w:t>decisions</w:t>
        </w:r>
        <w:proofErr w:type="spellEnd"/>
        <w:r w:rsidR="008E17D1" w:rsidRPr="008E17D1">
          <w:rPr>
            <w:lang w:val="ro-RO"/>
          </w:rPr>
          <w:t xml:space="preserve"> </w:t>
        </w:r>
        <w:proofErr w:type="spellStart"/>
        <w:r w:rsidR="008E17D1" w:rsidRPr="008E17D1">
          <w:rPr>
            <w:lang w:val="ro-RO"/>
          </w:rPr>
          <w:t>and</w:t>
        </w:r>
        <w:proofErr w:type="spellEnd"/>
        <w:r w:rsidR="008E17D1" w:rsidRPr="008E17D1">
          <w:rPr>
            <w:lang w:val="ro-RO"/>
          </w:rPr>
          <w:t xml:space="preserve"> </w:t>
        </w:r>
        <w:proofErr w:type="spellStart"/>
        <w:r w:rsidR="008E17D1" w:rsidRPr="008E17D1">
          <w:rPr>
            <w:lang w:val="ro-RO"/>
          </w:rPr>
          <w:t>observing</w:t>
        </w:r>
        <w:proofErr w:type="spellEnd"/>
        <w:r w:rsidR="008E17D1" w:rsidRPr="008E17D1">
          <w:rPr>
            <w:lang w:val="ro-RO"/>
          </w:rPr>
          <w:t xml:space="preserve"> </w:t>
        </w:r>
        <w:proofErr w:type="spellStart"/>
        <w:r w:rsidR="008E17D1" w:rsidRPr="008E17D1">
          <w:rPr>
            <w:lang w:val="ro-RO"/>
          </w:rPr>
          <w:t>their</w:t>
        </w:r>
        <w:proofErr w:type="spellEnd"/>
        <w:r w:rsidR="008E17D1" w:rsidRPr="008E17D1">
          <w:rPr>
            <w:lang w:val="ro-RO"/>
          </w:rPr>
          <w:t xml:space="preserve"> </w:t>
        </w:r>
        <w:proofErr w:type="spellStart"/>
        <w:r w:rsidR="008E17D1" w:rsidRPr="008E17D1">
          <w:rPr>
            <w:lang w:val="ro-RO"/>
          </w:rPr>
          <w:t>effect</w:t>
        </w:r>
        <w:proofErr w:type="spellEnd"/>
        <w:r w:rsidR="008E17D1" w:rsidRPr="008E17D1">
          <w:rPr>
            <w:lang w:val="ro-RO"/>
          </w:rPr>
          <w:t>.</w:t>
        </w:r>
      </w:ins>
      <w:commentRangeStart w:id="275"/>
      <w:del w:id="276" w:author="Alexandru Uicoaba" w:date="2022-06-01T19:55:00Z">
        <w:r w:rsidRPr="00A215B9" w:rsidDel="008E17D1">
          <w:rPr>
            <w:lang w:val="ro-RO"/>
          </w:rPr>
          <w:delText xml:space="preserve">2 </w:delText>
        </w:r>
        <w:commentRangeEnd w:id="275"/>
        <w:r w:rsidRPr="001623C8" w:rsidDel="008E17D1">
          <w:rPr>
            <w:rStyle w:val="Referincomentariu"/>
            <w:spacing w:val="0"/>
            <w:sz w:val="20"/>
            <w:szCs w:val="20"/>
            <w:lang w:eastAsia="en-US"/>
            <w:rPrChange w:id="277" w:author="Alexandru Uicoabă" w:date="2021-01-18T14:01:00Z">
              <w:rPr>
                <w:rStyle w:val="Referincomentariu"/>
                <w:spacing w:val="0"/>
                <w:lang w:eastAsia="en-US"/>
              </w:rPr>
            </w:rPrChange>
          </w:rPr>
          <w:commentReference w:id="275"/>
        </w:r>
        <w:r w:rsidRPr="00A215B9" w:rsidDel="008E17D1">
          <w:rPr>
            <w:lang w:val="ro-RO"/>
          </w:rPr>
          <w:delText>înfățișează că în</w:delText>
        </w:r>
        <w:commentRangeStart w:id="278"/>
        <w:r w:rsidRPr="00A215B9" w:rsidDel="008E17D1">
          <w:rPr>
            <w:lang w:val="ro-RO"/>
          </w:rPr>
          <w:delText xml:space="preserve"> 12 din cele 21 de articole incluse s-a abordat </w:delText>
        </w:r>
        <w:r w:rsidR="005F382F" w:rsidRPr="001623C8" w:rsidDel="008E17D1">
          <w:rPr>
            <w:lang w:val="ro-RO"/>
          </w:rPr>
          <w:delText xml:space="preserve">conceptul de </w:delText>
        </w:r>
        <w:r w:rsidRPr="001623C8" w:rsidDel="008E17D1">
          <w:rPr>
            <w:lang w:val="ro-RO"/>
          </w:rPr>
          <w:delText xml:space="preserve">Multi Agents. Multi </w:delText>
        </w:r>
        <w:r w:rsidR="00C46DDC" w:rsidRPr="001623C8" w:rsidDel="008E17D1">
          <w:rPr>
            <w:lang w:val="ro-RO"/>
          </w:rPr>
          <w:delText>A</w:delText>
        </w:r>
        <w:r w:rsidRPr="001623C8" w:rsidDel="008E17D1">
          <w:rPr>
            <w:lang w:val="ro-RO"/>
          </w:rPr>
          <w:delText xml:space="preserve">gents înseamnă </w:delText>
        </w:r>
        <w:r w:rsidR="0083436F" w:rsidRPr="001623C8" w:rsidDel="008E17D1">
          <w:rPr>
            <w:lang w:val="ro-RO"/>
          </w:rPr>
          <w:delText xml:space="preserve">folosirea a mai multor </w:delText>
        </w:r>
        <w:r w:rsidRPr="001623C8" w:rsidDel="008E17D1">
          <w:rPr>
            <w:lang w:val="ro-RO"/>
          </w:rPr>
          <w:delText>agenți inteligenți care împart același mediu virtual.</w:delText>
        </w:r>
        <w:commentRangeEnd w:id="278"/>
        <w:r w:rsidRPr="001623C8" w:rsidDel="008E17D1">
          <w:rPr>
            <w:rStyle w:val="Referincomentariu"/>
            <w:spacing w:val="0"/>
            <w:sz w:val="20"/>
            <w:szCs w:val="20"/>
            <w:lang w:eastAsia="en-US"/>
            <w:rPrChange w:id="279" w:author="Alexandru Uicoabă" w:date="2021-01-18T14:01:00Z">
              <w:rPr>
                <w:rStyle w:val="Referincomentariu"/>
                <w:spacing w:val="0"/>
                <w:lang w:eastAsia="en-US"/>
              </w:rPr>
            </w:rPrChange>
          </w:rPr>
          <w:commentReference w:id="278"/>
        </w:r>
        <w:r w:rsidRPr="00A215B9" w:rsidDel="008E17D1">
          <w:rPr>
            <w:lang w:val="ro-RO"/>
          </w:rPr>
          <w:delText xml:space="preserve"> </w:delText>
        </w:r>
      </w:del>
    </w:p>
    <w:p w14:paraId="5A361D1A" w14:textId="084CBED8" w:rsidR="00F848C2" w:rsidDel="008E17D1" w:rsidRDefault="00D71B22" w:rsidP="00D71B22">
      <w:pPr>
        <w:pStyle w:val="bulletlist"/>
        <w:numPr>
          <w:ilvl w:val="0"/>
          <w:numId w:val="0"/>
        </w:numPr>
        <w:rPr>
          <w:del w:id="280" w:author="Alexandru Uicoaba" w:date="2022-06-01T19:56:00Z"/>
          <w:lang w:val="ro-RO"/>
        </w:rPr>
      </w:pPr>
      <w:r>
        <w:rPr>
          <w:lang w:val="ro-RO"/>
        </w:rPr>
        <w:tab/>
      </w:r>
      <w:del w:id="281" w:author="Alexandru Uicoaba" w:date="2022-06-01T19:55:00Z">
        <w:r w:rsidDel="008E17D1">
          <w:rPr>
            <w:lang w:val="ro-RO"/>
          </w:rPr>
          <w:delText xml:space="preserve">La </w:delText>
        </w:r>
      </w:del>
      <w:ins w:id="282" w:author="Alexandru Uicoaba" w:date="2022-06-01T19:55:00Z">
        <w:r w:rsidR="008E17D1" w:rsidRPr="008E17D1">
          <w:rPr>
            <w:lang w:val="ro-RO"/>
          </w:rPr>
          <w:t xml:space="preserve">At </w:t>
        </w:r>
        <w:proofErr w:type="spellStart"/>
        <w:r w:rsidR="008E17D1" w:rsidRPr="008E17D1">
          <w:rPr>
            <w:lang w:val="ro-RO"/>
          </w:rPr>
          <w:t>the</w:t>
        </w:r>
        <w:proofErr w:type="spellEnd"/>
        <w:r w:rsidR="008E17D1" w:rsidRPr="008E17D1">
          <w:rPr>
            <w:lang w:val="ro-RO"/>
          </w:rPr>
          <w:t xml:space="preserve"> </w:t>
        </w:r>
        <w:proofErr w:type="spellStart"/>
        <w:r w:rsidR="008E17D1" w:rsidRPr="008E17D1">
          <w:rPr>
            <w:lang w:val="ro-RO"/>
          </w:rPr>
          <w:t>time</w:t>
        </w:r>
        <w:proofErr w:type="spellEnd"/>
        <w:r w:rsidR="008E17D1" w:rsidRPr="008E17D1">
          <w:rPr>
            <w:lang w:val="ro-RO"/>
          </w:rPr>
          <w:t xml:space="preserve"> t, a </w:t>
        </w:r>
        <w:proofErr w:type="spellStart"/>
        <w:r w:rsidR="008E17D1" w:rsidRPr="008E17D1">
          <w:rPr>
            <w:lang w:val="ro-RO"/>
          </w:rPr>
          <w:t>certain</w:t>
        </w:r>
        <w:proofErr w:type="spellEnd"/>
        <w:r w:rsidR="008E17D1" w:rsidRPr="008E17D1">
          <w:rPr>
            <w:lang w:val="ro-RO"/>
          </w:rPr>
          <w:t xml:space="preserve"> </w:t>
        </w:r>
        <w:proofErr w:type="spellStart"/>
        <w:r w:rsidR="008E17D1" w:rsidRPr="008E17D1">
          <w:rPr>
            <w:lang w:val="ro-RO"/>
          </w:rPr>
          <w:t>decision</w:t>
        </w:r>
        <w:proofErr w:type="spellEnd"/>
        <w:r w:rsidR="008E17D1" w:rsidRPr="008E17D1">
          <w:rPr>
            <w:lang w:val="ro-RO"/>
          </w:rPr>
          <w:t xml:space="preserve"> </w:t>
        </w:r>
        <w:proofErr w:type="spellStart"/>
        <w:r w:rsidR="008E17D1" w:rsidRPr="008E17D1">
          <w:rPr>
            <w:lang w:val="ro-RO"/>
          </w:rPr>
          <w:t>is</w:t>
        </w:r>
        <w:proofErr w:type="spellEnd"/>
        <w:r w:rsidR="008E17D1" w:rsidRPr="008E17D1">
          <w:rPr>
            <w:lang w:val="ro-RO"/>
          </w:rPr>
          <w:t xml:space="preserve"> made. At </w:t>
        </w:r>
        <w:proofErr w:type="spellStart"/>
        <w:r w:rsidR="008E17D1" w:rsidRPr="008E17D1">
          <w:rPr>
            <w:lang w:val="ro-RO"/>
          </w:rPr>
          <w:t>time</w:t>
        </w:r>
        <w:proofErr w:type="spellEnd"/>
        <w:r w:rsidR="008E17D1" w:rsidRPr="008E17D1">
          <w:rPr>
            <w:lang w:val="ro-RO"/>
          </w:rPr>
          <w:t xml:space="preserve"> t + 1, it </w:t>
        </w:r>
        <w:proofErr w:type="spellStart"/>
        <w:r w:rsidR="008E17D1" w:rsidRPr="008E17D1">
          <w:rPr>
            <w:lang w:val="ro-RO"/>
          </w:rPr>
          <w:t>is</w:t>
        </w:r>
        <w:proofErr w:type="spellEnd"/>
        <w:r w:rsidR="008E17D1" w:rsidRPr="008E17D1">
          <w:rPr>
            <w:lang w:val="ro-RO"/>
          </w:rPr>
          <w:t xml:space="preserve"> </w:t>
        </w:r>
        <w:proofErr w:type="spellStart"/>
        <w:r w:rsidR="008E17D1" w:rsidRPr="008E17D1">
          <w:rPr>
            <w:lang w:val="ro-RO"/>
          </w:rPr>
          <w:t>checked</w:t>
        </w:r>
        <w:proofErr w:type="spellEnd"/>
        <w:r w:rsidR="008E17D1" w:rsidRPr="008E17D1">
          <w:rPr>
            <w:lang w:val="ro-RO"/>
          </w:rPr>
          <w:t xml:space="preserve"> </w:t>
        </w:r>
        <w:proofErr w:type="spellStart"/>
        <w:r w:rsidR="008E17D1" w:rsidRPr="008E17D1">
          <w:rPr>
            <w:lang w:val="ro-RO"/>
          </w:rPr>
          <w:t>whether</w:t>
        </w:r>
        <w:proofErr w:type="spellEnd"/>
        <w:r w:rsidR="008E17D1" w:rsidRPr="008E17D1">
          <w:rPr>
            <w:lang w:val="ro-RO"/>
          </w:rPr>
          <w:t xml:space="preserve"> </w:t>
        </w:r>
        <w:proofErr w:type="spellStart"/>
        <w:r w:rsidR="008E17D1" w:rsidRPr="008E17D1">
          <w:rPr>
            <w:lang w:val="ro-RO"/>
          </w:rPr>
          <w:t>the</w:t>
        </w:r>
        <w:proofErr w:type="spellEnd"/>
        <w:r w:rsidR="008E17D1" w:rsidRPr="008E17D1">
          <w:rPr>
            <w:lang w:val="ro-RO"/>
          </w:rPr>
          <w:t xml:space="preserve"> </w:t>
        </w:r>
        <w:proofErr w:type="spellStart"/>
        <w:r w:rsidR="008E17D1" w:rsidRPr="008E17D1">
          <w:rPr>
            <w:lang w:val="ro-RO"/>
          </w:rPr>
          <w:t>decision</w:t>
        </w:r>
        <w:proofErr w:type="spellEnd"/>
        <w:r w:rsidR="008E17D1" w:rsidRPr="008E17D1">
          <w:rPr>
            <w:lang w:val="ro-RO"/>
          </w:rPr>
          <w:t xml:space="preserve"> </w:t>
        </w:r>
        <w:proofErr w:type="spellStart"/>
        <w:r w:rsidR="008E17D1" w:rsidRPr="008E17D1">
          <w:rPr>
            <w:lang w:val="ro-RO"/>
          </w:rPr>
          <w:t>was</w:t>
        </w:r>
        <w:proofErr w:type="spellEnd"/>
        <w:r w:rsidR="008E17D1" w:rsidRPr="008E17D1">
          <w:rPr>
            <w:lang w:val="ro-RO"/>
          </w:rPr>
          <w:t xml:space="preserve"> a </w:t>
        </w:r>
        <w:proofErr w:type="spellStart"/>
        <w:r w:rsidR="008E17D1" w:rsidRPr="008E17D1">
          <w:rPr>
            <w:lang w:val="ro-RO"/>
          </w:rPr>
          <w:t>good</w:t>
        </w:r>
        <w:proofErr w:type="spellEnd"/>
        <w:r w:rsidR="008E17D1" w:rsidRPr="008E17D1">
          <w:rPr>
            <w:lang w:val="ro-RO"/>
          </w:rPr>
          <w:t xml:space="preserve"> </w:t>
        </w:r>
        <w:proofErr w:type="spellStart"/>
        <w:r w:rsidR="008E17D1" w:rsidRPr="008E17D1">
          <w:rPr>
            <w:lang w:val="ro-RO"/>
          </w:rPr>
          <w:t>one</w:t>
        </w:r>
        <w:proofErr w:type="spellEnd"/>
        <w:r w:rsidR="008E17D1" w:rsidRPr="008E17D1">
          <w:rPr>
            <w:lang w:val="ro-RO"/>
          </w:rPr>
          <w:t xml:space="preserve"> or </w:t>
        </w:r>
        <w:proofErr w:type="spellStart"/>
        <w:r w:rsidR="008E17D1" w:rsidRPr="008E17D1">
          <w:rPr>
            <w:lang w:val="ro-RO"/>
          </w:rPr>
          <w:t>not</w:t>
        </w:r>
        <w:proofErr w:type="spellEnd"/>
        <w:r w:rsidR="008E17D1" w:rsidRPr="008E17D1">
          <w:rPr>
            <w:lang w:val="ro-RO"/>
          </w:rPr>
          <w:t xml:space="preserve">. </w:t>
        </w:r>
        <w:proofErr w:type="spellStart"/>
        <w:r w:rsidR="008E17D1" w:rsidRPr="008E17D1">
          <w:rPr>
            <w:lang w:val="ro-RO"/>
          </w:rPr>
          <w:t>Depending</w:t>
        </w:r>
        <w:proofErr w:type="spellEnd"/>
        <w:r w:rsidR="008E17D1" w:rsidRPr="008E17D1">
          <w:rPr>
            <w:lang w:val="ro-RO"/>
          </w:rPr>
          <w:t xml:space="preserve"> on </w:t>
        </w:r>
        <w:proofErr w:type="spellStart"/>
        <w:r w:rsidR="008E17D1" w:rsidRPr="008E17D1">
          <w:rPr>
            <w:lang w:val="ro-RO"/>
          </w:rPr>
          <w:t>this</w:t>
        </w:r>
        <w:proofErr w:type="spellEnd"/>
        <w:r w:rsidR="008E17D1" w:rsidRPr="008E17D1">
          <w:rPr>
            <w:lang w:val="ro-RO"/>
          </w:rPr>
          <w:t xml:space="preserve">, </w:t>
        </w:r>
        <w:proofErr w:type="spellStart"/>
        <w:r w:rsidR="008E17D1" w:rsidRPr="008E17D1">
          <w:rPr>
            <w:lang w:val="ro-RO"/>
          </w:rPr>
          <w:t>the</w:t>
        </w:r>
        <w:proofErr w:type="spellEnd"/>
        <w:r w:rsidR="008E17D1" w:rsidRPr="008E17D1">
          <w:rPr>
            <w:lang w:val="ro-RO"/>
          </w:rPr>
          <w:t xml:space="preserve"> agent </w:t>
        </w:r>
        <w:proofErr w:type="spellStart"/>
        <w:r w:rsidR="008E17D1" w:rsidRPr="008E17D1">
          <w:rPr>
            <w:lang w:val="ro-RO"/>
          </w:rPr>
          <w:t>receives</w:t>
        </w:r>
        <w:proofErr w:type="spellEnd"/>
        <w:r w:rsidR="008E17D1" w:rsidRPr="008E17D1">
          <w:rPr>
            <w:lang w:val="ro-RO"/>
          </w:rPr>
          <w:t xml:space="preserve"> a </w:t>
        </w:r>
        <w:proofErr w:type="spellStart"/>
        <w:r w:rsidR="008E17D1" w:rsidRPr="008E17D1">
          <w:rPr>
            <w:lang w:val="ro-RO"/>
          </w:rPr>
          <w:t>reward</w:t>
        </w:r>
        <w:proofErr w:type="spellEnd"/>
        <w:r w:rsidR="008E17D1" w:rsidRPr="008E17D1">
          <w:rPr>
            <w:lang w:val="ro-RO"/>
          </w:rPr>
          <w:t xml:space="preserve"> or a penalty. </w:t>
        </w:r>
      </w:ins>
      <w:del w:id="283" w:author="Alexandru Uicoaba" w:date="2022-06-01T19:55:00Z">
        <w:r w:rsidDel="008E17D1">
          <w:rPr>
            <w:lang w:val="ro-RO"/>
          </w:rPr>
          <w:delText>fel ca în cadrul single agent,</w:delText>
        </w:r>
        <w:r w:rsidR="000F7878" w:rsidDel="008E17D1">
          <w:rPr>
            <w:lang w:val="ro-RO"/>
          </w:rPr>
          <w:delText xml:space="preserve"> agenții au fost</w:delText>
        </w:r>
        <w:r w:rsidR="00A92052" w:rsidDel="008E17D1">
          <w:rPr>
            <w:lang w:val="ro-RO"/>
          </w:rPr>
          <w:delText xml:space="preserve"> antrenați</w:delText>
        </w:r>
        <w:r w:rsidR="000F7878" w:rsidDel="008E17D1">
          <w:rPr>
            <w:lang w:val="ro-RO"/>
          </w:rPr>
          <w:delText xml:space="preserve"> folosind</w:delText>
        </w:r>
        <w:r w:rsidDel="008E17D1">
          <w:rPr>
            <w:lang w:val="ro-RO"/>
          </w:rPr>
          <w:delText xml:space="preserve"> algoritmi</w:delText>
        </w:r>
        <w:r w:rsidR="00A92052" w:rsidDel="008E17D1">
          <w:rPr>
            <w:lang w:val="ro-RO"/>
          </w:rPr>
          <w:delText xml:space="preserve"> care se bazează pe rețele neuronale și care nu au la bază rețele neuronale</w:delText>
        </w:r>
        <w:r w:rsidDel="008E17D1">
          <w:rPr>
            <w:lang w:val="ro-RO"/>
          </w:rPr>
          <w:delText>.</w:delText>
        </w:r>
      </w:del>
    </w:p>
    <w:p w14:paraId="2BF82E82" w14:textId="4150437D" w:rsidR="00D71B22" w:rsidDel="008E17D1" w:rsidRDefault="00D71B22">
      <w:pPr>
        <w:pStyle w:val="Titlu3"/>
        <w:spacing w:before="6pt" w:after="3pt" w:line="12pt" w:lineRule="auto"/>
        <w:ind w:firstLine="0pt"/>
        <w:rPr>
          <w:del w:id="284" w:author="Alexandru Uicoaba" w:date="2022-06-01T19:56:00Z"/>
        </w:rPr>
        <w:pPrChange w:id="285" w:author="Alexandru Uicoaba" w:date="2022-06-01T19:56:00Z">
          <w:pPr>
            <w:pStyle w:val="Titlu3"/>
            <w:spacing w:before="6pt" w:after="3pt" w:line="12pt" w:lineRule="auto"/>
            <w:ind w:firstLine="14.45pt"/>
          </w:pPr>
        </w:pPrChange>
      </w:pPr>
      <w:del w:id="286" w:author="Alexandru Uicoaba" w:date="2022-06-01T19:56:00Z">
        <w:r w:rsidDel="008E17D1">
          <w:delText>Algortimi care au la bază rețele neuronale</w:delText>
        </w:r>
      </w:del>
    </w:p>
    <w:p w14:paraId="6B1CFFF9" w14:textId="39C3D7EC" w:rsidR="00D71B22" w:rsidRDefault="00D71B22">
      <w:pPr>
        <w:pStyle w:val="bulletlist"/>
        <w:numPr>
          <w:ilvl w:val="0"/>
          <w:numId w:val="0"/>
        </w:numPr>
        <w:pPrChange w:id="287" w:author="Alexandru Uicoaba" w:date="2022-06-01T19:56:00Z">
          <w:pPr>
            <w:spacing w:after="6pt"/>
            <w:ind w:firstLine="14.45pt"/>
            <w:jc w:val="both"/>
          </w:pPr>
        </w:pPrChange>
      </w:pPr>
      <w:del w:id="288" w:author="Alexandru Uicoaba" w:date="2022-06-01T19:56:00Z">
        <w:r w:rsidDel="008E17D1">
          <w:delText>Pornin</w:delText>
        </w:r>
      </w:del>
      <w:r w:rsidR="008564B0">
        <w:rPr>
          <w:lang w:val="en-GB"/>
        </w:rPr>
        <w:t xml:space="preserve">  The</w:t>
      </w:r>
      <w:ins w:id="289" w:author="Alexandru Uicoaba" w:date="2022-06-01T19:56:00Z">
        <w:r w:rsidR="008E17D1" w:rsidRPr="008E17D1">
          <w:t xml:space="preserve"> goal is for the agent to receive as many rewards as possible so that they can perform as well as possible in that environment.</w:t>
        </w:r>
      </w:ins>
      <w:del w:id="290" w:author="Alexandru Uicoaba" w:date="2022-06-01T19:56:00Z">
        <w:r w:rsidDel="008E17D1">
          <w:delText xml:space="preserve">de la RL, pentru ca agenții să rezolve task-urile împreună și </w:delText>
        </w:r>
        <w:r w:rsidR="00D61C5F" w:rsidDel="008E17D1">
          <w:delText xml:space="preserve">în vederea obținerii </w:delText>
        </w:r>
        <w:r w:rsidDel="008E17D1">
          <w:delText>un</w:delText>
        </w:r>
        <w:r w:rsidR="00D61C5F" w:rsidDel="008E17D1">
          <w:delText>ui</w:delText>
        </w:r>
        <w:r w:rsidDel="008E17D1">
          <w:delText xml:space="preserve"> caștig maximal în jocuri repetitive, Zhen Zhang propune algoritmul </w:delText>
        </w:r>
        <w:r w:rsidR="00C443CA" w:rsidDel="008E17D1">
          <w:rPr>
            <w:b/>
            <w:bCs/>
          </w:rPr>
          <w:delText>P</w:delText>
        </w:r>
        <w:r w:rsidRPr="00A52BB5" w:rsidDel="008E17D1">
          <w:rPr>
            <w:b/>
            <w:bCs/>
          </w:rPr>
          <w:delText xml:space="preserve">robability of </w:delText>
        </w:r>
        <w:r w:rsidR="00C443CA" w:rsidDel="008E17D1">
          <w:rPr>
            <w:b/>
            <w:bCs/>
          </w:rPr>
          <w:delText>M</w:delText>
        </w:r>
        <w:r w:rsidRPr="00A52BB5" w:rsidDel="008E17D1">
          <w:rPr>
            <w:b/>
            <w:bCs/>
          </w:rPr>
          <w:delText xml:space="preserve">aximal </w:delText>
        </w:r>
        <w:r w:rsidR="00C443CA" w:rsidDel="008E17D1">
          <w:rPr>
            <w:b/>
            <w:bCs/>
          </w:rPr>
          <w:delText>R</w:delText>
        </w:r>
        <w:r w:rsidRPr="00A52BB5" w:rsidDel="008E17D1">
          <w:rPr>
            <w:b/>
            <w:bCs/>
          </w:rPr>
          <w:delText xml:space="preserve">eward based on the </w:delText>
        </w:r>
        <w:r w:rsidR="00C443CA" w:rsidDel="008E17D1">
          <w:rPr>
            <w:b/>
            <w:bCs/>
          </w:rPr>
          <w:delText>I</w:delText>
        </w:r>
        <w:r w:rsidRPr="00A52BB5" w:rsidDel="008E17D1">
          <w:rPr>
            <w:b/>
            <w:bCs/>
          </w:rPr>
          <w:delText xml:space="preserve">nfinitesimal </w:delText>
        </w:r>
        <w:r w:rsidR="00C443CA" w:rsidDel="008E17D1">
          <w:rPr>
            <w:b/>
            <w:bCs/>
          </w:rPr>
          <w:delText>G</w:delText>
        </w:r>
        <w:r w:rsidRPr="00A52BB5" w:rsidDel="008E17D1">
          <w:rPr>
            <w:b/>
            <w:bCs/>
          </w:rPr>
          <w:delText xml:space="preserve">radient </w:delText>
        </w:r>
        <w:r w:rsidR="00C443CA" w:rsidDel="008E17D1">
          <w:rPr>
            <w:b/>
            <w:bCs/>
          </w:rPr>
          <w:delText>A</w:delText>
        </w:r>
        <w:r w:rsidRPr="00A52BB5" w:rsidDel="008E17D1">
          <w:rPr>
            <w:b/>
            <w:bCs/>
          </w:rPr>
          <w:delText>scent</w:delText>
        </w:r>
        <w:r w:rsidDel="008E17D1">
          <w:delText xml:space="preserve"> (PMR-IGA). Un astfel de rezultat se obține indiferent de condițiile inițiale, având un număr finit de jucători și un număr finit de acțiuni. Folosind o astfel de abordare, ne permite abordarea unor probleme mai practice. În articol, algoritmul prezintă rezultate bune și o consistență în </w:delText>
        </w:r>
        <w:r w:rsidR="00D806CD" w:rsidDel="008E17D1">
          <w:delText>s</w:delText>
        </w:r>
        <w:r w:rsidDel="008E17D1">
          <w:delText>cenar</w:delText>
        </w:r>
        <w:r w:rsidR="001A29C9" w:rsidDel="008E17D1">
          <w:delText>i</w:delText>
        </w:r>
        <w:r w:rsidDel="008E17D1">
          <w:delText>ile stocastice.</w:delText>
        </w:r>
        <w:r w:rsidR="00165C3F" w:rsidRPr="00165C3F" w:rsidDel="008E17D1">
          <w:delText>[15]</w:delText>
        </w:r>
      </w:del>
    </w:p>
    <w:p w14:paraId="135732FE" w14:textId="32D9FF82" w:rsidR="00D71B22" w:rsidRDefault="00D71B22" w:rsidP="00A267F0">
      <w:pPr>
        <w:ind w:firstLine="14.40pt"/>
        <w:jc w:val="both"/>
        <w:rPr>
          <w:ins w:id="291" w:author="Alexandru Uicoaba" w:date="2022-06-01T20:07:00Z"/>
        </w:rPr>
      </w:pPr>
      <w:del w:id="292" w:author="Alexandru Uicoaba" w:date="2022-06-01T20:06:00Z">
        <w:r w:rsidDel="00D31CB6">
          <w:delText xml:space="preserve">Articolul </w:delText>
        </w:r>
      </w:del>
      <w:ins w:id="293" w:author="Alexandru Uicoaba" w:date="2022-06-01T20:06:00Z">
        <w:r w:rsidR="00D31CB6" w:rsidRPr="00D31CB6">
          <w:t xml:space="preserve">In </w:t>
        </w:r>
        <w:proofErr w:type="spellStart"/>
        <w:r w:rsidR="00D31CB6" w:rsidRPr="00D31CB6">
          <w:t>this</w:t>
        </w:r>
        <w:proofErr w:type="spellEnd"/>
        <w:r w:rsidR="00D31CB6" w:rsidRPr="00D31CB6">
          <w:t xml:space="preserve"> </w:t>
        </w:r>
        <w:proofErr w:type="spellStart"/>
        <w:r w:rsidR="00D31CB6" w:rsidRPr="00D31CB6">
          <w:t>scenario</w:t>
        </w:r>
        <w:proofErr w:type="spellEnd"/>
        <w:r w:rsidR="00D31CB6" w:rsidRPr="00D31CB6">
          <w:t xml:space="preserve">, in </w:t>
        </w:r>
        <w:proofErr w:type="spellStart"/>
        <w:r w:rsidR="00D31CB6" w:rsidRPr="00D31CB6">
          <w:t>addition</w:t>
        </w:r>
        <w:proofErr w:type="spellEnd"/>
        <w:r w:rsidR="00D31CB6" w:rsidRPr="00D31CB6">
          <w:t xml:space="preserve"> </w:t>
        </w:r>
        <w:proofErr w:type="spellStart"/>
        <w:r w:rsidR="00D31CB6" w:rsidRPr="00D31CB6">
          <w:t>to</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endpoint</w:t>
        </w:r>
        <w:proofErr w:type="spellEnd"/>
        <w:r w:rsidR="00D31CB6" w:rsidRPr="00D31CB6">
          <w:t xml:space="preserve"> for </w:t>
        </w:r>
        <w:proofErr w:type="spellStart"/>
        <w:r w:rsidR="00D31CB6" w:rsidRPr="00D31CB6">
          <w:t>communication</w:t>
        </w:r>
        <w:proofErr w:type="spellEnd"/>
        <w:r w:rsidR="00D31CB6" w:rsidRPr="00D31CB6">
          <w:t xml:space="preserve"> </w:t>
        </w:r>
        <w:proofErr w:type="spellStart"/>
        <w:r w:rsidR="00D31CB6" w:rsidRPr="00D31CB6">
          <w:t>between</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python</w:t>
        </w:r>
        <w:proofErr w:type="spellEnd"/>
        <w:r w:rsidR="00D31CB6" w:rsidRPr="00D31CB6">
          <w:t xml:space="preserve"> script </w:t>
        </w:r>
        <w:proofErr w:type="spellStart"/>
        <w:r w:rsidR="00D31CB6" w:rsidRPr="00D31CB6">
          <w:t>and</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Unity</w:t>
        </w:r>
        <w:proofErr w:type="spellEnd"/>
        <w:r w:rsidR="00D31CB6" w:rsidRPr="00D31CB6">
          <w:t xml:space="preserve"> </w:t>
        </w:r>
        <w:proofErr w:type="spellStart"/>
        <w:r w:rsidR="00D31CB6" w:rsidRPr="00D31CB6">
          <w:t>environment</w:t>
        </w:r>
        <w:proofErr w:type="spellEnd"/>
        <w:r w:rsidR="00D31CB6" w:rsidRPr="00D31CB6">
          <w:t xml:space="preserve">, </w:t>
        </w:r>
        <w:proofErr w:type="spellStart"/>
        <w:r w:rsidR="00D31CB6" w:rsidRPr="00D31CB6">
          <w:t>two</w:t>
        </w:r>
        <w:proofErr w:type="spellEnd"/>
        <w:r w:rsidR="00D31CB6" w:rsidRPr="00D31CB6">
          <w:t xml:space="preserve"> </w:t>
        </w:r>
        <w:proofErr w:type="spellStart"/>
        <w:r w:rsidR="00D31CB6" w:rsidRPr="00D31CB6">
          <w:t>additional</w:t>
        </w:r>
        <w:proofErr w:type="spellEnd"/>
        <w:r w:rsidR="00D31CB6" w:rsidRPr="00D31CB6">
          <w:t xml:space="preserve"> </w:t>
        </w:r>
        <w:proofErr w:type="spellStart"/>
        <w:r w:rsidR="00D31CB6" w:rsidRPr="00D31CB6">
          <w:t>endpoints</w:t>
        </w:r>
        <w:proofErr w:type="spellEnd"/>
        <w:r w:rsidR="00D31CB6" w:rsidRPr="00D31CB6">
          <w:t xml:space="preserve"> are </w:t>
        </w:r>
        <w:proofErr w:type="spellStart"/>
        <w:r w:rsidR="00D31CB6" w:rsidRPr="00D31CB6">
          <w:t>used</w:t>
        </w:r>
        <w:proofErr w:type="spellEnd"/>
        <w:r w:rsidR="00D31CB6" w:rsidRPr="00D31CB6">
          <w:t xml:space="preserve">. </w:t>
        </w:r>
        <w:proofErr w:type="spellStart"/>
        <w:r w:rsidR="00D31CB6" w:rsidRPr="00D31CB6">
          <w:t>One</w:t>
        </w:r>
        <w:proofErr w:type="spellEnd"/>
        <w:r w:rsidR="00D31CB6" w:rsidRPr="00D31CB6">
          <w:t xml:space="preserve"> </w:t>
        </w:r>
        <w:proofErr w:type="spellStart"/>
        <w:r w:rsidR="00D31CB6" w:rsidRPr="00D31CB6">
          <w:t>is</w:t>
        </w:r>
        <w:proofErr w:type="spellEnd"/>
        <w:r w:rsidR="00D31CB6" w:rsidRPr="00D31CB6">
          <w:t xml:space="preserve"> </w:t>
        </w:r>
        <w:proofErr w:type="spellStart"/>
        <w:r w:rsidR="00D31CB6" w:rsidRPr="00D31CB6">
          <w:t>used</w:t>
        </w:r>
        <w:proofErr w:type="spellEnd"/>
        <w:r w:rsidR="00D31CB6" w:rsidRPr="00D31CB6">
          <w:t xml:space="preserve"> </w:t>
        </w:r>
        <w:proofErr w:type="spellStart"/>
        <w:r w:rsidR="00D31CB6" w:rsidRPr="00D31CB6">
          <w:t>by</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reinforcement</w:t>
        </w:r>
        <w:proofErr w:type="spellEnd"/>
        <w:r w:rsidR="00D31CB6" w:rsidRPr="00D31CB6">
          <w:t xml:space="preserve"> </w:t>
        </w:r>
        <w:proofErr w:type="spellStart"/>
        <w:r w:rsidR="00D31CB6" w:rsidRPr="00D31CB6">
          <w:t>learning</w:t>
        </w:r>
        <w:proofErr w:type="spellEnd"/>
        <w:r w:rsidR="00D31CB6" w:rsidRPr="00D31CB6">
          <w:t xml:space="preserve"> </w:t>
        </w:r>
        <w:proofErr w:type="spellStart"/>
        <w:r w:rsidR="00D31CB6" w:rsidRPr="00D31CB6">
          <w:t>environment</w:t>
        </w:r>
        <w:proofErr w:type="spellEnd"/>
        <w:r w:rsidR="00D31CB6" w:rsidRPr="00D31CB6">
          <w:t xml:space="preserve"> </w:t>
        </w:r>
        <w:proofErr w:type="spellStart"/>
        <w:r w:rsidR="00D31CB6" w:rsidRPr="00D31CB6">
          <w:t>to</w:t>
        </w:r>
        <w:proofErr w:type="spellEnd"/>
        <w:r w:rsidR="00D31CB6" w:rsidRPr="00D31CB6">
          <w:t xml:space="preserve"> </w:t>
        </w:r>
        <w:proofErr w:type="spellStart"/>
        <w:r w:rsidR="00D31CB6" w:rsidRPr="00D31CB6">
          <w:t>retrieve</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latest</w:t>
        </w:r>
        <w:proofErr w:type="spellEnd"/>
        <w:r w:rsidR="00D31CB6" w:rsidRPr="00D31CB6">
          <w:t xml:space="preserve"> data </w:t>
        </w:r>
        <w:proofErr w:type="spellStart"/>
        <w:r w:rsidR="00D31CB6" w:rsidRPr="00D31CB6">
          <w:t>from</w:t>
        </w:r>
        <w:proofErr w:type="spellEnd"/>
        <w:r w:rsidR="00D31CB6" w:rsidRPr="00D31CB6">
          <w:t xml:space="preserve"> </w:t>
        </w:r>
        <w:proofErr w:type="spellStart"/>
        <w:r w:rsidR="00D31CB6" w:rsidRPr="00D31CB6">
          <w:t>the</w:t>
        </w:r>
        <w:proofErr w:type="spellEnd"/>
        <w:r w:rsidR="00D31CB6" w:rsidRPr="00D31CB6">
          <w:t xml:space="preserve"> game, </w:t>
        </w:r>
        <w:proofErr w:type="spellStart"/>
        <w:r w:rsidR="00D31CB6" w:rsidRPr="00D31CB6">
          <w:t>and</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other</w:t>
        </w:r>
        <w:proofErr w:type="spellEnd"/>
        <w:r w:rsidR="00D31CB6" w:rsidRPr="00D31CB6">
          <w:t xml:space="preserve"> </w:t>
        </w:r>
        <w:proofErr w:type="spellStart"/>
        <w:r w:rsidR="00D31CB6" w:rsidRPr="00D31CB6">
          <w:t>is</w:t>
        </w:r>
        <w:proofErr w:type="spellEnd"/>
        <w:r w:rsidR="00D31CB6" w:rsidRPr="00D31CB6">
          <w:t xml:space="preserve"> </w:t>
        </w:r>
        <w:proofErr w:type="spellStart"/>
        <w:r w:rsidR="00D31CB6" w:rsidRPr="00D31CB6">
          <w:t>to</w:t>
        </w:r>
        <w:proofErr w:type="spellEnd"/>
        <w:r w:rsidR="00D31CB6" w:rsidRPr="00D31CB6">
          <w:t xml:space="preserve"> </w:t>
        </w:r>
        <w:proofErr w:type="spellStart"/>
        <w:r w:rsidR="00D31CB6" w:rsidRPr="00D31CB6">
          <w:t>send</w:t>
        </w:r>
        <w:proofErr w:type="spellEnd"/>
        <w:r w:rsidR="00D31CB6" w:rsidRPr="00D31CB6">
          <w:t xml:space="preserve"> </w:t>
        </w:r>
        <w:proofErr w:type="spellStart"/>
        <w:r w:rsidR="00D31CB6" w:rsidRPr="00D31CB6">
          <w:t>actions</w:t>
        </w:r>
        <w:proofErr w:type="spellEnd"/>
        <w:r w:rsidR="00D31CB6" w:rsidRPr="00D31CB6">
          <w:t xml:space="preserve"> </w:t>
        </w:r>
        <w:proofErr w:type="spellStart"/>
        <w:r w:rsidR="00D31CB6" w:rsidRPr="00D31CB6">
          <w:lastRenderedPageBreak/>
          <w:t>provided</w:t>
        </w:r>
        <w:proofErr w:type="spellEnd"/>
        <w:r w:rsidR="00D31CB6" w:rsidRPr="00D31CB6">
          <w:t xml:space="preserve"> </w:t>
        </w:r>
        <w:proofErr w:type="spellStart"/>
        <w:r w:rsidR="00D31CB6" w:rsidRPr="00D31CB6">
          <w:t>by</w:t>
        </w:r>
        <w:proofErr w:type="spellEnd"/>
        <w:r w:rsidR="00D31CB6" w:rsidRPr="00D31CB6">
          <w:t xml:space="preserve"> </w:t>
        </w:r>
        <w:proofErr w:type="spellStart"/>
        <w:r w:rsidR="00D31CB6" w:rsidRPr="00D31CB6">
          <w:t>the</w:t>
        </w:r>
        <w:proofErr w:type="spellEnd"/>
        <w:r w:rsidR="00D31CB6" w:rsidRPr="00D31CB6">
          <w:t xml:space="preserve"> model </w:t>
        </w:r>
        <w:proofErr w:type="spellStart"/>
        <w:r w:rsidR="00D31CB6" w:rsidRPr="00D31CB6">
          <w:t>to</w:t>
        </w:r>
        <w:proofErr w:type="spellEnd"/>
        <w:r w:rsidR="00D31CB6" w:rsidRPr="00D31CB6">
          <w:t xml:space="preserve"> </w:t>
        </w:r>
        <w:proofErr w:type="spellStart"/>
        <w:r w:rsidR="00D31CB6" w:rsidRPr="00D31CB6">
          <w:t>the</w:t>
        </w:r>
        <w:proofErr w:type="spellEnd"/>
        <w:r w:rsidR="00D31CB6" w:rsidRPr="00D31CB6">
          <w:t xml:space="preserve"> link script, </w:t>
        </w:r>
        <w:proofErr w:type="spellStart"/>
        <w:r w:rsidR="00D31CB6" w:rsidRPr="00D31CB6">
          <w:t>which</w:t>
        </w:r>
        <w:proofErr w:type="spellEnd"/>
        <w:r w:rsidR="00D31CB6" w:rsidRPr="00D31CB6">
          <w:t xml:space="preserve"> are </w:t>
        </w:r>
        <w:proofErr w:type="spellStart"/>
        <w:r w:rsidR="00D31CB6" w:rsidRPr="00D31CB6">
          <w:t>then</w:t>
        </w:r>
        <w:proofErr w:type="spellEnd"/>
        <w:r w:rsidR="00D31CB6" w:rsidRPr="00D31CB6">
          <w:t xml:space="preserve"> </w:t>
        </w:r>
        <w:proofErr w:type="spellStart"/>
        <w:r w:rsidR="00D31CB6" w:rsidRPr="00D31CB6">
          <w:t>sent</w:t>
        </w:r>
        <w:proofErr w:type="spellEnd"/>
        <w:r w:rsidR="00D31CB6" w:rsidRPr="00D31CB6">
          <w:t xml:space="preserve"> </w:t>
        </w:r>
        <w:proofErr w:type="spellStart"/>
        <w:r w:rsidR="00D31CB6" w:rsidRPr="00D31CB6">
          <w:t>to</w:t>
        </w:r>
        <w:proofErr w:type="spellEnd"/>
        <w:r w:rsidR="00D31CB6" w:rsidRPr="00D31CB6">
          <w:t xml:space="preserve"> </w:t>
        </w:r>
        <w:proofErr w:type="spellStart"/>
        <w:r w:rsidR="00D31CB6" w:rsidRPr="00D31CB6">
          <w:t>the</w:t>
        </w:r>
        <w:proofErr w:type="spellEnd"/>
        <w:r w:rsidR="00D31CB6" w:rsidRPr="00D31CB6">
          <w:t xml:space="preserve"> game.</w:t>
        </w:r>
      </w:ins>
      <w:del w:id="294" w:author="Alexandru Uicoaba" w:date="2022-06-01T20:06:00Z">
        <w:r w:rsidDel="00D31CB6">
          <w:delText xml:space="preserve">realizat de către Damon Daylamani-Zad și Marios C. Anfelides se focusează pe folosirea </w:delText>
        </w:r>
        <w:r w:rsidRPr="004A0F84" w:rsidDel="00D31CB6">
          <w:rPr>
            <w:b/>
          </w:rPr>
          <w:delText>Deep Reinforcement Learning</w:delText>
        </w:r>
        <w:r w:rsidDel="00D31CB6">
          <w:delText xml:space="preserve"> (DRL), cu precădere a PPO, cu scopul de a descoperii impactul pe care îl are altruismul și egoismul asupra credibilității agenților. În urma experimentelor, jucătorii găsesc comportamentul altruist mai credibil decât cel egoism.</w:delText>
        </w:r>
        <w:r w:rsidR="00165C3F" w:rsidRPr="00165C3F" w:rsidDel="00D31CB6">
          <w:delText>[16]</w:delText>
        </w:r>
      </w:del>
    </w:p>
    <w:p w14:paraId="702BEDA6" w14:textId="77777777" w:rsidR="00D31CB6" w:rsidRDefault="00D31CB6" w:rsidP="00A267F0">
      <w:pPr>
        <w:ind w:firstLine="14.40pt"/>
        <w:jc w:val="both"/>
        <w:rPr>
          <w:ins w:id="295" w:author="Alexandru Uicoaba" w:date="2022-06-01T20:07:00Z"/>
        </w:rPr>
      </w:pPr>
    </w:p>
    <w:p w14:paraId="0ECDEBFB" w14:textId="2ACFFB9B" w:rsidR="00B412BB" w:rsidRDefault="0019774B" w:rsidP="00006F9D">
      <w:pPr>
        <w:ind w:firstLine="14.40pt"/>
        <w:jc w:val="both"/>
        <w:rPr>
          <w:ins w:id="296" w:author="Alexandru Uicoaba" w:date="2022-06-02T14:54:00Z"/>
        </w:rPr>
      </w:pPr>
      <w:proofErr w:type="spellStart"/>
      <w:ins w:id="297" w:author="Alexandru Uicoaba" w:date="2022-06-01T20:17:00Z">
        <w:r w:rsidRPr="0019774B">
          <w:rPr>
            <w:b/>
            <w:bCs/>
            <w:rPrChange w:id="298" w:author="Alexandru Uicoaba" w:date="2022-06-01T20:17:00Z">
              <w:rPr/>
            </w:rPrChange>
          </w:rPr>
          <w:t>OpenAi</w:t>
        </w:r>
        <w:proofErr w:type="spellEnd"/>
        <w:r w:rsidRPr="0019774B">
          <w:rPr>
            <w:b/>
            <w:bCs/>
            <w:rPrChange w:id="299" w:author="Alexandru Uicoaba" w:date="2022-06-01T20:17:00Z">
              <w:rPr/>
            </w:rPrChange>
          </w:rPr>
          <w:t xml:space="preserve"> </w:t>
        </w:r>
        <w:proofErr w:type="spellStart"/>
        <w:r w:rsidRPr="0019774B">
          <w:rPr>
            <w:b/>
            <w:bCs/>
            <w:rPrChange w:id="300" w:author="Alexandru Uicoaba" w:date="2022-06-01T20:17:00Z">
              <w:rPr/>
            </w:rPrChange>
          </w:rPr>
          <w:t>Gym</w:t>
        </w:r>
        <w:proofErr w:type="spellEnd"/>
        <w:r w:rsidRPr="0019774B">
          <w:t xml:space="preserve"> </w:t>
        </w:r>
        <w:proofErr w:type="spellStart"/>
        <w:r w:rsidRPr="0019774B">
          <w:t>was</w:t>
        </w:r>
        <w:proofErr w:type="spellEnd"/>
        <w:r w:rsidRPr="0019774B">
          <w:t xml:space="preserve"> </w:t>
        </w:r>
        <w:proofErr w:type="spellStart"/>
        <w:r w:rsidRPr="0019774B">
          <w:t>used</w:t>
        </w:r>
        <w:proofErr w:type="spellEnd"/>
        <w:r w:rsidRPr="0019774B">
          <w:t xml:space="preserve"> </w:t>
        </w:r>
        <w:proofErr w:type="spellStart"/>
        <w:r w:rsidRPr="0019774B">
          <w:t>to</w:t>
        </w:r>
        <w:proofErr w:type="spellEnd"/>
        <w:r w:rsidRPr="0019774B">
          <w:t xml:space="preserve"> create </w:t>
        </w:r>
        <w:proofErr w:type="spellStart"/>
        <w:r w:rsidRPr="0019774B">
          <w:t>the</w:t>
        </w:r>
        <w:proofErr w:type="spellEnd"/>
        <w:r w:rsidRPr="0019774B">
          <w:t xml:space="preserve"> </w:t>
        </w:r>
        <w:proofErr w:type="spellStart"/>
        <w:r w:rsidRPr="0019774B">
          <w:t>learning</w:t>
        </w:r>
        <w:proofErr w:type="spellEnd"/>
        <w:r w:rsidRPr="0019774B">
          <w:t xml:space="preserve"> </w:t>
        </w:r>
        <w:proofErr w:type="spellStart"/>
        <w:r w:rsidRPr="0019774B">
          <w:t>environment</w:t>
        </w:r>
        <w:proofErr w:type="spellEnd"/>
        <w:r w:rsidRPr="0019774B">
          <w:t xml:space="preserve"> </w:t>
        </w:r>
        <w:proofErr w:type="spellStart"/>
        <w:r w:rsidRPr="0019774B">
          <w:t>using</w:t>
        </w:r>
        <w:proofErr w:type="spellEnd"/>
        <w:r w:rsidRPr="0019774B">
          <w:t xml:space="preserve"> </w:t>
        </w:r>
        <w:proofErr w:type="spellStart"/>
        <w:r w:rsidRPr="0019774B">
          <w:t>Reinforcement</w:t>
        </w:r>
        <w:proofErr w:type="spellEnd"/>
        <w:r w:rsidRPr="0019774B">
          <w:t xml:space="preserve"> </w:t>
        </w:r>
        <w:proofErr w:type="spellStart"/>
        <w:r w:rsidRPr="0019774B">
          <w:t>Learning</w:t>
        </w:r>
        <w:proofErr w:type="spellEnd"/>
        <w:r w:rsidRPr="0019774B">
          <w:t xml:space="preserve">. It </w:t>
        </w:r>
        <w:proofErr w:type="spellStart"/>
        <w:r w:rsidRPr="0019774B">
          <w:t>has</w:t>
        </w:r>
        <w:proofErr w:type="spellEnd"/>
        <w:r w:rsidRPr="0019774B">
          <w:t xml:space="preserve"> </w:t>
        </w:r>
        <w:proofErr w:type="spellStart"/>
        <w:r w:rsidRPr="0019774B">
          <w:t>several</w:t>
        </w:r>
        <w:proofErr w:type="spellEnd"/>
        <w:r w:rsidRPr="0019774B">
          <w:t xml:space="preserve"> game </w:t>
        </w:r>
        <w:proofErr w:type="spellStart"/>
        <w:r w:rsidRPr="0019774B">
          <w:t>scenarios</w:t>
        </w:r>
        <w:proofErr w:type="spellEnd"/>
        <w:r w:rsidRPr="0019774B">
          <w:t xml:space="preserve"> </w:t>
        </w:r>
        <w:proofErr w:type="spellStart"/>
        <w:r w:rsidRPr="0019774B">
          <w:t>that</w:t>
        </w:r>
        <w:proofErr w:type="spellEnd"/>
        <w:r w:rsidRPr="0019774B">
          <w:t xml:space="preserve"> </w:t>
        </w:r>
        <w:proofErr w:type="spellStart"/>
        <w:r w:rsidRPr="0019774B">
          <w:t>can</w:t>
        </w:r>
        <w:proofErr w:type="spellEnd"/>
        <w:r w:rsidRPr="0019774B">
          <w:t xml:space="preserve"> </w:t>
        </w:r>
        <w:proofErr w:type="spellStart"/>
        <w:r w:rsidRPr="0019774B">
          <w:t>be</w:t>
        </w:r>
        <w:proofErr w:type="spellEnd"/>
        <w:r w:rsidRPr="0019774B">
          <w:t xml:space="preserve"> </w:t>
        </w:r>
        <w:proofErr w:type="spellStart"/>
        <w:r w:rsidRPr="0019774B">
          <w:t>used</w:t>
        </w:r>
        <w:proofErr w:type="spellEnd"/>
        <w:r w:rsidRPr="0019774B">
          <w:t xml:space="preserve">, or as in </w:t>
        </w:r>
        <w:proofErr w:type="spellStart"/>
        <w:r w:rsidRPr="0019774B">
          <w:t>this</w:t>
        </w:r>
        <w:proofErr w:type="spellEnd"/>
        <w:r w:rsidRPr="0019774B">
          <w:t xml:space="preserve"> case, </w:t>
        </w:r>
        <w:proofErr w:type="spellStart"/>
        <w:r w:rsidRPr="0019774B">
          <w:t>can</w:t>
        </w:r>
        <w:proofErr w:type="spellEnd"/>
        <w:r w:rsidRPr="0019774B">
          <w:t xml:space="preserve"> </w:t>
        </w:r>
        <w:proofErr w:type="spellStart"/>
        <w:r w:rsidRPr="0019774B">
          <w:t>be</w:t>
        </w:r>
        <w:proofErr w:type="spellEnd"/>
        <w:r w:rsidRPr="0019774B">
          <w:t xml:space="preserve"> </w:t>
        </w:r>
        <w:proofErr w:type="spellStart"/>
        <w:r w:rsidRPr="0019774B">
          <w:t>created</w:t>
        </w:r>
        <w:proofErr w:type="spellEnd"/>
        <w:r w:rsidRPr="0019774B">
          <w:t xml:space="preserve"> </w:t>
        </w:r>
        <w:proofErr w:type="spellStart"/>
        <w:r w:rsidRPr="0019774B">
          <w:t>from</w:t>
        </w:r>
        <w:proofErr w:type="spellEnd"/>
        <w:r w:rsidRPr="0019774B">
          <w:t xml:space="preserve"> </w:t>
        </w:r>
        <w:proofErr w:type="spellStart"/>
        <w:r w:rsidRPr="0019774B">
          <w:t>scratch</w:t>
        </w:r>
        <w:proofErr w:type="spellEnd"/>
        <w:r w:rsidRPr="0019774B">
          <w:t xml:space="preserve">. </w:t>
        </w:r>
        <w:proofErr w:type="spellStart"/>
        <w:r w:rsidRPr="0019774B">
          <w:t>To</w:t>
        </w:r>
        <w:proofErr w:type="spellEnd"/>
        <w:r w:rsidRPr="0019774B">
          <w:t xml:space="preserve"> </w:t>
        </w:r>
        <w:proofErr w:type="spellStart"/>
        <w:r w:rsidRPr="0019774B">
          <w:t>achieve</w:t>
        </w:r>
        <w:proofErr w:type="spellEnd"/>
        <w:r w:rsidRPr="0019774B">
          <w:t xml:space="preserve"> </w:t>
        </w:r>
        <w:proofErr w:type="spellStart"/>
        <w:r w:rsidRPr="0019774B">
          <w:t>the</w:t>
        </w:r>
        <w:proofErr w:type="spellEnd"/>
        <w:r w:rsidRPr="0019774B">
          <w:t xml:space="preserve"> </w:t>
        </w:r>
        <w:proofErr w:type="spellStart"/>
        <w:r w:rsidRPr="0019774B">
          <w:t>environment</w:t>
        </w:r>
        <w:proofErr w:type="spellEnd"/>
        <w:r w:rsidRPr="0019774B">
          <w:t xml:space="preserve">, it </w:t>
        </w:r>
        <w:proofErr w:type="spellStart"/>
        <w:r w:rsidRPr="0019774B">
          <w:t>is</w:t>
        </w:r>
        <w:proofErr w:type="spellEnd"/>
        <w:r w:rsidRPr="0019774B">
          <w:t xml:space="preserve"> </w:t>
        </w:r>
        <w:proofErr w:type="spellStart"/>
        <w:r w:rsidRPr="0019774B">
          <w:t>necessary</w:t>
        </w:r>
        <w:proofErr w:type="spellEnd"/>
        <w:r w:rsidRPr="0019774B">
          <w:t xml:space="preserve"> </w:t>
        </w:r>
        <w:proofErr w:type="spellStart"/>
        <w:r w:rsidRPr="0019774B">
          <w:t>to</w:t>
        </w:r>
        <w:proofErr w:type="spellEnd"/>
        <w:r w:rsidRPr="0019774B">
          <w:t xml:space="preserve"> </w:t>
        </w:r>
        <w:proofErr w:type="spellStart"/>
        <w:r w:rsidRPr="0019774B">
          <w:t>define</w:t>
        </w:r>
        <w:proofErr w:type="spellEnd"/>
        <w:r w:rsidRPr="0019774B">
          <w:t xml:space="preserve"> </w:t>
        </w:r>
        <w:proofErr w:type="spellStart"/>
        <w:r w:rsidRPr="0019774B">
          <w:t>several</w:t>
        </w:r>
        <w:proofErr w:type="spellEnd"/>
        <w:r w:rsidRPr="0019774B">
          <w:t xml:space="preserve"> </w:t>
        </w:r>
        <w:proofErr w:type="spellStart"/>
        <w:r w:rsidRPr="0019774B">
          <w:t>specialized</w:t>
        </w:r>
        <w:proofErr w:type="spellEnd"/>
        <w:r w:rsidRPr="0019774B">
          <w:t xml:space="preserve"> </w:t>
        </w:r>
        <w:proofErr w:type="spellStart"/>
        <w:r w:rsidRPr="0019774B">
          <w:t>functions</w:t>
        </w:r>
        <w:proofErr w:type="spellEnd"/>
        <w:r w:rsidRPr="0019774B">
          <w:t>.</w:t>
        </w:r>
      </w:ins>
    </w:p>
    <w:p w14:paraId="7331ADDA" w14:textId="77777777" w:rsidR="00B412BB" w:rsidRDefault="00B412BB" w:rsidP="00A267F0">
      <w:pPr>
        <w:ind w:firstLine="14.40pt"/>
        <w:jc w:val="both"/>
        <w:rPr>
          <w:ins w:id="301" w:author="Alexandru Uicoaba" w:date="2022-06-01T20:07:00Z"/>
        </w:rPr>
      </w:pPr>
    </w:p>
    <w:p w14:paraId="240303B6" w14:textId="158954F2" w:rsidR="00D31CB6" w:rsidRDefault="0019774B" w:rsidP="0019774B">
      <w:pPr>
        <w:ind w:firstLine="14.40pt"/>
        <w:jc w:val="both"/>
        <w:rPr>
          <w:ins w:id="302" w:author="Alexandru Uicoaba" w:date="2022-06-01T20:19:00Z"/>
        </w:rPr>
      </w:pPr>
      <w:ins w:id="303" w:author="Alexandru Uicoaba" w:date="2022-06-01T20:18:00Z">
        <w:r w:rsidRPr="0019774B">
          <w:t xml:space="preserve">The </w:t>
        </w:r>
        <w:proofErr w:type="spellStart"/>
        <w:r w:rsidRPr="0019774B">
          <w:t>first</w:t>
        </w:r>
        <w:proofErr w:type="spellEnd"/>
        <w:r w:rsidRPr="0019774B">
          <w:t xml:space="preserve"> </w:t>
        </w:r>
        <w:proofErr w:type="spellStart"/>
        <w:r w:rsidRPr="0019774B">
          <w:t>is</w:t>
        </w:r>
        <w:proofErr w:type="spellEnd"/>
        <w:r w:rsidRPr="0019774B">
          <w:t xml:space="preserve"> </w:t>
        </w:r>
        <w:proofErr w:type="spellStart"/>
        <w:r w:rsidRPr="0019774B">
          <w:t>the</w:t>
        </w:r>
        <w:proofErr w:type="spellEnd"/>
        <w:r w:rsidRPr="0019774B">
          <w:t xml:space="preserve"> __</w:t>
        </w:r>
        <w:proofErr w:type="spellStart"/>
        <w:r w:rsidRPr="0019774B">
          <w:t>init</w:t>
        </w:r>
        <w:proofErr w:type="spellEnd"/>
        <w:r w:rsidRPr="0019774B">
          <w:t xml:space="preserve">__, </w:t>
        </w:r>
        <w:proofErr w:type="spellStart"/>
        <w:r w:rsidRPr="0019774B">
          <w:t>which</w:t>
        </w:r>
        <w:proofErr w:type="spellEnd"/>
        <w:r w:rsidRPr="0019774B">
          <w:t xml:space="preserve"> </w:t>
        </w:r>
        <w:proofErr w:type="spellStart"/>
        <w:r w:rsidRPr="0019774B">
          <w:t>has</w:t>
        </w:r>
        <w:proofErr w:type="spellEnd"/>
        <w:r w:rsidRPr="0019774B">
          <w:t xml:space="preserve"> </w:t>
        </w:r>
        <w:proofErr w:type="spellStart"/>
        <w:r w:rsidRPr="0019774B">
          <w:t>the</w:t>
        </w:r>
        <w:proofErr w:type="spellEnd"/>
        <w:r w:rsidRPr="0019774B">
          <w:t xml:space="preserve"> </w:t>
        </w:r>
        <w:proofErr w:type="spellStart"/>
        <w:r w:rsidRPr="0019774B">
          <w:t>initialization</w:t>
        </w:r>
        <w:proofErr w:type="spellEnd"/>
        <w:r w:rsidRPr="0019774B">
          <w:t xml:space="preserve"> part of </w:t>
        </w:r>
        <w:proofErr w:type="spellStart"/>
        <w:r w:rsidRPr="0019774B">
          <w:t>the</w:t>
        </w:r>
        <w:proofErr w:type="spellEnd"/>
        <w:r w:rsidRPr="0019774B">
          <w:t xml:space="preserve"> game. </w:t>
        </w:r>
        <w:proofErr w:type="spellStart"/>
        <w:r w:rsidRPr="0019774B">
          <w:t>Another</w:t>
        </w:r>
        <w:proofErr w:type="spellEnd"/>
        <w:r w:rsidRPr="0019774B">
          <w:t xml:space="preserve"> important </w:t>
        </w:r>
        <w:proofErr w:type="spellStart"/>
        <w:r w:rsidRPr="0019774B">
          <w:t>function</w:t>
        </w:r>
        <w:proofErr w:type="spellEnd"/>
        <w:r w:rsidRPr="0019774B">
          <w:t xml:space="preserve"> </w:t>
        </w:r>
        <w:proofErr w:type="spellStart"/>
        <w:r w:rsidRPr="0019774B">
          <w:t>is</w:t>
        </w:r>
        <w:proofErr w:type="spellEnd"/>
        <w:r w:rsidRPr="0019774B">
          <w:t xml:space="preserve"> </w:t>
        </w:r>
        <w:proofErr w:type="spellStart"/>
        <w:r w:rsidRPr="0019774B">
          <w:t>the</w:t>
        </w:r>
        <w:proofErr w:type="spellEnd"/>
        <w:r w:rsidRPr="0019774B">
          <w:t xml:space="preserve"> __</w:t>
        </w:r>
        <w:proofErr w:type="spellStart"/>
        <w:r w:rsidRPr="0019774B">
          <w:t>reset</w:t>
        </w:r>
        <w:proofErr w:type="spellEnd"/>
        <w:r w:rsidRPr="0019774B">
          <w:t xml:space="preserve">__ </w:t>
        </w:r>
        <w:proofErr w:type="spellStart"/>
        <w:r w:rsidRPr="0019774B">
          <w:t>function</w:t>
        </w:r>
        <w:proofErr w:type="spellEnd"/>
        <w:r w:rsidRPr="0019774B">
          <w:t xml:space="preserve">, </w:t>
        </w:r>
        <w:proofErr w:type="spellStart"/>
        <w:r w:rsidRPr="0019774B">
          <w:t>which</w:t>
        </w:r>
        <w:proofErr w:type="spellEnd"/>
        <w:r w:rsidRPr="0019774B">
          <w:t xml:space="preserve"> </w:t>
        </w:r>
        <w:proofErr w:type="spellStart"/>
        <w:r w:rsidRPr="0019774B">
          <w:t>is</w:t>
        </w:r>
        <w:proofErr w:type="spellEnd"/>
        <w:r w:rsidRPr="0019774B">
          <w:t xml:space="preserve"> </w:t>
        </w:r>
        <w:proofErr w:type="spellStart"/>
        <w:r w:rsidRPr="0019774B">
          <w:t>called</w:t>
        </w:r>
        <w:proofErr w:type="spellEnd"/>
        <w:r w:rsidRPr="0019774B">
          <w:t xml:space="preserve"> </w:t>
        </w:r>
        <w:proofErr w:type="spellStart"/>
        <w:r w:rsidRPr="0019774B">
          <w:t>when</w:t>
        </w:r>
        <w:proofErr w:type="spellEnd"/>
        <w:r w:rsidRPr="0019774B">
          <w:t xml:space="preserve"> a </w:t>
        </w:r>
        <w:proofErr w:type="spellStart"/>
        <w:r w:rsidRPr="0019774B">
          <w:t>learning</w:t>
        </w:r>
        <w:proofErr w:type="spellEnd"/>
        <w:r w:rsidRPr="0019774B">
          <w:t xml:space="preserve"> </w:t>
        </w:r>
        <w:proofErr w:type="spellStart"/>
        <w:r w:rsidRPr="0019774B">
          <w:t>sequence</w:t>
        </w:r>
        <w:proofErr w:type="spellEnd"/>
        <w:r w:rsidRPr="0019774B">
          <w:t xml:space="preserve"> </w:t>
        </w:r>
        <w:proofErr w:type="spellStart"/>
        <w:r w:rsidRPr="0019774B">
          <w:t>is</w:t>
        </w:r>
        <w:proofErr w:type="spellEnd"/>
        <w:r w:rsidRPr="0019774B">
          <w:t xml:space="preserve"> </w:t>
        </w:r>
        <w:proofErr w:type="spellStart"/>
        <w:r w:rsidRPr="0019774B">
          <w:t>completed</w:t>
        </w:r>
        <w:proofErr w:type="spellEnd"/>
        <w:r w:rsidRPr="0019774B">
          <w:t xml:space="preserve">. </w:t>
        </w:r>
        <w:proofErr w:type="spellStart"/>
        <w:r w:rsidRPr="0019774B">
          <w:t>This</w:t>
        </w:r>
        <w:proofErr w:type="spellEnd"/>
        <w:r w:rsidRPr="0019774B">
          <w:t xml:space="preserve"> </w:t>
        </w:r>
        <w:proofErr w:type="spellStart"/>
        <w:r w:rsidRPr="0019774B">
          <w:t>can</w:t>
        </w:r>
        <w:proofErr w:type="spellEnd"/>
        <w:r w:rsidRPr="0019774B">
          <w:t xml:space="preserve"> </w:t>
        </w:r>
        <w:proofErr w:type="spellStart"/>
        <w:r w:rsidRPr="0019774B">
          <w:t>be</w:t>
        </w:r>
        <w:proofErr w:type="spellEnd"/>
        <w:r w:rsidRPr="0019774B">
          <w:t xml:space="preserve"> </w:t>
        </w:r>
        <w:proofErr w:type="spellStart"/>
        <w:r w:rsidRPr="0019774B">
          <w:t>done</w:t>
        </w:r>
        <w:proofErr w:type="spellEnd"/>
        <w:r w:rsidRPr="0019774B">
          <w:t xml:space="preserve"> </w:t>
        </w:r>
        <w:proofErr w:type="spellStart"/>
        <w:r w:rsidRPr="0019774B">
          <w:t>either</w:t>
        </w:r>
        <w:proofErr w:type="spellEnd"/>
        <w:r w:rsidRPr="0019774B">
          <w:t xml:space="preserve"> </w:t>
        </w:r>
        <w:proofErr w:type="spellStart"/>
        <w:r w:rsidRPr="0019774B">
          <w:t>if</w:t>
        </w:r>
        <w:proofErr w:type="spellEnd"/>
        <w:r w:rsidRPr="0019774B">
          <w:t xml:space="preserve"> </w:t>
        </w:r>
        <w:proofErr w:type="spellStart"/>
        <w:r w:rsidRPr="0019774B">
          <w:t>the</w:t>
        </w:r>
        <w:proofErr w:type="spellEnd"/>
        <w:r w:rsidRPr="0019774B">
          <w:t xml:space="preserve"> kart </w:t>
        </w:r>
        <w:proofErr w:type="spellStart"/>
        <w:r w:rsidRPr="0019774B">
          <w:t>reaches</w:t>
        </w:r>
        <w:proofErr w:type="spellEnd"/>
        <w:r w:rsidRPr="0019774B">
          <w:t xml:space="preserve"> </w:t>
        </w:r>
        <w:proofErr w:type="spellStart"/>
        <w:r w:rsidRPr="0019774B">
          <w:t>the</w:t>
        </w:r>
        <w:proofErr w:type="spellEnd"/>
        <w:r w:rsidRPr="0019774B">
          <w:t xml:space="preserve"> </w:t>
        </w:r>
        <w:proofErr w:type="spellStart"/>
        <w:r w:rsidRPr="0019774B">
          <w:t>finish</w:t>
        </w:r>
        <w:proofErr w:type="spellEnd"/>
        <w:r w:rsidRPr="0019774B">
          <w:t xml:space="preserve"> line or </w:t>
        </w:r>
        <w:proofErr w:type="spellStart"/>
        <w:r w:rsidRPr="0019774B">
          <w:t>if</w:t>
        </w:r>
        <w:proofErr w:type="spellEnd"/>
        <w:r w:rsidRPr="0019774B">
          <w:t xml:space="preserve"> </w:t>
        </w:r>
        <w:proofErr w:type="spellStart"/>
        <w:r w:rsidRPr="0019774B">
          <w:t>the</w:t>
        </w:r>
        <w:proofErr w:type="spellEnd"/>
        <w:r w:rsidRPr="0019774B">
          <w:t xml:space="preserve"> </w:t>
        </w:r>
        <w:proofErr w:type="spellStart"/>
        <w:r w:rsidRPr="0019774B">
          <w:t>time</w:t>
        </w:r>
        <w:proofErr w:type="spellEnd"/>
        <w:r w:rsidRPr="0019774B">
          <w:t xml:space="preserve"> </w:t>
        </w:r>
        <w:proofErr w:type="spellStart"/>
        <w:r w:rsidRPr="0019774B">
          <w:t>expires</w:t>
        </w:r>
        <w:proofErr w:type="spellEnd"/>
        <w:r w:rsidRPr="0019774B">
          <w:t>.</w:t>
        </w:r>
      </w:ins>
    </w:p>
    <w:p w14:paraId="508C78D7" w14:textId="77777777" w:rsidR="0019774B" w:rsidRDefault="0019774B" w:rsidP="0019774B">
      <w:pPr>
        <w:ind w:firstLine="14.40pt"/>
        <w:jc w:val="both"/>
        <w:rPr>
          <w:ins w:id="304" w:author="Alexandru Uicoaba" w:date="2022-06-01T20:07:00Z"/>
        </w:rPr>
      </w:pPr>
    </w:p>
    <w:p w14:paraId="12B3EDF9" w14:textId="42AE33C0" w:rsidR="00D31CB6" w:rsidRDefault="0019774B" w:rsidP="00A267F0">
      <w:pPr>
        <w:ind w:firstLine="14.40pt"/>
        <w:jc w:val="both"/>
        <w:rPr>
          <w:ins w:id="305" w:author="Alexandru Uicoaba" w:date="2022-06-01T20:07:00Z"/>
        </w:rPr>
      </w:pPr>
      <w:ins w:id="306" w:author="Alexandru Uicoaba" w:date="2022-06-01T20:19:00Z">
        <w:r w:rsidRPr="0019774B">
          <w:t xml:space="preserve">In </w:t>
        </w:r>
        <w:proofErr w:type="spellStart"/>
        <w:r w:rsidRPr="0019774B">
          <w:t>the</w:t>
        </w:r>
        <w:proofErr w:type="spellEnd"/>
        <w:r w:rsidRPr="0019774B">
          <w:t xml:space="preserve"> step </w:t>
        </w:r>
        <w:proofErr w:type="spellStart"/>
        <w:r w:rsidRPr="0019774B">
          <w:t>function</w:t>
        </w:r>
        <w:proofErr w:type="spellEnd"/>
        <w:r w:rsidRPr="0019774B">
          <w:t xml:space="preserve">, </w:t>
        </w:r>
        <w:proofErr w:type="spellStart"/>
        <w:r w:rsidRPr="0019774B">
          <w:t>the</w:t>
        </w:r>
        <w:proofErr w:type="spellEnd"/>
        <w:r w:rsidRPr="0019774B">
          <w:t xml:space="preserve"> </w:t>
        </w:r>
        <w:proofErr w:type="spellStart"/>
        <w:r w:rsidRPr="0019774B">
          <w:t>decision</w:t>
        </w:r>
        <w:proofErr w:type="spellEnd"/>
        <w:r w:rsidRPr="0019774B">
          <w:t xml:space="preserve"> </w:t>
        </w:r>
        <w:proofErr w:type="spellStart"/>
        <w:r w:rsidRPr="0019774B">
          <w:t>is</w:t>
        </w:r>
        <w:proofErr w:type="spellEnd"/>
        <w:r w:rsidRPr="0019774B">
          <w:t xml:space="preserve"> made </w:t>
        </w:r>
        <w:proofErr w:type="spellStart"/>
        <w:r w:rsidRPr="0019774B">
          <w:t>and</w:t>
        </w:r>
        <w:proofErr w:type="spellEnd"/>
        <w:r w:rsidRPr="0019774B">
          <w:t xml:space="preserve"> </w:t>
        </w:r>
        <w:proofErr w:type="spellStart"/>
        <w:r w:rsidRPr="0019774B">
          <w:t>the</w:t>
        </w:r>
        <w:proofErr w:type="spellEnd"/>
        <w:r w:rsidRPr="0019774B">
          <w:t xml:space="preserve"> </w:t>
        </w:r>
        <w:proofErr w:type="spellStart"/>
        <w:r w:rsidRPr="0019774B">
          <w:t>reward</w:t>
        </w:r>
        <w:proofErr w:type="spellEnd"/>
        <w:r w:rsidRPr="0019774B">
          <w:t xml:space="preserve"> </w:t>
        </w:r>
        <w:proofErr w:type="spellStart"/>
        <w:r w:rsidRPr="0019774B">
          <w:t>is</w:t>
        </w:r>
        <w:proofErr w:type="spellEnd"/>
        <w:r w:rsidRPr="0019774B">
          <w:t xml:space="preserve"> </w:t>
        </w:r>
        <w:proofErr w:type="spellStart"/>
        <w:r w:rsidRPr="0019774B">
          <w:t>calculated</w:t>
        </w:r>
        <w:proofErr w:type="spellEnd"/>
        <w:r w:rsidRPr="0019774B">
          <w:t xml:space="preserve">. Here, </w:t>
        </w:r>
        <w:proofErr w:type="spellStart"/>
        <w:r w:rsidRPr="0019774B">
          <w:t>too</w:t>
        </w:r>
        <w:proofErr w:type="spellEnd"/>
        <w:r w:rsidRPr="0019774B">
          <w:t xml:space="preserve">, </w:t>
        </w:r>
        <w:proofErr w:type="spellStart"/>
        <w:r w:rsidRPr="0019774B">
          <w:t>the</w:t>
        </w:r>
        <w:proofErr w:type="spellEnd"/>
        <w:r w:rsidRPr="0019774B">
          <w:t xml:space="preserve"> </w:t>
        </w:r>
        <w:proofErr w:type="spellStart"/>
        <w:r w:rsidRPr="0019774B">
          <w:t>information</w:t>
        </w:r>
        <w:proofErr w:type="spellEnd"/>
        <w:r w:rsidRPr="0019774B">
          <w:t xml:space="preserve"> </w:t>
        </w:r>
        <w:proofErr w:type="spellStart"/>
        <w:r w:rsidRPr="0019774B">
          <w:t>from</w:t>
        </w:r>
        <w:proofErr w:type="spellEnd"/>
        <w:r w:rsidRPr="0019774B">
          <w:t xml:space="preserve"> </w:t>
        </w:r>
        <w:proofErr w:type="spellStart"/>
        <w:r w:rsidRPr="0019774B">
          <w:t>the</w:t>
        </w:r>
        <w:proofErr w:type="spellEnd"/>
        <w:r w:rsidRPr="0019774B">
          <w:t xml:space="preserve"> kart </w:t>
        </w:r>
        <w:proofErr w:type="spellStart"/>
        <w:r w:rsidRPr="0019774B">
          <w:t>that</w:t>
        </w:r>
        <w:proofErr w:type="spellEnd"/>
        <w:r w:rsidRPr="0019774B">
          <w:t xml:space="preserve"> </w:t>
        </w:r>
        <w:proofErr w:type="spellStart"/>
        <w:r w:rsidRPr="0019774B">
          <w:t>is</w:t>
        </w:r>
        <w:proofErr w:type="spellEnd"/>
        <w:r w:rsidRPr="0019774B">
          <w:t xml:space="preserve"> </w:t>
        </w:r>
        <w:proofErr w:type="spellStart"/>
        <w:r w:rsidRPr="0019774B">
          <w:t>taken</w:t>
        </w:r>
        <w:proofErr w:type="spellEnd"/>
        <w:r w:rsidRPr="0019774B">
          <w:t xml:space="preserve"> </w:t>
        </w:r>
        <w:proofErr w:type="spellStart"/>
        <w:r w:rsidRPr="0019774B">
          <w:t>into</w:t>
        </w:r>
        <w:proofErr w:type="spellEnd"/>
        <w:r w:rsidRPr="0019774B">
          <w:t xml:space="preserve"> </w:t>
        </w:r>
        <w:proofErr w:type="spellStart"/>
        <w:r w:rsidRPr="0019774B">
          <w:t>account</w:t>
        </w:r>
        <w:proofErr w:type="spellEnd"/>
        <w:r w:rsidRPr="0019774B">
          <w:t xml:space="preserve"> in </w:t>
        </w:r>
        <w:proofErr w:type="spellStart"/>
        <w:r w:rsidRPr="0019774B">
          <w:t>the</w:t>
        </w:r>
        <w:proofErr w:type="spellEnd"/>
        <w:r w:rsidRPr="0019774B">
          <w:t xml:space="preserve"> </w:t>
        </w:r>
        <w:proofErr w:type="spellStart"/>
        <w:r w:rsidRPr="0019774B">
          <w:t>next</w:t>
        </w:r>
        <w:proofErr w:type="spellEnd"/>
        <w:r w:rsidRPr="0019774B">
          <w:t xml:space="preserve"> step </w:t>
        </w:r>
        <w:proofErr w:type="spellStart"/>
        <w:r w:rsidRPr="0019774B">
          <w:t>is</w:t>
        </w:r>
        <w:proofErr w:type="spellEnd"/>
        <w:r w:rsidRPr="0019774B">
          <w:t xml:space="preserve"> </w:t>
        </w:r>
        <w:proofErr w:type="spellStart"/>
        <w:r w:rsidRPr="0019774B">
          <w:t>received</w:t>
        </w:r>
        <w:proofErr w:type="spellEnd"/>
        <w:r w:rsidRPr="0019774B">
          <w:t xml:space="preserve"> </w:t>
        </w:r>
        <w:proofErr w:type="spellStart"/>
        <w:r w:rsidRPr="0019774B">
          <w:t>and</w:t>
        </w:r>
        <w:proofErr w:type="spellEnd"/>
        <w:r w:rsidRPr="0019774B">
          <w:t xml:space="preserve"> </w:t>
        </w:r>
        <w:proofErr w:type="spellStart"/>
        <w:r w:rsidRPr="0019774B">
          <w:t>the</w:t>
        </w:r>
        <w:proofErr w:type="spellEnd"/>
        <w:r w:rsidRPr="0019774B">
          <w:t xml:space="preserve"> </w:t>
        </w:r>
        <w:proofErr w:type="spellStart"/>
        <w:r w:rsidRPr="0019774B">
          <w:t>actions</w:t>
        </w:r>
        <w:proofErr w:type="spellEnd"/>
        <w:r w:rsidRPr="0019774B">
          <w:t xml:space="preserve"> </w:t>
        </w:r>
        <w:proofErr w:type="spellStart"/>
        <w:r w:rsidRPr="0019774B">
          <w:t>taken</w:t>
        </w:r>
        <w:proofErr w:type="spellEnd"/>
        <w:r w:rsidRPr="0019774B">
          <w:t xml:space="preserve"> </w:t>
        </w:r>
        <w:proofErr w:type="spellStart"/>
        <w:r w:rsidRPr="0019774B">
          <w:t>by</w:t>
        </w:r>
        <w:proofErr w:type="spellEnd"/>
        <w:r w:rsidRPr="0019774B">
          <w:t xml:space="preserve"> it are </w:t>
        </w:r>
        <w:proofErr w:type="spellStart"/>
        <w:r w:rsidRPr="0019774B">
          <w:t>sent</w:t>
        </w:r>
        <w:proofErr w:type="spellEnd"/>
        <w:r w:rsidRPr="0019774B">
          <w:t xml:space="preserve"> </w:t>
        </w:r>
        <w:proofErr w:type="spellStart"/>
        <w:r w:rsidRPr="0019774B">
          <w:t>to</w:t>
        </w:r>
        <w:proofErr w:type="spellEnd"/>
        <w:r w:rsidRPr="0019774B">
          <w:t xml:space="preserve"> </w:t>
        </w:r>
        <w:proofErr w:type="spellStart"/>
        <w:r w:rsidRPr="0019774B">
          <w:t>unity</w:t>
        </w:r>
        <w:proofErr w:type="spellEnd"/>
        <w:r w:rsidRPr="0019774B">
          <w:t>.</w:t>
        </w:r>
      </w:ins>
    </w:p>
    <w:p w14:paraId="07A8F94F" w14:textId="661129B9" w:rsidR="00D31CB6" w:rsidRDefault="0019774B" w:rsidP="00006F9D">
      <w:pPr>
        <w:ind w:firstLine="14.40pt"/>
        <w:jc w:val="both"/>
        <w:sectPr w:rsidR="00D31CB6" w:rsidSect="003B4E04">
          <w:type w:val="continuous"/>
          <w:pgSz w:w="595.30pt" w:h="841.90pt" w:code="9"/>
          <w:pgMar w:top="54pt" w:right="45.35pt" w:bottom="72pt" w:left="45.35pt" w:header="36pt" w:footer="36pt" w:gutter="0pt"/>
          <w:cols w:num="2" w:space="18pt"/>
          <w:docGrid w:linePitch="360"/>
        </w:sectPr>
      </w:pPr>
      <w:ins w:id="307" w:author="Alexandru Uicoaba" w:date="2022-06-01T20:19:00Z">
        <w:r w:rsidRPr="0019774B">
          <w:t xml:space="preserve">In </w:t>
        </w:r>
        <w:proofErr w:type="spellStart"/>
        <w:r w:rsidRPr="0019774B">
          <w:t>this</w:t>
        </w:r>
        <w:proofErr w:type="spellEnd"/>
        <w:r w:rsidRPr="0019774B">
          <w:t xml:space="preserve"> case, </w:t>
        </w:r>
        <w:proofErr w:type="spellStart"/>
        <w:r w:rsidRPr="0019774B">
          <w:t>several</w:t>
        </w:r>
        <w:proofErr w:type="spellEnd"/>
        <w:r w:rsidRPr="0019774B">
          <w:t xml:space="preserve"> </w:t>
        </w:r>
        <w:proofErr w:type="spellStart"/>
        <w:r w:rsidRPr="0019774B">
          <w:t>factors</w:t>
        </w:r>
        <w:proofErr w:type="spellEnd"/>
        <w:r w:rsidRPr="0019774B">
          <w:t xml:space="preserve"> are </w:t>
        </w:r>
        <w:proofErr w:type="spellStart"/>
        <w:r w:rsidRPr="0019774B">
          <w:t>taken</w:t>
        </w:r>
        <w:proofErr w:type="spellEnd"/>
        <w:r w:rsidRPr="0019774B">
          <w:t xml:space="preserve"> </w:t>
        </w:r>
        <w:proofErr w:type="spellStart"/>
        <w:r w:rsidRPr="0019774B">
          <w:t>into</w:t>
        </w:r>
        <w:proofErr w:type="spellEnd"/>
        <w:r w:rsidRPr="0019774B">
          <w:t xml:space="preserve"> </w:t>
        </w:r>
        <w:proofErr w:type="spellStart"/>
        <w:r w:rsidRPr="0019774B">
          <w:t>account</w:t>
        </w:r>
        <w:proofErr w:type="spellEnd"/>
        <w:r w:rsidRPr="0019774B">
          <w:t xml:space="preserve"> in </w:t>
        </w:r>
        <w:proofErr w:type="spellStart"/>
        <w:r w:rsidRPr="0019774B">
          <w:t>calculating</w:t>
        </w:r>
        <w:proofErr w:type="spellEnd"/>
        <w:r w:rsidRPr="0019774B">
          <w:t xml:space="preserve"> </w:t>
        </w:r>
        <w:proofErr w:type="spellStart"/>
        <w:r w:rsidRPr="0019774B">
          <w:t>the</w:t>
        </w:r>
        <w:proofErr w:type="spellEnd"/>
        <w:r w:rsidRPr="0019774B">
          <w:t xml:space="preserve"> </w:t>
        </w:r>
        <w:proofErr w:type="spellStart"/>
        <w:r w:rsidRPr="0019774B">
          <w:t>reward</w:t>
        </w:r>
        <w:proofErr w:type="spellEnd"/>
        <w:r w:rsidRPr="0019774B">
          <w:t xml:space="preserve">. The </w:t>
        </w:r>
        <w:proofErr w:type="spellStart"/>
        <w:r w:rsidRPr="0019774B">
          <w:t>first</w:t>
        </w:r>
        <w:proofErr w:type="spellEnd"/>
        <w:r w:rsidRPr="0019774B">
          <w:t xml:space="preserve"> factor </w:t>
        </w:r>
        <w:proofErr w:type="spellStart"/>
        <w:r w:rsidRPr="0019774B">
          <w:t>is</w:t>
        </w:r>
        <w:proofErr w:type="spellEnd"/>
        <w:r w:rsidRPr="0019774B">
          <w:t xml:space="preserve"> </w:t>
        </w:r>
        <w:proofErr w:type="spellStart"/>
        <w:r w:rsidRPr="0019774B">
          <w:t>the</w:t>
        </w:r>
        <w:proofErr w:type="spellEnd"/>
        <w:r w:rsidRPr="0019774B">
          <w:t xml:space="preserve"> </w:t>
        </w:r>
        <w:proofErr w:type="spellStart"/>
        <w:r w:rsidRPr="0019774B">
          <w:t>direction</w:t>
        </w:r>
        <w:proofErr w:type="spellEnd"/>
        <w:r w:rsidRPr="0019774B">
          <w:t xml:space="preserve"> of </w:t>
        </w:r>
        <w:proofErr w:type="spellStart"/>
        <w:r w:rsidRPr="0019774B">
          <w:t>travel</w:t>
        </w:r>
        <w:proofErr w:type="spellEnd"/>
        <w:r w:rsidRPr="0019774B">
          <w:t xml:space="preserve"> of </w:t>
        </w:r>
        <w:proofErr w:type="spellStart"/>
        <w:r w:rsidRPr="0019774B">
          <w:t>the</w:t>
        </w:r>
        <w:proofErr w:type="spellEnd"/>
        <w:r w:rsidRPr="0019774B">
          <w:t xml:space="preserve"> kart. </w:t>
        </w:r>
        <w:proofErr w:type="spellStart"/>
        <w:r w:rsidRPr="0019774B">
          <w:t>if</w:t>
        </w:r>
        <w:proofErr w:type="spellEnd"/>
        <w:r w:rsidRPr="0019774B">
          <w:t xml:space="preserve"> </w:t>
        </w:r>
        <w:proofErr w:type="spellStart"/>
        <w:r w:rsidRPr="0019774B">
          <w:t>he</w:t>
        </w:r>
        <w:proofErr w:type="spellEnd"/>
        <w:r w:rsidRPr="0019774B">
          <w:t xml:space="preserve"> </w:t>
        </w:r>
        <w:proofErr w:type="spellStart"/>
        <w:r w:rsidRPr="0019774B">
          <w:t>moves</w:t>
        </w:r>
        <w:proofErr w:type="spellEnd"/>
        <w:r w:rsidRPr="0019774B">
          <w:t xml:space="preserve"> in front, </w:t>
        </w:r>
        <w:proofErr w:type="spellStart"/>
        <w:r w:rsidRPr="0019774B">
          <w:t>according</w:t>
        </w:r>
        <w:proofErr w:type="spellEnd"/>
        <w:r w:rsidRPr="0019774B">
          <w:t xml:space="preserve"> </w:t>
        </w:r>
        <w:proofErr w:type="spellStart"/>
        <w:r w:rsidRPr="0019774B">
          <w:t>to</w:t>
        </w:r>
        <w:proofErr w:type="spellEnd"/>
        <w:r w:rsidRPr="0019774B">
          <w:t xml:space="preserve"> </w:t>
        </w:r>
        <w:proofErr w:type="spellStart"/>
        <w:r w:rsidRPr="0019774B">
          <w:t>the</w:t>
        </w:r>
        <w:proofErr w:type="spellEnd"/>
        <w:r w:rsidRPr="0019774B">
          <w:t xml:space="preserve"> </w:t>
        </w:r>
        <w:proofErr w:type="spellStart"/>
        <w:r w:rsidRPr="0019774B">
          <w:t>direction</w:t>
        </w:r>
        <w:proofErr w:type="spellEnd"/>
        <w:r w:rsidRPr="0019774B">
          <w:t xml:space="preserve"> of </w:t>
        </w:r>
        <w:proofErr w:type="spellStart"/>
        <w:r w:rsidRPr="0019774B">
          <w:t>the</w:t>
        </w:r>
        <w:proofErr w:type="spellEnd"/>
        <w:r w:rsidRPr="0019774B">
          <w:t xml:space="preserve"> circuit </w:t>
        </w:r>
        <w:proofErr w:type="spellStart"/>
        <w:r w:rsidRPr="0019774B">
          <w:t>tour</w:t>
        </w:r>
        <w:proofErr w:type="spellEnd"/>
        <w:r w:rsidRPr="0019774B">
          <w:t xml:space="preserve">, </w:t>
        </w:r>
        <w:proofErr w:type="spellStart"/>
        <w:r w:rsidRPr="0019774B">
          <w:t>he</w:t>
        </w:r>
        <w:proofErr w:type="spellEnd"/>
        <w:r w:rsidRPr="0019774B">
          <w:t xml:space="preserve"> </w:t>
        </w:r>
        <w:proofErr w:type="spellStart"/>
        <w:r w:rsidRPr="0019774B">
          <w:t>will</w:t>
        </w:r>
        <w:proofErr w:type="spellEnd"/>
        <w:r w:rsidRPr="0019774B">
          <w:t xml:space="preserve"> </w:t>
        </w:r>
        <w:proofErr w:type="spellStart"/>
        <w:r w:rsidRPr="0019774B">
          <w:t>receive</w:t>
        </w:r>
        <w:proofErr w:type="spellEnd"/>
        <w:r w:rsidRPr="0019774B">
          <w:t xml:space="preserve"> a </w:t>
        </w:r>
        <w:proofErr w:type="spellStart"/>
        <w:r w:rsidRPr="0019774B">
          <w:t>reward</w:t>
        </w:r>
        <w:proofErr w:type="spellEnd"/>
        <w:r w:rsidRPr="0019774B">
          <w:t xml:space="preserve">, </w:t>
        </w:r>
        <w:proofErr w:type="spellStart"/>
        <w:r w:rsidRPr="0019774B">
          <w:t>otherwise</w:t>
        </w:r>
        <w:proofErr w:type="spellEnd"/>
        <w:r w:rsidRPr="0019774B">
          <w:t xml:space="preserve">, </w:t>
        </w:r>
        <w:proofErr w:type="spellStart"/>
        <w:r w:rsidRPr="0019774B">
          <w:t>he</w:t>
        </w:r>
        <w:proofErr w:type="spellEnd"/>
        <w:r w:rsidRPr="0019774B">
          <w:t xml:space="preserve"> </w:t>
        </w:r>
        <w:proofErr w:type="spellStart"/>
        <w:r w:rsidRPr="0019774B">
          <w:t>will</w:t>
        </w:r>
        <w:proofErr w:type="spellEnd"/>
        <w:r w:rsidRPr="0019774B">
          <w:t xml:space="preserve"> </w:t>
        </w:r>
        <w:proofErr w:type="spellStart"/>
        <w:r w:rsidRPr="0019774B">
          <w:t>be</w:t>
        </w:r>
        <w:proofErr w:type="spellEnd"/>
        <w:r w:rsidRPr="0019774B">
          <w:t xml:space="preserve"> </w:t>
        </w:r>
        <w:proofErr w:type="spellStart"/>
        <w:r w:rsidRPr="0019774B">
          <w:t>penalized</w:t>
        </w:r>
        <w:proofErr w:type="spellEnd"/>
        <w:r w:rsidRPr="0019774B">
          <w:t xml:space="preserve">. </w:t>
        </w:r>
        <w:proofErr w:type="spellStart"/>
        <w:r w:rsidRPr="0019774B">
          <w:t>Another</w:t>
        </w:r>
        <w:proofErr w:type="spellEnd"/>
        <w:r w:rsidRPr="0019774B">
          <w:t xml:space="preserve"> </w:t>
        </w:r>
        <w:proofErr w:type="spellStart"/>
        <w:r w:rsidRPr="0019774B">
          <w:t>criterion</w:t>
        </w:r>
        <w:proofErr w:type="spellEnd"/>
        <w:r w:rsidRPr="0019774B">
          <w:t xml:space="preserve"> </w:t>
        </w:r>
        <w:proofErr w:type="spellStart"/>
        <w:r w:rsidRPr="0019774B">
          <w:t>depends</w:t>
        </w:r>
        <w:proofErr w:type="spellEnd"/>
        <w:r w:rsidRPr="0019774B">
          <w:t xml:space="preserve"> on </w:t>
        </w:r>
        <w:proofErr w:type="spellStart"/>
        <w:r w:rsidRPr="0019774B">
          <w:t>the</w:t>
        </w:r>
        <w:proofErr w:type="spellEnd"/>
        <w:r w:rsidRPr="0019774B">
          <w:t xml:space="preserve"> </w:t>
        </w:r>
        <w:proofErr w:type="spellStart"/>
        <w:r w:rsidRPr="0019774B">
          <w:t>value</w:t>
        </w:r>
        <w:proofErr w:type="spellEnd"/>
        <w:r w:rsidRPr="0019774B">
          <w:t xml:space="preserve"> of </w:t>
        </w:r>
        <w:proofErr w:type="spellStart"/>
        <w:r w:rsidRPr="0019774B">
          <w:t>the</w:t>
        </w:r>
        <w:proofErr w:type="spellEnd"/>
        <w:r w:rsidRPr="0019774B">
          <w:t xml:space="preserve"> 5 </w:t>
        </w:r>
        <w:proofErr w:type="spellStart"/>
        <w:r w:rsidRPr="0019774B">
          <w:t>obstacle</w:t>
        </w:r>
        <w:proofErr w:type="spellEnd"/>
        <w:r w:rsidRPr="0019774B">
          <w:t xml:space="preserve"> </w:t>
        </w:r>
        <w:proofErr w:type="spellStart"/>
        <w:r w:rsidRPr="0019774B">
          <w:t>detection</w:t>
        </w:r>
        <w:proofErr w:type="spellEnd"/>
        <w:r w:rsidRPr="0019774B">
          <w:t xml:space="preserve"> </w:t>
        </w:r>
        <w:proofErr w:type="spellStart"/>
        <w:r w:rsidRPr="0019774B">
          <w:t>sensors</w:t>
        </w:r>
        <w:proofErr w:type="spellEnd"/>
        <w:r w:rsidRPr="0019774B">
          <w:t xml:space="preserve">. </w:t>
        </w:r>
        <w:proofErr w:type="spellStart"/>
        <w:r w:rsidRPr="0019774B">
          <w:t>if</w:t>
        </w:r>
        <w:proofErr w:type="spellEnd"/>
        <w:r w:rsidRPr="0019774B">
          <w:t xml:space="preserve"> </w:t>
        </w:r>
        <w:proofErr w:type="spellStart"/>
        <w:r w:rsidRPr="0019774B">
          <w:t>the</w:t>
        </w:r>
        <w:proofErr w:type="spellEnd"/>
        <w:r w:rsidRPr="0019774B">
          <w:t xml:space="preserve"> kart </w:t>
        </w:r>
        <w:proofErr w:type="spellStart"/>
        <w:r w:rsidRPr="0019774B">
          <w:t>approaches</w:t>
        </w:r>
        <w:proofErr w:type="spellEnd"/>
        <w:r w:rsidRPr="0019774B">
          <w:t xml:space="preserve"> an </w:t>
        </w:r>
        <w:proofErr w:type="spellStart"/>
        <w:r w:rsidRPr="0019774B">
          <w:t>object</w:t>
        </w:r>
        <w:proofErr w:type="spellEnd"/>
        <w:r w:rsidRPr="0019774B">
          <w:t xml:space="preserve"> (</w:t>
        </w:r>
        <w:proofErr w:type="spellStart"/>
        <w:r w:rsidRPr="0019774B">
          <w:t>currently</w:t>
        </w:r>
        <w:proofErr w:type="spellEnd"/>
        <w:r w:rsidRPr="0019774B">
          <w:t xml:space="preserve"> on </w:t>
        </w:r>
        <w:proofErr w:type="spellStart"/>
        <w:r w:rsidRPr="0019774B">
          <w:t>the</w:t>
        </w:r>
        <w:proofErr w:type="spellEnd"/>
        <w:r w:rsidRPr="0019774B">
          <w:t xml:space="preserve"> parapet of </w:t>
        </w:r>
        <w:proofErr w:type="spellStart"/>
        <w:r w:rsidRPr="0019774B">
          <w:t>the</w:t>
        </w:r>
        <w:proofErr w:type="spellEnd"/>
        <w:r w:rsidRPr="0019774B">
          <w:t xml:space="preserve"> circuit), it </w:t>
        </w:r>
        <w:proofErr w:type="spellStart"/>
        <w:r w:rsidRPr="0019774B">
          <w:t>will</w:t>
        </w:r>
        <w:proofErr w:type="spellEnd"/>
        <w:r w:rsidRPr="0019774B">
          <w:t xml:space="preserve"> </w:t>
        </w:r>
        <w:proofErr w:type="spellStart"/>
        <w:r w:rsidRPr="0019774B">
          <w:t>receive</w:t>
        </w:r>
        <w:proofErr w:type="spellEnd"/>
        <w:r w:rsidRPr="0019774B">
          <w:t xml:space="preserve"> a penalty </w:t>
        </w:r>
        <w:proofErr w:type="spellStart"/>
        <w:r w:rsidRPr="0019774B">
          <w:t>that</w:t>
        </w:r>
        <w:proofErr w:type="spellEnd"/>
        <w:r w:rsidRPr="0019774B">
          <w:t xml:space="preserve"> </w:t>
        </w:r>
        <w:proofErr w:type="spellStart"/>
        <w:r w:rsidRPr="0019774B">
          <w:t>increases</w:t>
        </w:r>
        <w:proofErr w:type="spellEnd"/>
        <w:r w:rsidRPr="0019774B">
          <w:t xml:space="preserve"> as it </w:t>
        </w:r>
        <w:proofErr w:type="spellStart"/>
        <w:r w:rsidRPr="0019774B">
          <w:t>approaches</w:t>
        </w:r>
        <w:proofErr w:type="spellEnd"/>
        <w:r w:rsidRPr="0019774B">
          <w:t xml:space="preserve"> </w:t>
        </w:r>
        <w:proofErr w:type="spellStart"/>
        <w:r w:rsidRPr="0019774B">
          <w:t>the</w:t>
        </w:r>
        <w:proofErr w:type="spellEnd"/>
        <w:r w:rsidRPr="0019774B">
          <w:t xml:space="preserve"> </w:t>
        </w:r>
        <w:proofErr w:type="spellStart"/>
        <w:r w:rsidRPr="0019774B">
          <w:t>obstacle</w:t>
        </w:r>
        <w:proofErr w:type="spellEnd"/>
        <w:r w:rsidRPr="0019774B">
          <w:t xml:space="preserve"> in an </w:t>
        </w:r>
        <w:proofErr w:type="spellStart"/>
        <w:r w:rsidRPr="0019774B">
          <w:t>almost</w:t>
        </w:r>
        <w:proofErr w:type="spellEnd"/>
        <w:r w:rsidRPr="0019774B">
          <w:t xml:space="preserve"> </w:t>
        </w:r>
        <w:proofErr w:type="spellStart"/>
        <w:r w:rsidRPr="0019774B">
          <w:t>exponential</w:t>
        </w:r>
        <w:proofErr w:type="spellEnd"/>
        <w:r w:rsidRPr="0019774B">
          <w:t xml:space="preserve"> </w:t>
        </w:r>
        <w:proofErr w:type="spellStart"/>
        <w:r w:rsidRPr="0019774B">
          <w:t>manner</w:t>
        </w:r>
        <w:proofErr w:type="spellEnd"/>
        <w:r w:rsidRPr="0019774B">
          <w:t>.</w:t>
        </w:r>
      </w:ins>
    </w:p>
    <w:p w14:paraId="7641D4F3" w14:textId="77777777" w:rsidR="00006F9D" w:rsidRDefault="00000C9A">
      <w:pPr>
        <w:pStyle w:val="Corptext"/>
        <w:ind w:firstLine="0pt"/>
        <w:jc w:val="center"/>
        <w:rPr>
          <w:ins w:id="308" w:author="Alexandru Uicoaba" w:date="2022-06-02T15:34:00Z"/>
        </w:rPr>
        <w:pPrChange w:id="309" w:author="Alexandru Uicoaba" w:date="2022-06-02T15:35:00Z">
          <w:pPr>
            <w:pStyle w:val="Corptext"/>
            <w:jc w:val="center"/>
          </w:pPr>
        </w:pPrChange>
      </w:pPr>
      <w:bookmarkStart w:id="310" w:name="_Hlk61717320"/>
      <w:ins w:id="311" w:author="Alexandru Uicoaba" w:date="2022-06-02T15:25:00Z">
        <w:r w:rsidRPr="00000C9A">
          <w:rPr>
            <w:noProof/>
          </w:rPr>
          <w:drawing>
            <wp:inline distT="0" distB="0" distL="0" distR="0" wp14:anchorId="2FF6CA7E" wp14:editId="49C5FA76">
              <wp:extent cx="3016250" cy="2984016"/>
              <wp:effectExtent l="0" t="0" r="0" b="6985"/>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21"/>
                      <a:stretch>
                        <a:fillRect/>
                      </a:stretch>
                    </pic:blipFill>
                    <pic:spPr>
                      <a:xfrm>
                        <a:off x="0" y="0"/>
                        <a:ext cx="3033201" cy="3000786"/>
                      </a:xfrm>
                      <a:prstGeom prst="rect">
                        <a:avLst/>
                      </a:prstGeom>
                    </pic:spPr>
                  </pic:pic>
                </a:graphicData>
              </a:graphic>
            </wp:inline>
          </w:drawing>
        </w:r>
      </w:ins>
    </w:p>
    <w:p w14:paraId="604311D2" w14:textId="043B6943" w:rsidR="00000C9A" w:rsidRPr="0026194E" w:rsidRDefault="00000C9A">
      <w:pPr>
        <w:pStyle w:val="Corptext"/>
        <w:jc w:val="center"/>
        <w:rPr>
          <w:ins w:id="312" w:author="Alexandru Uicoaba" w:date="2022-06-02T15:26:00Z"/>
          <w:lang w:val="en-US"/>
          <w:rPrChange w:id="313" w:author="Alexandru Uicoaba" w:date="2022-06-02T15:26:00Z">
            <w:rPr>
              <w:ins w:id="314" w:author="Alexandru Uicoaba" w:date="2022-06-02T15:26:00Z"/>
            </w:rPr>
          </w:rPrChange>
        </w:rPr>
        <w:pPrChange w:id="315" w:author="Alexandru Uicoaba" w:date="2022-06-02T15:34:00Z">
          <w:pPr>
            <w:pStyle w:val="Corptext"/>
          </w:pPr>
        </w:pPrChange>
      </w:pPr>
      <w:ins w:id="316" w:author="Alexandru Uicoaba" w:date="2022-06-02T15:26:00Z">
        <w:r>
          <w:t xml:space="preserve">Fig. </w:t>
        </w:r>
        <w:r>
          <w:rPr>
            <w:lang w:val="en-US"/>
          </w:rPr>
          <w:t>3</w:t>
        </w:r>
        <w:r>
          <w:t xml:space="preserve">. </w:t>
        </w:r>
        <w:r w:rsidR="0026194E">
          <w:rPr>
            <w:lang w:val="en-US"/>
          </w:rPr>
          <w:t>Supervised ML data flow</w:t>
        </w:r>
      </w:ins>
    </w:p>
    <w:p w14:paraId="4341FD4C" w14:textId="77777777" w:rsidR="00000C9A" w:rsidRDefault="00000C9A" w:rsidP="00000C9A">
      <w:pPr>
        <w:pStyle w:val="Corptext"/>
        <w:rPr>
          <w:ins w:id="317" w:author="Alexandru Uicoaba" w:date="2022-06-02T15:26:00Z"/>
        </w:rPr>
      </w:pPr>
    </w:p>
    <w:p w14:paraId="36A5FFC7" w14:textId="080F89C6" w:rsidR="009153A4" w:rsidDel="0019774B" w:rsidRDefault="00000C9A" w:rsidP="00D71B22">
      <w:pPr>
        <w:jc w:val="both"/>
        <w:rPr>
          <w:del w:id="318" w:author="Alexandru Uicoaba" w:date="2022-06-01T20:19:00Z"/>
        </w:rPr>
      </w:pPr>
      <w:ins w:id="319" w:author="Alexandru Uicoaba" w:date="2022-06-02T15:25:00Z">
        <w:r w:rsidRPr="00000C9A">
          <w:rPr>
            <w:noProof/>
          </w:rPr>
          <w:drawing>
            <wp:inline distT="0" distB="0" distL="0" distR="0" wp14:anchorId="06E68AA2" wp14:editId="76577E4A">
              <wp:extent cx="3089910" cy="2846070"/>
              <wp:effectExtent l="0" t="0" r="0" b="0"/>
              <wp:docPr id="7" name="Picture 7"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with low confidence"/>
                      <pic:cNvPicPr/>
                    </pic:nvPicPr>
                    <pic:blipFill>
                      <a:blip r:embed="rId22"/>
                      <a:stretch>
                        <a:fillRect/>
                      </a:stretch>
                    </pic:blipFill>
                    <pic:spPr>
                      <a:xfrm>
                        <a:off x="0" y="0"/>
                        <a:ext cx="3089910" cy="2846070"/>
                      </a:xfrm>
                      <a:prstGeom prst="rect">
                        <a:avLst/>
                      </a:prstGeom>
                    </pic:spPr>
                  </pic:pic>
                </a:graphicData>
              </a:graphic>
            </wp:inline>
          </w:drawing>
        </w:r>
      </w:ins>
    </w:p>
    <w:p w14:paraId="1DA0BC2E" w14:textId="76C5B38E" w:rsidR="00C96057" w:rsidRDefault="00C96057">
      <w:pPr>
        <w:jc w:val="both"/>
        <w:rPr>
          <w:ins w:id="320" w:author="Alexandru Uicoaba" w:date="2022-06-01T19:56:00Z"/>
        </w:rPr>
        <w:pPrChange w:id="321" w:author="Alexandru Uicoaba" w:date="2022-06-01T19:56:00Z">
          <w:pPr/>
        </w:pPrChange>
      </w:pPr>
    </w:p>
    <w:p w14:paraId="5A32E000" w14:textId="7D81B14F" w:rsidR="00D71B22" w:rsidDel="00000C9A" w:rsidRDefault="00D71B22" w:rsidP="00C96057">
      <w:pPr>
        <w:rPr>
          <w:del w:id="322" w:author="Alexandru Uicoaba" w:date="2022-06-02T15:25:00Z"/>
        </w:rPr>
      </w:pPr>
      <w:del w:id="323" w:author="Alexandru Uicoaba" w:date="2022-06-01T20:22:00Z">
        <w:r w:rsidDel="0019774B">
          <w:delText xml:space="preserve">Tabelul </w:delText>
        </w:r>
      </w:del>
      <w:commentRangeStart w:id="324"/>
      <w:del w:id="325" w:author="Alexandru Uicoaba" w:date="2022-06-02T15:25:00Z">
        <w:r w:rsidDel="00000C9A">
          <w:delText>1</w:delText>
        </w:r>
        <w:commentRangeEnd w:id="324"/>
        <w:r w:rsidDel="00000C9A">
          <w:rPr>
            <w:rStyle w:val="Referincomentariu"/>
          </w:rPr>
          <w:commentReference w:id="324"/>
        </w:r>
      </w:del>
    </w:p>
    <w:p w14:paraId="6CC83797" w14:textId="56C5B755" w:rsidR="00D71B22" w:rsidDel="00000C9A" w:rsidRDefault="00355624" w:rsidP="00D71B22">
      <w:pPr>
        <w:rPr>
          <w:del w:id="326" w:author="Alexandru Uicoaba" w:date="2022-06-02T15:25:00Z"/>
        </w:rPr>
        <w:sectPr w:rsidR="00D71B22" w:rsidDel="00000C9A" w:rsidSect="00F479AA">
          <w:type w:val="continuous"/>
          <w:pgSz w:w="595.30pt" w:h="841.90pt" w:code="9"/>
          <w:pgMar w:top="54pt" w:right="45.35pt" w:bottom="72pt" w:left="45.35pt" w:header="36pt" w:footer="36pt" w:gutter="0pt"/>
          <w:cols w:space="18pt"/>
          <w:docGrid w:linePitch="360"/>
        </w:sectPr>
      </w:pPr>
      <w:moveToRangeStart w:id="327" w:author="Bogdan Dragulescu" w:date="2021-01-18T08:36:00Z" w:name="move61851414"/>
      <w:moveTo w:id="328" w:author="Bogdan Dragulescu" w:date="2021-01-18T08:36:00Z">
        <w:del w:id="329" w:author="Alexandru Uicoaba" w:date="2022-06-01T20:23:00Z">
          <w:r w:rsidDel="00781F69">
            <w:delText>Automatizarea agenților de tip Single Agent într-un mediu virtual – împărțirea articolelor</w:delText>
          </w:r>
        </w:del>
      </w:moveTo>
      <w:moveToRangeEnd w:id="327"/>
    </w:p>
    <w:tbl>
      <w:tblPr>
        <w:tblStyle w:val="Tabelgril"/>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7"/>
        <w:gridCol w:w="2983"/>
        <w:gridCol w:w="1602"/>
        <w:gridCol w:w="1020"/>
      </w:tblGrid>
      <w:tr w:rsidR="00D71B22" w:rsidRPr="000751A5" w:rsidDel="00000C9A" w14:paraId="085F4D99" w14:textId="499B495B" w:rsidTr="00C8403B">
        <w:trPr>
          <w:trHeight w:val="129"/>
          <w:del w:id="330" w:author="Alexandru Uicoaba" w:date="2022-06-02T15:24:00Z"/>
        </w:trPr>
        <w:tc>
          <w:tcPr>
            <w:tcW w:w="224.35pt" w:type="dxa"/>
            <w:tcBorders>
              <w:top w:val="single" w:sz="4" w:space="0" w:color="auto"/>
              <w:bottom w:val="single" w:sz="4" w:space="0" w:color="auto"/>
            </w:tcBorders>
            <w:noWrap/>
            <w:hideMark/>
          </w:tcPr>
          <w:p w14:paraId="580982A8" w14:textId="71E6F73A" w:rsidR="00D71B22" w:rsidRPr="00C8403B" w:rsidDel="00000C9A" w:rsidRDefault="00D71B22" w:rsidP="008017D2">
            <w:pPr>
              <w:rPr>
                <w:del w:id="331" w:author="Alexandru Uicoaba" w:date="2022-06-02T15:24:00Z"/>
                <w:rFonts w:ascii="Arial" w:eastAsia="Times New Roman" w:hAnsi="Arial" w:cs="Arial"/>
                <w:b/>
                <w:bCs/>
                <w:sz w:val="16"/>
                <w:szCs w:val="16"/>
                <w:lang w:val="en-GB" w:eastAsia="en-GB"/>
              </w:rPr>
            </w:pPr>
            <w:del w:id="332" w:author="Alexandru Uicoaba" w:date="2022-06-02T15:24:00Z">
              <w:r w:rsidRPr="00C8403B" w:rsidDel="00000C9A">
                <w:rPr>
                  <w:rFonts w:ascii="Arial" w:eastAsia="Times New Roman" w:hAnsi="Arial" w:cs="Arial"/>
                  <w:b/>
                  <w:bCs/>
                  <w:sz w:val="16"/>
                  <w:szCs w:val="16"/>
                  <w:lang w:val="en-GB" w:eastAsia="en-GB"/>
                </w:rPr>
                <w:delText>Nume articol</w:delText>
              </w:r>
            </w:del>
          </w:p>
        </w:tc>
        <w:tc>
          <w:tcPr>
            <w:tcW w:w="149.15pt" w:type="dxa"/>
            <w:tcBorders>
              <w:top w:val="single" w:sz="4" w:space="0" w:color="auto"/>
              <w:bottom w:val="single" w:sz="4" w:space="0" w:color="auto"/>
            </w:tcBorders>
            <w:noWrap/>
            <w:hideMark/>
          </w:tcPr>
          <w:p w14:paraId="7FE648F5" w14:textId="58F721D3" w:rsidR="00D71B22" w:rsidRPr="00C8403B" w:rsidDel="00000C9A" w:rsidRDefault="00D71B22" w:rsidP="008017D2">
            <w:pPr>
              <w:rPr>
                <w:del w:id="333" w:author="Alexandru Uicoaba" w:date="2022-06-02T15:24:00Z"/>
                <w:rFonts w:ascii="Arial" w:eastAsia="Times New Roman" w:hAnsi="Arial" w:cs="Arial"/>
                <w:b/>
                <w:bCs/>
                <w:color w:val="000000"/>
                <w:sz w:val="16"/>
                <w:szCs w:val="16"/>
                <w:lang w:val="en-GB" w:eastAsia="en-GB"/>
              </w:rPr>
            </w:pPr>
            <w:del w:id="334" w:author="Alexandru Uicoaba" w:date="2022-06-02T15:24:00Z">
              <w:r w:rsidRPr="00C8403B" w:rsidDel="00000C9A">
                <w:rPr>
                  <w:rFonts w:ascii="Arial" w:eastAsia="Times New Roman" w:hAnsi="Arial" w:cs="Arial"/>
                  <w:b/>
                  <w:bCs/>
                  <w:color w:val="000000"/>
                  <w:sz w:val="16"/>
                  <w:szCs w:val="16"/>
                  <w:lang w:val="en-GB" w:eastAsia="en-GB"/>
                </w:rPr>
                <w:delText xml:space="preserve">Tehnica de </w:delText>
              </w:r>
              <w:r w:rsidRPr="00C8403B" w:rsidDel="00000C9A">
                <w:rPr>
                  <w:rFonts w:ascii="Arial" w:eastAsia="Times New Roman" w:hAnsi="Arial" w:cs="Arial"/>
                  <w:b/>
                  <w:bCs/>
                  <w:color w:val="000000"/>
                  <w:sz w:val="16"/>
                  <w:szCs w:val="16"/>
                  <w:lang w:eastAsia="en-GB"/>
                </w:rPr>
                <w:delText>î</w:delText>
              </w:r>
              <w:r w:rsidRPr="00C8403B" w:rsidDel="00000C9A">
                <w:rPr>
                  <w:rFonts w:ascii="Arial" w:eastAsia="Times New Roman" w:hAnsi="Arial" w:cs="Arial"/>
                  <w:b/>
                  <w:bCs/>
                  <w:color w:val="000000"/>
                  <w:sz w:val="16"/>
                  <w:szCs w:val="16"/>
                  <w:lang w:val="en-GB" w:eastAsia="en-GB"/>
                </w:rPr>
                <w:delText>nvățare</w:delText>
              </w:r>
            </w:del>
          </w:p>
        </w:tc>
        <w:tc>
          <w:tcPr>
            <w:tcW w:w="80.10pt" w:type="dxa"/>
            <w:tcBorders>
              <w:top w:val="single" w:sz="4" w:space="0" w:color="auto"/>
              <w:bottom w:val="single" w:sz="4" w:space="0" w:color="auto"/>
            </w:tcBorders>
            <w:noWrap/>
            <w:hideMark/>
          </w:tcPr>
          <w:p w14:paraId="4089EEB7" w14:textId="02857D0B" w:rsidR="00D71B22" w:rsidRPr="00C8403B" w:rsidDel="00000C9A" w:rsidRDefault="00D71B22" w:rsidP="008017D2">
            <w:pPr>
              <w:tabs>
                <w:tab w:val="center" w:pos="33.60pt"/>
                <w:tab w:val="start" w:pos="67.15pt"/>
              </w:tabs>
              <w:jc w:val="start"/>
              <w:rPr>
                <w:del w:id="335" w:author="Alexandru Uicoaba" w:date="2022-06-02T15:24:00Z"/>
                <w:rFonts w:ascii="Arial" w:eastAsia="Times New Roman" w:hAnsi="Arial" w:cs="Arial"/>
                <w:b/>
                <w:bCs/>
                <w:color w:val="000000"/>
                <w:sz w:val="16"/>
                <w:szCs w:val="16"/>
                <w:lang w:val="en-GB" w:eastAsia="en-GB"/>
              </w:rPr>
            </w:pPr>
            <w:del w:id="336" w:author="Alexandru Uicoaba" w:date="2022-06-02T15:24:00Z">
              <w:r w:rsidRPr="00C8403B" w:rsidDel="00000C9A">
                <w:rPr>
                  <w:rFonts w:ascii="Arial" w:eastAsia="Times New Roman" w:hAnsi="Arial" w:cs="Arial"/>
                  <w:b/>
                  <w:bCs/>
                  <w:color w:val="000000"/>
                  <w:sz w:val="16"/>
                  <w:szCs w:val="16"/>
                  <w:lang w:val="en-GB" w:eastAsia="en-GB"/>
                </w:rPr>
                <w:tab/>
                <w:delText>Joc</w:delText>
              </w:r>
              <w:r w:rsidRPr="00C8403B" w:rsidDel="00000C9A">
                <w:rPr>
                  <w:rFonts w:ascii="Arial" w:eastAsia="Times New Roman" w:hAnsi="Arial" w:cs="Arial"/>
                  <w:b/>
                  <w:bCs/>
                  <w:color w:val="000000"/>
                  <w:sz w:val="16"/>
                  <w:szCs w:val="16"/>
                  <w:lang w:val="en-GB" w:eastAsia="en-GB"/>
                </w:rPr>
                <w:tab/>
              </w:r>
            </w:del>
          </w:p>
        </w:tc>
        <w:tc>
          <w:tcPr>
            <w:tcW w:w="51pt" w:type="dxa"/>
            <w:tcBorders>
              <w:top w:val="single" w:sz="4" w:space="0" w:color="auto"/>
              <w:bottom w:val="single" w:sz="4" w:space="0" w:color="auto"/>
            </w:tcBorders>
          </w:tcPr>
          <w:p w14:paraId="0697CB4F" w14:textId="5905ABC3" w:rsidR="00D71B22" w:rsidRPr="00C8403B" w:rsidDel="00000C9A" w:rsidRDefault="00D71B22" w:rsidP="008017D2">
            <w:pPr>
              <w:tabs>
                <w:tab w:val="center" w:pos="33.60pt"/>
                <w:tab w:val="start" w:pos="67.15pt"/>
              </w:tabs>
              <w:rPr>
                <w:del w:id="337" w:author="Alexandru Uicoaba" w:date="2022-06-02T15:24:00Z"/>
                <w:rFonts w:ascii="Arial" w:eastAsia="Times New Roman" w:hAnsi="Arial" w:cs="Arial"/>
                <w:b/>
                <w:bCs/>
                <w:color w:val="000000"/>
                <w:sz w:val="16"/>
                <w:szCs w:val="16"/>
                <w:lang w:val="en-GB" w:eastAsia="en-GB"/>
              </w:rPr>
            </w:pPr>
            <w:del w:id="338" w:author="Alexandru Uicoaba" w:date="2022-06-02T15:24:00Z">
              <w:r w:rsidRPr="00C8403B" w:rsidDel="00000C9A">
                <w:rPr>
                  <w:rFonts w:ascii="Arial" w:eastAsia="Times New Roman" w:hAnsi="Arial" w:cs="Arial"/>
                  <w:b/>
                  <w:bCs/>
                  <w:color w:val="000000"/>
                  <w:sz w:val="16"/>
                  <w:szCs w:val="16"/>
                  <w:lang w:val="en-GB" w:eastAsia="en-GB"/>
                </w:rPr>
                <w:delText>Platformă</w:delText>
              </w:r>
            </w:del>
          </w:p>
        </w:tc>
      </w:tr>
      <w:tr w:rsidR="00D71B22" w:rsidRPr="000751A5" w:rsidDel="00000C9A" w14:paraId="70772B24" w14:textId="2AAF4CDE" w:rsidTr="00C8403B">
        <w:trPr>
          <w:trHeight w:val="132"/>
          <w:del w:id="339" w:author="Alexandru Uicoaba" w:date="2022-06-02T15:24:00Z"/>
        </w:trPr>
        <w:tc>
          <w:tcPr>
            <w:tcW w:w="224.35pt" w:type="dxa"/>
            <w:tcBorders>
              <w:top w:val="single" w:sz="4" w:space="0" w:color="auto"/>
            </w:tcBorders>
            <w:vAlign w:val="center"/>
            <w:hideMark/>
          </w:tcPr>
          <w:p w14:paraId="4B30AD64" w14:textId="4A18B9F1" w:rsidR="00D71B22" w:rsidRPr="00B32B2A" w:rsidDel="00000C9A" w:rsidRDefault="00D71B22" w:rsidP="008017D2">
            <w:pPr>
              <w:jc w:val="start"/>
              <w:rPr>
                <w:del w:id="340" w:author="Alexandru Uicoaba" w:date="2022-06-02T15:24:00Z"/>
                <w:rFonts w:eastAsia="Times New Roman"/>
                <w:sz w:val="14"/>
                <w:szCs w:val="14"/>
                <w:lang w:val="en-GB" w:eastAsia="en-GB"/>
              </w:rPr>
            </w:pPr>
            <w:del w:id="341" w:author="Alexandru Uicoaba" w:date="2022-06-02T15:24:00Z">
              <w:r w:rsidRPr="00B32B2A" w:rsidDel="00000C9A">
                <w:rPr>
                  <w:rFonts w:eastAsia="Times New Roman"/>
                  <w:sz w:val="14"/>
                  <w:szCs w:val="14"/>
                  <w:lang w:val="en-GB" w:eastAsia="en-GB"/>
                </w:rPr>
                <w:delText>Real-Time Monte Carlo Tree Search in Ms Pac-Man</w:delText>
              </w:r>
            </w:del>
          </w:p>
        </w:tc>
        <w:tc>
          <w:tcPr>
            <w:tcW w:w="149.15pt" w:type="dxa"/>
            <w:tcBorders>
              <w:top w:val="single" w:sz="4" w:space="0" w:color="auto"/>
            </w:tcBorders>
            <w:noWrap/>
            <w:vAlign w:val="center"/>
            <w:hideMark/>
          </w:tcPr>
          <w:p w14:paraId="2578A1C2" w14:textId="344EB85B" w:rsidR="00D71B22" w:rsidRPr="00B32B2A" w:rsidDel="00000C9A" w:rsidRDefault="00D71B22" w:rsidP="008017D2">
            <w:pPr>
              <w:rPr>
                <w:del w:id="342" w:author="Alexandru Uicoaba" w:date="2022-06-02T15:24:00Z"/>
                <w:rFonts w:eastAsia="Times New Roman"/>
                <w:color w:val="000000"/>
                <w:sz w:val="14"/>
                <w:szCs w:val="14"/>
                <w:lang w:val="en-GB" w:eastAsia="en-GB"/>
              </w:rPr>
            </w:pPr>
            <w:del w:id="343" w:author="Alexandru Uicoaba" w:date="2022-06-02T15:24:00Z">
              <w:r w:rsidRPr="00B32B2A" w:rsidDel="00000C9A">
                <w:rPr>
                  <w:rFonts w:eastAsia="Times New Roman"/>
                  <w:color w:val="000000"/>
                  <w:sz w:val="14"/>
                  <w:szCs w:val="14"/>
                  <w:lang w:val="en-GB" w:eastAsia="en-GB"/>
                </w:rPr>
                <w:delText>Monte Carlo Tree Search</w:delText>
              </w:r>
            </w:del>
          </w:p>
        </w:tc>
        <w:tc>
          <w:tcPr>
            <w:tcW w:w="80.10pt" w:type="dxa"/>
            <w:tcBorders>
              <w:top w:val="single" w:sz="4" w:space="0" w:color="auto"/>
            </w:tcBorders>
            <w:noWrap/>
            <w:vAlign w:val="center"/>
            <w:hideMark/>
          </w:tcPr>
          <w:p w14:paraId="1FE24D72" w14:textId="595B730C" w:rsidR="00D71B22" w:rsidRPr="00B32B2A" w:rsidDel="00000C9A" w:rsidRDefault="00D71B22" w:rsidP="008017D2">
            <w:pPr>
              <w:rPr>
                <w:del w:id="344" w:author="Alexandru Uicoaba" w:date="2022-06-02T15:24:00Z"/>
                <w:rFonts w:eastAsia="Times New Roman"/>
                <w:color w:val="000000"/>
                <w:sz w:val="14"/>
                <w:szCs w:val="14"/>
                <w:lang w:val="en-GB" w:eastAsia="en-GB"/>
              </w:rPr>
            </w:pPr>
            <w:del w:id="345" w:author="Alexandru Uicoaba" w:date="2022-06-02T15:24:00Z">
              <w:r w:rsidRPr="00B32B2A" w:rsidDel="00000C9A">
                <w:rPr>
                  <w:rFonts w:eastAsia="Times New Roman"/>
                  <w:color w:val="000000"/>
                  <w:sz w:val="14"/>
                  <w:szCs w:val="14"/>
                  <w:lang w:val="en-GB" w:eastAsia="en-GB"/>
                </w:rPr>
                <w:delText>single game</w:delText>
              </w:r>
            </w:del>
          </w:p>
        </w:tc>
        <w:tc>
          <w:tcPr>
            <w:tcW w:w="51pt" w:type="dxa"/>
            <w:tcBorders>
              <w:top w:val="single" w:sz="4" w:space="0" w:color="auto"/>
            </w:tcBorders>
            <w:vAlign w:val="center"/>
          </w:tcPr>
          <w:p w14:paraId="47C1CA35" w14:textId="14B97AF9" w:rsidR="00D71B22" w:rsidRPr="00B32B2A" w:rsidDel="00000C9A" w:rsidRDefault="00D71B22" w:rsidP="008017D2">
            <w:pPr>
              <w:rPr>
                <w:del w:id="346" w:author="Alexandru Uicoaba" w:date="2022-06-02T15:24:00Z"/>
                <w:rFonts w:eastAsia="Times New Roman"/>
                <w:color w:val="000000"/>
                <w:sz w:val="14"/>
                <w:szCs w:val="14"/>
                <w:lang w:val="en-GB" w:eastAsia="en-GB"/>
              </w:rPr>
            </w:pPr>
            <w:del w:id="347"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09766B94" w14:textId="3E802EEC" w:rsidTr="00C8403B">
        <w:trPr>
          <w:trHeight w:val="196"/>
          <w:del w:id="348" w:author="Alexandru Uicoaba" w:date="2022-06-02T15:24:00Z"/>
        </w:trPr>
        <w:tc>
          <w:tcPr>
            <w:tcW w:w="224.35pt" w:type="dxa"/>
            <w:vAlign w:val="center"/>
            <w:hideMark/>
          </w:tcPr>
          <w:p w14:paraId="26BF06C1" w14:textId="74F96BC1" w:rsidR="00D71B22" w:rsidRPr="00B32B2A" w:rsidDel="00000C9A" w:rsidRDefault="00D71B22" w:rsidP="008017D2">
            <w:pPr>
              <w:jc w:val="start"/>
              <w:rPr>
                <w:del w:id="349" w:author="Alexandru Uicoaba" w:date="2022-06-02T15:24:00Z"/>
                <w:rFonts w:eastAsia="Times New Roman"/>
                <w:sz w:val="14"/>
                <w:szCs w:val="14"/>
                <w:lang w:val="en-GB" w:eastAsia="en-GB"/>
              </w:rPr>
            </w:pPr>
            <w:del w:id="350" w:author="Alexandru Uicoaba" w:date="2022-06-02T15:24:00Z">
              <w:r w:rsidRPr="00B32B2A" w:rsidDel="00000C9A">
                <w:rPr>
                  <w:rFonts w:eastAsia="Times New Roman"/>
                  <w:sz w:val="14"/>
                  <w:szCs w:val="14"/>
                  <w:lang w:val="en-GB" w:eastAsia="en-GB"/>
                </w:rPr>
                <w:delText>Analysis of Self-Adaptive Monte Carlo Tree Search in General Video Game Playing</w:delText>
              </w:r>
            </w:del>
          </w:p>
        </w:tc>
        <w:tc>
          <w:tcPr>
            <w:tcW w:w="149.15pt" w:type="dxa"/>
            <w:vAlign w:val="center"/>
            <w:hideMark/>
          </w:tcPr>
          <w:p w14:paraId="0972EB90" w14:textId="0066D440" w:rsidR="00D71B22" w:rsidRPr="00B32B2A" w:rsidDel="00000C9A" w:rsidRDefault="00D71B22" w:rsidP="008017D2">
            <w:pPr>
              <w:rPr>
                <w:del w:id="351" w:author="Alexandru Uicoaba" w:date="2022-06-02T15:24:00Z"/>
                <w:rFonts w:eastAsia="Times New Roman"/>
                <w:color w:val="000000"/>
                <w:sz w:val="14"/>
                <w:szCs w:val="14"/>
                <w:lang w:val="en-GB" w:eastAsia="en-GB"/>
              </w:rPr>
            </w:pPr>
            <w:del w:id="352" w:author="Alexandru Uicoaba" w:date="2022-06-02T15:24:00Z">
              <w:r w:rsidRPr="00B32B2A" w:rsidDel="00000C9A">
                <w:rPr>
                  <w:rFonts w:eastAsia="Times New Roman"/>
                  <w:color w:val="000000"/>
                  <w:sz w:val="14"/>
                  <w:szCs w:val="14"/>
                  <w:lang w:val="en-GB" w:eastAsia="en-GB"/>
                </w:rPr>
                <w:delText>Self-adaptive Monte-Carlo Tree Search</w:delText>
              </w:r>
            </w:del>
          </w:p>
          <w:p w14:paraId="18C3B7CD" w14:textId="3D3A9DE4" w:rsidR="00D71B22" w:rsidRPr="00B32B2A" w:rsidDel="00000C9A" w:rsidRDefault="00D71B22" w:rsidP="008017D2">
            <w:pPr>
              <w:rPr>
                <w:del w:id="353" w:author="Alexandru Uicoaba" w:date="2022-06-02T15:24:00Z"/>
                <w:rFonts w:eastAsia="Times New Roman"/>
                <w:color w:val="000000"/>
                <w:sz w:val="14"/>
                <w:szCs w:val="14"/>
                <w:lang w:val="en-GB" w:eastAsia="en-GB"/>
              </w:rPr>
            </w:pPr>
            <w:del w:id="354" w:author="Alexandru Uicoaba" w:date="2022-06-02T15:24:00Z">
              <w:r w:rsidRPr="00B32B2A" w:rsidDel="00000C9A">
                <w:rPr>
                  <w:rFonts w:eastAsia="Times New Roman"/>
                  <w:color w:val="000000"/>
                  <w:sz w:val="14"/>
                  <w:szCs w:val="14"/>
                  <w:lang w:val="en-GB" w:eastAsia="en-GB"/>
                </w:rPr>
                <w:delText>N-Tuple Bandit Evolutionary Algorithm</w:delText>
              </w:r>
            </w:del>
          </w:p>
        </w:tc>
        <w:tc>
          <w:tcPr>
            <w:tcW w:w="80.10pt" w:type="dxa"/>
            <w:noWrap/>
            <w:vAlign w:val="center"/>
            <w:hideMark/>
          </w:tcPr>
          <w:p w14:paraId="276EE7B3" w14:textId="71EAD8E1" w:rsidR="00D71B22" w:rsidRPr="00B32B2A" w:rsidDel="00000C9A" w:rsidRDefault="00D71B22" w:rsidP="008017D2">
            <w:pPr>
              <w:rPr>
                <w:del w:id="355" w:author="Alexandru Uicoaba" w:date="2022-06-02T15:24:00Z"/>
                <w:rFonts w:eastAsia="Times New Roman"/>
                <w:color w:val="000000"/>
                <w:sz w:val="14"/>
                <w:szCs w:val="14"/>
                <w:lang w:val="en-GB" w:eastAsia="en-GB"/>
              </w:rPr>
            </w:pPr>
            <w:del w:id="356" w:author="Alexandru Uicoaba" w:date="2022-06-02T15:24:00Z">
              <w:r w:rsidRPr="00B32B2A" w:rsidDel="00000C9A">
                <w:rPr>
                  <w:rFonts w:eastAsia="Times New Roman"/>
                  <w:color w:val="000000"/>
                  <w:sz w:val="14"/>
                  <w:szCs w:val="14"/>
                  <w:lang w:val="en-GB" w:eastAsia="en-GB"/>
                </w:rPr>
                <w:delText>multi games</w:delText>
              </w:r>
            </w:del>
          </w:p>
        </w:tc>
        <w:tc>
          <w:tcPr>
            <w:tcW w:w="51pt" w:type="dxa"/>
            <w:vAlign w:val="center"/>
          </w:tcPr>
          <w:p w14:paraId="64BB88A7" w14:textId="61636E02" w:rsidR="00D71B22" w:rsidRPr="00B32B2A" w:rsidDel="00000C9A" w:rsidRDefault="00D71B22" w:rsidP="008017D2">
            <w:pPr>
              <w:rPr>
                <w:del w:id="357" w:author="Alexandru Uicoaba" w:date="2022-06-02T15:24:00Z"/>
                <w:rFonts w:eastAsia="Times New Roman"/>
                <w:color w:val="000000"/>
                <w:sz w:val="14"/>
                <w:szCs w:val="14"/>
                <w:lang w:val="en-GB" w:eastAsia="en-GB"/>
              </w:rPr>
            </w:pPr>
            <w:del w:id="358"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26ADD93" w14:textId="08446029" w:rsidTr="00C8403B">
        <w:trPr>
          <w:trHeight w:val="276"/>
          <w:del w:id="359" w:author="Alexandru Uicoaba" w:date="2022-06-02T15:24:00Z"/>
        </w:trPr>
        <w:tc>
          <w:tcPr>
            <w:tcW w:w="224.35pt" w:type="dxa"/>
            <w:vAlign w:val="center"/>
            <w:hideMark/>
          </w:tcPr>
          <w:p w14:paraId="1F09B860" w14:textId="2C145EEF" w:rsidR="00D71B22" w:rsidRPr="00B32B2A" w:rsidDel="00000C9A" w:rsidRDefault="00D71B22" w:rsidP="008017D2">
            <w:pPr>
              <w:jc w:val="start"/>
              <w:rPr>
                <w:del w:id="360" w:author="Alexandru Uicoaba" w:date="2022-06-02T15:24:00Z"/>
                <w:rFonts w:eastAsia="Times New Roman"/>
                <w:sz w:val="14"/>
                <w:szCs w:val="14"/>
                <w:lang w:val="en-GB" w:eastAsia="en-GB"/>
              </w:rPr>
            </w:pPr>
            <w:del w:id="361" w:author="Alexandru Uicoaba" w:date="2022-06-02T15:24:00Z">
              <w:r w:rsidRPr="00B32B2A" w:rsidDel="00000C9A">
                <w:rPr>
                  <w:rFonts w:eastAsia="Times New Roman"/>
                  <w:sz w:val="14"/>
                  <w:szCs w:val="14"/>
                  <w:lang w:val="en-GB" w:eastAsia="en-GB"/>
                </w:rPr>
                <w:delText>General Video Game AI: A Multitrack Framework for Evaluating Agents, Games, and Content Generation Algorithms</w:delText>
              </w:r>
            </w:del>
          </w:p>
        </w:tc>
        <w:tc>
          <w:tcPr>
            <w:tcW w:w="149.15pt" w:type="dxa"/>
            <w:noWrap/>
            <w:vAlign w:val="center"/>
            <w:hideMark/>
          </w:tcPr>
          <w:p w14:paraId="52F309C6" w14:textId="7CF8157A" w:rsidR="00D71B22" w:rsidRPr="00B32B2A" w:rsidDel="00000C9A" w:rsidRDefault="00D71B22" w:rsidP="008017D2">
            <w:pPr>
              <w:rPr>
                <w:del w:id="362" w:author="Alexandru Uicoaba" w:date="2022-06-02T15:24:00Z"/>
                <w:rFonts w:eastAsia="Times New Roman"/>
                <w:color w:val="000000"/>
                <w:sz w:val="14"/>
                <w:szCs w:val="14"/>
                <w:lang w:val="en-GB" w:eastAsia="en-GB"/>
              </w:rPr>
            </w:pPr>
            <w:del w:id="363" w:author="Alexandru Uicoaba" w:date="2022-06-02T15:24:00Z">
              <w:r w:rsidRPr="00B32B2A" w:rsidDel="00000C9A">
                <w:rPr>
                  <w:rFonts w:eastAsia="Times New Roman"/>
                  <w:color w:val="000000"/>
                  <w:sz w:val="14"/>
                  <w:szCs w:val="14"/>
                  <w:lang w:val="en-GB" w:eastAsia="en-GB"/>
                </w:rPr>
                <w:delText>Monte-Carlo Tree Search</w:delText>
              </w:r>
            </w:del>
          </w:p>
        </w:tc>
        <w:tc>
          <w:tcPr>
            <w:tcW w:w="80.10pt" w:type="dxa"/>
            <w:noWrap/>
            <w:vAlign w:val="center"/>
            <w:hideMark/>
          </w:tcPr>
          <w:p w14:paraId="50CAD508" w14:textId="0BBC8853" w:rsidR="00D71B22" w:rsidRPr="00B32B2A" w:rsidDel="00000C9A" w:rsidRDefault="00D71B22" w:rsidP="008017D2">
            <w:pPr>
              <w:rPr>
                <w:del w:id="364" w:author="Alexandru Uicoaba" w:date="2022-06-02T15:24:00Z"/>
                <w:rFonts w:eastAsia="Times New Roman"/>
                <w:color w:val="000000"/>
                <w:sz w:val="14"/>
                <w:szCs w:val="14"/>
                <w:lang w:val="en-GB" w:eastAsia="en-GB"/>
              </w:rPr>
            </w:pPr>
            <w:del w:id="365" w:author="Alexandru Uicoaba" w:date="2022-06-02T15:24:00Z">
              <w:r w:rsidRPr="00B32B2A" w:rsidDel="00000C9A">
                <w:rPr>
                  <w:rFonts w:eastAsia="Times New Roman"/>
                  <w:color w:val="000000"/>
                  <w:sz w:val="14"/>
                  <w:szCs w:val="14"/>
                  <w:lang w:val="en-GB" w:eastAsia="en-GB"/>
                </w:rPr>
                <w:delText>multi games</w:delText>
              </w:r>
            </w:del>
          </w:p>
        </w:tc>
        <w:tc>
          <w:tcPr>
            <w:tcW w:w="51pt" w:type="dxa"/>
            <w:vAlign w:val="center"/>
          </w:tcPr>
          <w:p w14:paraId="105B8786" w14:textId="114E69FA" w:rsidR="00D71B22" w:rsidRPr="00B32B2A" w:rsidDel="00000C9A" w:rsidRDefault="00D71B22" w:rsidP="008017D2">
            <w:pPr>
              <w:rPr>
                <w:del w:id="366" w:author="Alexandru Uicoaba" w:date="2022-06-02T15:24:00Z"/>
                <w:rFonts w:eastAsia="Times New Roman"/>
                <w:color w:val="000000"/>
                <w:sz w:val="14"/>
                <w:szCs w:val="14"/>
                <w:lang w:val="en-GB" w:eastAsia="en-GB"/>
              </w:rPr>
            </w:pPr>
            <w:del w:id="367"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A0C04E7" w14:textId="339F2BFA" w:rsidTr="00C8403B">
        <w:trPr>
          <w:trHeight w:val="146"/>
          <w:del w:id="368" w:author="Alexandru Uicoaba" w:date="2022-06-02T15:24:00Z"/>
        </w:trPr>
        <w:tc>
          <w:tcPr>
            <w:tcW w:w="224.35pt" w:type="dxa"/>
            <w:vAlign w:val="center"/>
            <w:hideMark/>
          </w:tcPr>
          <w:p w14:paraId="78C30539" w14:textId="2F2CA5B5" w:rsidR="00D71B22" w:rsidRPr="00B32B2A" w:rsidDel="00000C9A" w:rsidRDefault="00D71B22" w:rsidP="008017D2">
            <w:pPr>
              <w:jc w:val="start"/>
              <w:rPr>
                <w:del w:id="369" w:author="Alexandru Uicoaba" w:date="2022-06-02T15:24:00Z"/>
                <w:rFonts w:eastAsia="Times New Roman"/>
                <w:sz w:val="14"/>
                <w:szCs w:val="14"/>
                <w:lang w:val="en-GB" w:eastAsia="en-GB"/>
              </w:rPr>
            </w:pPr>
            <w:del w:id="370" w:author="Alexandru Uicoaba" w:date="2022-06-02T15:24:00Z">
              <w:r w:rsidRPr="00B32B2A" w:rsidDel="00000C9A">
                <w:rPr>
                  <w:rFonts w:eastAsia="Times New Roman"/>
                  <w:sz w:val="14"/>
                  <w:szCs w:val="14"/>
                  <w:lang w:val="en-GB" w:eastAsia="en-GB"/>
                </w:rPr>
                <w:delText>Autonomous Agents in Snake Game via Deep Reinforcement Learning</w:delText>
              </w:r>
            </w:del>
          </w:p>
        </w:tc>
        <w:tc>
          <w:tcPr>
            <w:tcW w:w="149.15pt" w:type="dxa"/>
            <w:noWrap/>
            <w:vAlign w:val="center"/>
            <w:hideMark/>
          </w:tcPr>
          <w:p w14:paraId="6CAC5E14" w14:textId="025DFC51" w:rsidR="00D71B22" w:rsidRPr="00B32B2A" w:rsidDel="00000C9A" w:rsidRDefault="00D71B22" w:rsidP="008017D2">
            <w:pPr>
              <w:rPr>
                <w:del w:id="371" w:author="Alexandru Uicoaba" w:date="2022-06-02T15:24:00Z"/>
                <w:rFonts w:eastAsia="Times New Roman"/>
                <w:color w:val="000000"/>
                <w:sz w:val="14"/>
                <w:szCs w:val="14"/>
                <w:lang w:val="en-GB" w:eastAsia="en-GB"/>
              </w:rPr>
            </w:pPr>
            <w:del w:id="372" w:author="Alexandru Uicoaba" w:date="2022-06-02T15:24:00Z">
              <w:r w:rsidRPr="00B32B2A" w:rsidDel="00000C9A">
                <w:rPr>
                  <w:rFonts w:eastAsia="Times New Roman"/>
                  <w:color w:val="000000"/>
                  <w:sz w:val="14"/>
                  <w:szCs w:val="14"/>
                  <w:lang w:val="en-GB" w:eastAsia="en-GB"/>
                </w:rPr>
                <w:delText>Deep Q-learning network</w:delText>
              </w:r>
            </w:del>
          </w:p>
        </w:tc>
        <w:tc>
          <w:tcPr>
            <w:tcW w:w="80.10pt" w:type="dxa"/>
            <w:noWrap/>
            <w:vAlign w:val="center"/>
            <w:hideMark/>
          </w:tcPr>
          <w:p w14:paraId="2BA22791" w14:textId="66CA1E57" w:rsidR="00D71B22" w:rsidRPr="00B32B2A" w:rsidDel="00000C9A" w:rsidRDefault="00D71B22" w:rsidP="008017D2">
            <w:pPr>
              <w:rPr>
                <w:del w:id="373" w:author="Alexandru Uicoaba" w:date="2022-06-02T15:24:00Z"/>
                <w:rFonts w:eastAsia="Times New Roman"/>
                <w:color w:val="000000"/>
                <w:sz w:val="14"/>
                <w:szCs w:val="14"/>
                <w:lang w:val="en-GB" w:eastAsia="en-GB"/>
              </w:rPr>
            </w:pPr>
            <w:del w:id="374"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06D4BAB9" w14:textId="1B735C0D" w:rsidR="00D71B22" w:rsidRPr="00B32B2A" w:rsidDel="00000C9A" w:rsidRDefault="00D71B22" w:rsidP="008017D2">
            <w:pPr>
              <w:rPr>
                <w:del w:id="375" w:author="Alexandru Uicoaba" w:date="2022-06-02T15:24:00Z"/>
                <w:rFonts w:eastAsia="Times New Roman"/>
                <w:color w:val="000000"/>
                <w:sz w:val="14"/>
                <w:szCs w:val="14"/>
                <w:lang w:val="en-GB" w:eastAsia="en-GB"/>
              </w:rPr>
            </w:pPr>
            <w:del w:id="376"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1C98F241" w14:textId="4CEB7B92" w:rsidTr="00C8403B">
        <w:trPr>
          <w:trHeight w:val="79"/>
          <w:del w:id="377" w:author="Alexandru Uicoaba" w:date="2022-06-02T15:24:00Z"/>
        </w:trPr>
        <w:tc>
          <w:tcPr>
            <w:tcW w:w="224.35pt" w:type="dxa"/>
            <w:vAlign w:val="center"/>
            <w:hideMark/>
          </w:tcPr>
          <w:p w14:paraId="2A24E683" w14:textId="0FD4C84F" w:rsidR="00D71B22" w:rsidRPr="00B32B2A" w:rsidDel="00000C9A" w:rsidRDefault="00D71B22" w:rsidP="008017D2">
            <w:pPr>
              <w:jc w:val="start"/>
              <w:rPr>
                <w:del w:id="378" w:author="Alexandru Uicoaba" w:date="2022-06-02T15:24:00Z"/>
                <w:rFonts w:eastAsia="Times New Roman"/>
                <w:sz w:val="14"/>
                <w:szCs w:val="14"/>
                <w:lang w:val="en-GB" w:eastAsia="en-GB"/>
              </w:rPr>
            </w:pPr>
            <w:del w:id="379" w:author="Alexandru Uicoaba" w:date="2022-06-02T15:24:00Z">
              <w:r w:rsidRPr="00B32B2A" w:rsidDel="00000C9A">
                <w:rPr>
                  <w:rFonts w:eastAsia="Times New Roman"/>
                  <w:sz w:val="14"/>
                  <w:szCs w:val="14"/>
                  <w:lang w:val="en-GB" w:eastAsia="en-GB"/>
                </w:rPr>
                <w:delText>A MiniMax Agent for Playing Ntxuva Game – The Mozambican Variant of Mancala</w:delText>
              </w:r>
            </w:del>
          </w:p>
        </w:tc>
        <w:tc>
          <w:tcPr>
            <w:tcW w:w="149.15pt" w:type="dxa"/>
            <w:noWrap/>
            <w:vAlign w:val="center"/>
            <w:hideMark/>
          </w:tcPr>
          <w:p w14:paraId="64AC0C33" w14:textId="5588F624" w:rsidR="00D71B22" w:rsidRPr="00B32B2A" w:rsidDel="00000C9A" w:rsidRDefault="00D71B22" w:rsidP="008017D2">
            <w:pPr>
              <w:rPr>
                <w:del w:id="380" w:author="Alexandru Uicoaba" w:date="2022-06-02T15:24:00Z"/>
                <w:rFonts w:eastAsia="Times New Roman"/>
                <w:color w:val="000000"/>
                <w:sz w:val="14"/>
                <w:szCs w:val="14"/>
                <w:lang w:val="en-GB" w:eastAsia="en-GB"/>
              </w:rPr>
            </w:pPr>
            <w:del w:id="381" w:author="Alexandru Uicoaba" w:date="2022-06-02T15:24:00Z">
              <w:r w:rsidRPr="00B32B2A" w:rsidDel="00000C9A">
                <w:rPr>
                  <w:rFonts w:eastAsia="Times New Roman"/>
                  <w:color w:val="000000"/>
                  <w:sz w:val="14"/>
                  <w:szCs w:val="14"/>
                  <w:lang w:val="en-GB" w:eastAsia="en-GB"/>
                </w:rPr>
                <w:delText>Minimax Algorithm</w:delText>
              </w:r>
            </w:del>
          </w:p>
        </w:tc>
        <w:tc>
          <w:tcPr>
            <w:tcW w:w="80.10pt" w:type="dxa"/>
            <w:noWrap/>
            <w:vAlign w:val="center"/>
            <w:hideMark/>
          </w:tcPr>
          <w:p w14:paraId="375CEDD9" w14:textId="74D2C48F" w:rsidR="00D71B22" w:rsidRPr="00B32B2A" w:rsidDel="00000C9A" w:rsidRDefault="00D71B22" w:rsidP="008017D2">
            <w:pPr>
              <w:rPr>
                <w:del w:id="382" w:author="Alexandru Uicoaba" w:date="2022-06-02T15:24:00Z"/>
                <w:rFonts w:eastAsia="Times New Roman"/>
                <w:color w:val="000000"/>
                <w:sz w:val="14"/>
                <w:szCs w:val="14"/>
                <w:lang w:val="en-GB" w:eastAsia="en-GB"/>
              </w:rPr>
            </w:pPr>
            <w:del w:id="383"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031D7833" w14:textId="226662DD" w:rsidR="00D71B22" w:rsidRPr="00B32B2A" w:rsidDel="00000C9A" w:rsidRDefault="00D71B22" w:rsidP="008017D2">
            <w:pPr>
              <w:rPr>
                <w:del w:id="384" w:author="Alexandru Uicoaba" w:date="2022-06-02T15:24:00Z"/>
                <w:rFonts w:eastAsia="Times New Roman"/>
                <w:color w:val="000000"/>
                <w:sz w:val="14"/>
                <w:szCs w:val="14"/>
                <w:lang w:val="en-GB" w:eastAsia="en-GB"/>
              </w:rPr>
            </w:pPr>
            <w:del w:id="385"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7960E75F" w14:textId="01BB4C48" w:rsidTr="00C8403B">
        <w:trPr>
          <w:trHeight w:val="286"/>
          <w:del w:id="386" w:author="Alexandru Uicoaba" w:date="2022-06-02T15:24:00Z"/>
        </w:trPr>
        <w:tc>
          <w:tcPr>
            <w:tcW w:w="224.35pt" w:type="dxa"/>
            <w:vAlign w:val="center"/>
            <w:hideMark/>
          </w:tcPr>
          <w:p w14:paraId="32926429" w14:textId="7095C931" w:rsidR="00D71B22" w:rsidRPr="00B32B2A" w:rsidDel="00000C9A" w:rsidRDefault="00D71B22" w:rsidP="008017D2">
            <w:pPr>
              <w:jc w:val="start"/>
              <w:rPr>
                <w:del w:id="387" w:author="Alexandru Uicoaba" w:date="2022-06-02T15:24:00Z"/>
                <w:rFonts w:eastAsia="Times New Roman"/>
                <w:sz w:val="14"/>
                <w:szCs w:val="14"/>
                <w:lang w:val="en-GB" w:eastAsia="en-GB"/>
              </w:rPr>
            </w:pPr>
            <w:del w:id="388" w:author="Alexandru Uicoaba" w:date="2022-06-02T15:24:00Z">
              <w:r w:rsidRPr="00B32B2A" w:rsidDel="00000C9A">
                <w:rPr>
                  <w:rFonts w:eastAsia="Times New Roman"/>
                  <w:sz w:val="14"/>
                  <w:szCs w:val="14"/>
                  <w:lang w:val="en-GB" w:eastAsia="en-GB"/>
                </w:rPr>
                <w:delText>Improvisation of Minimax Algorithm with Multi Criteria Decision Maker (MCDM) in the Intelligent Agent of Card Battle Game</w:delText>
              </w:r>
            </w:del>
          </w:p>
        </w:tc>
        <w:tc>
          <w:tcPr>
            <w:tcW w:w="149.15pt" w:type="dxa"/>
            <w:noWrap/>
            <w:vAlign w:val="center"/>
            <w:hideMark/>
          </w:tcPr>
          <w:p w14:paraId="35193A62" w14:textId="65FE4DFA" w:rsidR="00D71B22" w:rsidRPr="00B32B2A" w:rsidDel="00000C9A" w:rsidRDefault="00D71B22" w:rsidP="008017D2">
            <w:pPr>
              <w:rPr>
                <w:del w:id="389" w:author="Alexandru Uicoaba" w:date="2022-06-02T15:24:00Z"/>
                <w:rFonts w:eastAsia="Times New Roman"/>
                <w:color w:val="000000"/>
                <w:sz w:val="14"/>
                <w:szCs w:val="14"/>
                <w:lang w:val="en-GB" w:eastAsia="en-GB"/>
              </w:rPr>
            </w:pPr>
            <w:del w:id="390" w:author="Alexandru Uicoaba" w:date="2022-06-02T15:24:00Z">
              <w:r w:rsidRPr="00B32B2A" w:rsidDel="00000C9A">
                <w:rPr>
                  <w:rFonts w:eastAsia="Times New Roman"/>
                  <w:color w:val="000000"/>
                  <w:sz w:val="14"/>
                  <w:szCs w:val="14"/>
                  <w:lang w:val="en-GB" w:eastAsia="en-GB"/>
                </w:rPr>
                <w:delText>Minimax Algorithm with Multi Criteria Decision Maker</w:delText>
              </w:r>
            </w:del>
          </w:p>
        </w:tc>
        <w:tc>
          <w:tcPr>
            <w:tcW w:w="80.10pt" w:type="dxa"/>
            <w:noWrap/>
            <w:vAlign w:val="center"/>
            <w:hideMark/>
          </w:tcPr>
          <w:p w14:paraId="23E19200" w14:textId="3B52043F" w:rsidR="00D71B22" w:rsidRPr="00B32B2A" w:rsidDel="00000C9A" w:rsidRDefault="00D71B22" w:rsidP="008017D2">
            <w:pPr>
              <w:rPr>
                <w:del w:id="391" w:author="Alexandru Uicoaba" w:date="2022-06-02T15:24:00Z"/>
                <w:rFonts w:eastAsia="Times New Roman"/>
                <w:color w:val="000000"/>
                <w:sz w:val="14"/>
                <w:szCs w:val="14"/>
                <w:lang w:val="en-GB" w:eastAsia="en-GB"/>
              </w:rPr>
            </w:pPr>
            <w:del w:id="392"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1FAAE005" w14:textId="5E79CD06" w:rsidR="00D71B22" w:rsidRPr="00B32B2A" w:rsidDel="00000C9A" w:rsidRDefault="00D71B22" w:rsidP="008017D2">
            <w:pPr>
              <w:rPr>
                <w:del w:id="393" w:author="Alexandru Uicoaba" w:date="2022-06-02T15:24:00Z"/>
                <w:rFonts w:eastAsia="Times New Roman"/>
                <w:color w:val="000000"/>
                <w:sz w:val="14"/>
                <w:szCs w:val="14"/>
                <w:lang w:val="en-GB" w:eastAsia="en-GB"/>
              </w:rPr>
            </w:pPr>
            <w:del w:id="394"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50CB50D8" w14:textId="535CE89B" w:rsidTr="00C8403B">
        <w:trPr>
          <w:trHeight w:val="149"/>
          <w:del w:id="395" w:author="Alexandru Uicoaba" w:date="2022-06-02T15:24:00Z"/>
        </w:trPr>
        <w:tc>
          <w:tcPr>
            <w:tcW w:w="224.35pt" w:type="dxa"/>
            <w:vAlign w:val="center"/>
            <w:hideMark/>
          </w:tcPr>
          <w:p w14:paraId="15991343" w14:textId="435850B4" w:rsidR="00D71B22" w:rsidRPr="00B32B2A" w:rsidDel="00000C9A" w:rsidRDefault="00D71B22" w:rsidP="008017D2">
            <w:pPr>
              <w:jc w:val="start"/>
              <w:rPr>
                <w:del w:id="396" w:author="Alexandru Uicoaba" w:date="2022-06-02T15:24:00Z"/>
                <w:rFonts w:eastAsia="Times New Roman"/>
                <w:sz w:val="14"/>
                <w:szCs w:val="14"/>
                <w:lang w:val="en-GB" w:eastAsia="en-GB"/>
              </w:rPr>
            </w:pPr>
            <w:del w:id="397" w:author="Alexandru Uicoaba" w:date="2022-06-02T15:24:00Z">
              <w:r w:rsidRPr="00B32B2A" w:rsidDel="00000C9A">
                <w:rPr>
                  <w:rFonts w:eastAsia="Times New Roman"/>
                  <w:sz w:val="14"/>
                  <w:szCs w:val="14"/>
                  <w:lang w:val="en-GB" w:eastAsia="en-GB"/>
                </w:rPr>
                <w:delText>Emulating Human Play in a Leading Mobile Card Game</w:delText>
              </w:r>
            </w:del>
          </w:p>
        </w:tc>
        <w:tc>
          <w:tcPr>
            <w:tcW w:w="149.15pt" w:type="dxa"/>
            <w:noWrap/>
            <w:vAlign w:val="center"/>
            <w:hideMark/>
          </w:tcPr>
          <w:p w14:paraId="2C84AC9C" w14:textId="242930E6" w:rsidR="00D71B22" w:rsidRPr="00B32B2A" w:rsidDel="00000C9A" w:rsidRDefault="00D71B22" w:rsidP="008017D2">
            <w:pPr>
              <w:rPr>
                <w:del w:id="398" w:author="Alexandru Uicoaba" w:date="2022-06-02T15:24:00Z"/>
                <w:rFonts w:eastAsia="Times New Roman"/>
                <w:color w:val="000000"/>
                <w:sz w:val="14"/>
                <w:szCs w:val="14"/>
                <w:lang w:val="en-GB" w:eastAsia="en-GB"/>
              </w:rPr>
            </w:pPr>
            <w:del w:id="399" w:author="Alexandru Uicoaba" w:date="2022-06-02T15:24:00Z">
              <w:r w:rsidRPr="00B32B2A" w:rsidDel="00000C9A">
                <w:rPr>
                  <w:rFonts w:eastAsia="Times New Roman"/>
                  <w:color w:val="000000"/>
                  <w:sz w:val="14"/>
                  <w:szCs w:val="14"/>
                  <w:lang w:val="en-GB" w:eastAsia="en-GB"/>
                </w:rPr>
                <w:delText>Information Set Monte Carlo Tree Search</w:delText>
              </w:r>
            </w:del>
          </w:p>
        </w:tc>
        <w:tc>
          <w:tcPr>
            <w:tcW w:w="80.10pt" w:type="dxa"/>
            <w:noWrap/>
            <w:vAlign w:val="center"/>
            <w:hideMark/>
          </w:tcPr>
          <w:p w14:paraId="78DEAA25" w14:textId="1B9DCDF2" w:rsidR="00D71B22" w:rsidRPr="00B32B2A" w:rsidDel="00000C9A" w:rsidRDefault="00D71B22" w:rsidP="008017D2">
            <w:pPr>
              <w:rPr>
                <w:del w:id="400" w:author="Alexandru Uicoaba" w:date="2022-06-02T15:24:00Z"/>
                <w:rFonts w:eastAsia="Times New Roman"/>
                <w:color w:val="000000"/>
                <w:sz w:val="14"/>
                <w:szCs w:val="14"/>
                <w:lang w:val="en-GB" w:eastAsia="en-GB"/>
              </w:rPr>
            </w:pPr>
            <w:del w:id="401"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1132469B" w14:textId="66FEADC2" w:rsidR="00D71B22" w:rsidRPr="00B32B2A" w:rsidDel="00000C9A" w:rsidRDefault="00D71B22" w:rsidP="008017D2">
            <w:pPr>
              <w:rPr>
                <w:del w:id="402" w:author="Alexandru Uicoaba" w:date="2022-06-02T15:24:00Z"/>
                <w:rFonts w:eastAsia="Times New Roman"/>
                <w:color w:val="000000"/>
                <w:sz w:val="14"/>
                <w:szCs w:val="14"/>
                <w:lang w:val="en-GB" w:eastAsia="en-GB"/>
              </w:rPr>
            </w:pPr>
            <w:del w:id="403"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2592191" w14:textId="0F07E104" w:rsidTr="00C8403B">
        <w:trPr>
          <w:trHeight w:val="296"/>
          <w:del w:id="404" w:author="Alexandru Uicoaba" w:date="2022-06-02T15:24:00Z"/>
        </w:trPr>
        <w:tc>
          <w:tcPr>
            <w:tcW w:w="224.35pt" w:type="dxa"/>
            <w:vAlign w:val="center"/>
            <w:hideMark/>
          </w:tcPr>
          <w:p w14:paraId="22E95293" w14:textId="704EEDAF" w:rsidR="00D71B22" w:rsidRPr="00B32B2A" w:rsidDel="00000C9A" w:rsidRDefault="00D71B22" w:rsidP="008017D2">
            <w:pPr>
              <w:jc w:val="start"/>
              <w:rPr>
                <w:del w:id="405" w:author="Alexandru Uicoaba" w:date="2022-06-02T15:24:00Z"/>
                <w:rFonts w:eastAsia="Times New Roman"/>
                <w:sz w:val="14"/>
                <w:szCs w:val="14"/>
                <w:lang w:val="en-GB" w:eastAsia="en-GB"/>
              </w:rPr>
            </w:pPr>
            <w:del w:id="406" w:author="Alexandru Uicoaba" w:date="2022-06-02T15:24:00Z">
              <w:r w:rsidRPr="00B32B2A" w:rsidDel="00000C9A">
                <w:rPr>
                  <w:rFonts w:eastAsia="Times New Roman"/>
                  <w:sz w:val="14"/>
                  <w:szCs w:val="14"/>
                  <w:lang w:val="en-GB" w:eastAsia="en-GB"/>
                </w:rPr>
                <w:delText>Intelligent online case-based planning agent model for real-time strategy games</w:delText>
              </w:r>
            </w:del>
          </w:p>
        </w:tc>
        <w:tc>
          <w:tcPr>
            <w:tcW w:w="149.15pt" w:type="dxa"/>
            <w:vAlign w:val="center"/>
            <w:hideMark/>
          </w:tcPr>
          <w:p w14:paraId="6C119EA7" w14:textId="0D5C15E0" w:rsidR="00D71B22" w:rsidRPr="00B32B2A" w:rsidDel="00000C9A" w:rsidRDefault="00D71B22" w:rsidP="008017D2">
            <w:pPr>
              <w:rPr>
                <w:del w:id="407" w:author="Alexandru Uicoaba" w:date="2022-06-02T15:24:00Z"/>
                <w:rFonts w:eastAsia="Times New Roman"/>
                <w:color w:val="000000"/>
                <w:sz w:val="14"/>
                <w:szCs w:val="14"/>
                <w:lang w:val="en-GB" w:eastAsia="en-GB"/>
              </w:rPr>
            </w:pPr>
            <w:del w:id="408" w:author="Alexandru Uicoaba" w:date="2022-06-02T15:24:00Z">
              <w:r w:rsidRPr="00B32B2A" w:rsidDel="00000C9A">
                <w:rPr>
                  <w:rFonts w:eastAsia="Times New Roman"/>
                  <w:color w:val="000000"/>
                  <w:sz w:val="14"/>
                  <w:szCs w:val="14"/>
                  <w:lang w:val="en-GB" w:eastAsia="en-GB"/>
                </w:rPr>
                <w:delText>Online Case-based Planning</w:delText>
              </w:r>
              <w:r w:rsidRPr="00B32B2A" w:rsidDel="00000C9A">
                <w:rPr>
                  <w:rFonts w:eastAsia="Times New Roman"/>
                  <w:color w:val="000000"/>
                  <w:sz w:val="14"/>
                  <w:szCs w:val="14"/>
                  <w:lang w:val="en-GB" w:eastAsia="en-GB"/>
                </w:rPr>
                <w:br/>
                <w:delText>Reinforcement Learning</w:delText>
              </w:r>
            </w:del>
          </w:p>
        </w:tc>
        <w:tc>
          <w:tcPr>
            <w:tcW w:w="80.10pt" w:type="dxa"/>
            <w:noWrap/>
            <w:vAlign w:val="center"/>
            <w:hideMark/>
          </w:tcPr>
          <w:p w14:paraId="7B0050EB" w14:textId="7E5A3CEC" w:rsidR="00D71B22" w:rsidRPr="00B32B2A" w:rsidDel="00000C9A" w:rsidRDefault="00D71B22" w:rsidP="008017D2">
            <w:pPr>
              <w:rPr>
                <w:del w:id="409" w:author="Alexandru Uicoaba" w:date="2022-06-02T15:24:00Z"/>
                <w:rFonts w:eastAsia="Times New Roman"/>
                <w:color w:val="000000"/>
                <w:sz w:val="14"/>
                <w:szCs w:val="14"/>
                <w:lang w:val="en-GB" w:eastAsia="en-GB"/>
              </w:rPr>
            </w:pPr>
            <w:del w:id="410"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562D4912" w14:textId="403A136C" w:rsidR="00D71B22" w:rsidRPr="00B32B2A" w:rsidDel="00000C9A" w:rsidRDefault="00D71B22" w:rsidP="008017D2">
            <w:pPr>
              <w:rPr>
                <w:del w:id="411" w:author="Alexandru Uicoaba" w:date="2022-06-02T15:24:00Z"/>
                <w:rFonts w:eastAsia="Times New Roman"/>
                <w:color w:val="000000"/>
                <w:sz w:val="14"/>
                <w:szCs w:val="14"/>
                <w:lang w:val="en-GB" w:eastAsia="en-GB"/>
              </w:rPr>
            </w:pPr>
            <w:del w:id="412"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19CABB99" w14:textId="26A3396C" w:rsidTr="00C8403B">
        <w:trPr>
          <w:trHeight w:val="80"/>
          <w:del w:id="413" w:author="Alexandru Uicoaba" w:date="2022-06-02T15:24:00Z"/>
        </w:trPr>
        <w:tc>
          <w:tcPr>
            <w:tcW w:w="224.35pt" w:type="dxa"/>
            <w:tcBorders>
              <w:bottom w:val="single" w:sz="4" w:space="0" w:color="auto"/>
            </w:tcBorders>
            <w:vAlign w:val="center"/>
            <w:hideMark/>
          </w:tcPr>
          <w:p w14:paraId="50696BFA" w14:textId="6731EEC4" w:rsidR="00D71B22" w:rsidRPr="00B32B2A" w:rsidDel="00000C9A" w:rsidRDefault="00D71B22" w:rsidP="008017D2">
            <w:pPr>
              <w:jc w:val="start"/>
              <w:rPr>
                <w:del w:id="414" w:author="Alexandru Uicoaba" w:date="2022-06-02T15:24:00Z"/>
                <w:rFonts w:eastAsia="Times New Roman"/>
                <w:sz w:val="14"/>
                <w:szCs w:val="14"/>
                <w:lang w:val="en-GB" w:eastAsia="en-GB"/>
              </w:rPr>
            </w:pPr>
            <w:del w:id="415" w:author="Alexandru Uicoaba" w:date="2022-06-02T15:24:00Z">
              <w:r w:rsidRPr="00B32B2A" w:rsidDel="00000C9A">
                <w:rPr>
                  <w:rFonts w:eastAsia="Times New Roman"/>
                  <w:sz w:val="14"/>
                  <w:szCs w:val="14"/>
                  <w:lang w:val="en-GB" w:eastAsia="en-GB"/>
                </w:rPr>
                <w:delText>Rogue-Gym: A New Challenge for Generalization in Reinforcement Learning</w:delText>
              </w:r>
            </w:del>
          </w:p>
        </w:tc>
        <w:tc>
          <w:tcPr>
            <w:tcW w:w="149.15pt" w:type="dxa"/>
            <w:tcBorders>
              <w:bottom w:val="single" w:sz="4" w:space="0" w:color="auto"/>
            </w:tcBorders>
            <w:vAlign w:val="center"/>
            <w:hideMark/>
          </w:tcPr>
          <w:p w14:paraId="7760276A" w14:textId="36FDDA0B" w:rsidR="00D71B22" w:rsidRPr="00B32B2A" w:rsidDel="00000C9A" w:rsidRDefault="00D71B22" w:rsidP="008017D2">
            <w:pPr>
              <w:rPr>
                <w:del w:id="416" w:author="Alexandru Uicoaba" w:date="2022-06-02T15:24:00Z"/>
                <w:rFonts w:eastAsia="Times New Roman"/>
                <w:color w:val="000000"/>
                <w:sz w:val="14"/>
                <w:szCs w:val="14"/>
                <w:lang w:val="en-GB" w:eastAsia="en-GB"/>
              </w:rPr>
            </w:pPr>
            <w:del w:id="417" w:author="Alexandru Uicoaba" w:date="2022-06-02T15:24:00Z">
              <w:r w:rsidRPr="00B32B2A" w:rsidDel="00000C9A">
                <w:rPr>
                  <w:rFonts w:eastAsia="Times New Roman"/>
                  <w:color w:val="000000"/>
                  <w:sz w:val="14"/>
                  <w:szCs w:val="14"/>
                  <w:lang w:val="en-GB" w:eastAsia="en-GB"/>
                </w:rPr>
                <w:delText>Proximal Policy Optimization</w:delText>
              </w:r>
            </w:del>
          </w:p>
        </w:tc>
        <w:tc>
          <w:tcPr>
            <w:tcW w:w="80.10pt" w:type="dxa"/>
            <w:tcBorders>
              <w:bottom w:val="single" w:sz="4" w:space="0" w:color="auto"/>
            </w:tcBorders>
            <w:noWrap/>
            <w:vAlign w:val="center"/>
            <w:hideMark/>
          </w:tcPr>
          <w:p w14:paraId="3ED5064B" w14:textId="513D1685" w:rsidR="00D71B22" w:rsidRPr="00B32B2A" w:rsidDel="00000C9A" w:rsidRDefault="00D71B22" w:rsidP="008017D2">
            <w:pPr>
              <w:rPr>
                <w:del w:id="418" w:author="Alexandru Uicoaba" w:date="2022-06-02T15:24:00Z"/>
                <w:rFonts w:eastAsia="Times New Roman"/>
                <w:color w:val="000000"/>
                <w:sz w:val="14"/>
                <w:szCs w:val="14"/>
                <w:lang w:val="en-GB" w:eastAsia="en-GB"/>
              </w:rPr>
            </w:pPr>
            <w:del w:id="419" w:author="Alexandru Uicoaba" w:date="2022-06-02T15:24:00Z">
              <w:r w:rsidRPr="00B32B2A" w:rsidDel="00000C9A">
                <w:rPr>
                  <w:rFonts w:eastAsia="Times New Roman"/>
                  <w:color w:val="000000"/>
                  <w:sz w:val="14"/>
                  <w:szCs w:val="14"/>
                  <w:lang w:val="en-GB" w:eastAsia="en-GB"/>
                </w:rPr>
                <w:delText>single game</w:delText>
              </w:r>
            </w:del>
          </w:p>
        </w:tc>
        <w:tc>
          <w:tcPr>
            <w:tcW w:w="51pt" w:type="dxa"/>
            <w:tcBorders>
              <w:bottom w:val="single" w:sz="4" w:space="0" w:color="auto"/>
            </w:tcBorders>
            <w:vAlign w:val="center"/>
          </w:tcPr>
          <w:p w14:paraId="0D5F3D99" w14:textId="1F58A449" w:rsidR="00D71B22" w:rsidRPr="00B32B2A" w:rsidDel="00000C9A" w:rsidRDefault="00D71B22" w:rsidP="008017D2">
            <w:pPr>
              <w:rPr>
                <w:del w:id="420" w:author="Alexandru Uicoaba" w:date="2022-06-02T15:24:00Z"/>
                <w:rFonts w:eastAsia="Times New Roman"/>
                <w:color w:val="000000"/>
                <w:sz w:val="14"/>
                <w:szCs w:val="14"/>
                <w:lang w:val="en-GB" w:eastAsia="en-GB"/>
              </w:rPr>
            </w:pPr>
            <w:del w:id="421" w:author="Alexandru Uicoaba" w:date="2022-06-02T15:24:00Z">
              <w:r w:rsidRPr="00B32B2A" w:rsidDel="00000C9A">
                <w:rPr>
                  <w:rFonts w:eastAsia="Times New Roman"/>
                  <w:color w:val="000000"/>
                  <w:sz w:val="14"/>
                  <w:szCs w:val="14"/>
                  <w:lang w:val="en-GB" w:eastAsia="en-GB"/>
                </w:rPr>
                <w:delText>-</w:delText>
              </w:r>
            </w:del>
          </w:p>
        </w:tc>
      </w:tr>
    </w:tbl>
    <w:p w14:paraId="118BAC16" w14:textId="62641BF5" w:rsidR="00D71B22" w:rsidDel="00000C9A" w:rsidRDefault="00D71B22" w:rsidP="00D71B22">
      <w:pPr>
        <w:ind w:firstLine="36pt"/>
        <w:jc w:val="both"/>
        <w:rPr>
          <w:del w:id="422" w:author="Alexandru Uicoaba" w:date="2022-06-02T15:25:00Z"/>
        </w:rPr>
      </w:pPr>
      <w:del w:id="423" w:author="Alexandru Uicoaba" w:date="2022-06-02T15:25:00Z">
        <w:r w:rsidDel="00000C9A">
          <w:delText xml:space="preserve">Fig. </w:delText>
        </w:r>
        <w:r w:rsidR="0090751B" w:rsidDel="00000C9A">
          <w:delText>3</w:delText>
        </w:r>
        <w:r w:rsidDel="00000C9A">
          <w:delText xml:space="preserve">. </w:delText>
        </w:r>
      </w:del>
      <w:moveFromRangeStart w:id="424" w:author="Bogdan Dragulescu" w:date="2021-01-18T08:36:00Z" w:name="move61851414"/>
      <w:moveFrom w:id="425" w:author="Bogdan Dragulescu" w:date="2021-01-18T08:36:00Z">
        <w:del w:id="426" w:author="Alexandru Uicoaba" w:date="2022-06-02T15:25:00Z">
          <w:r w:rsidDel="00000C9A">
            <w:delText xml:space="preserve">Automatizarea agenților de tip Single Agent într-un mediu virtual – împărțirea </w:delText>
          </w:r>
          <w:commentRangeStart w:id="427"/>
          <w:r w:rsidDel="00000C9A">
            <w:delText>articolelor</w:delText>
          </w:r>
        </w:del>
      </w:moveFrom>
      <w:moveFromRangeEnd w:id="424"/>
      <w:commentRangeEnd w:id="427"/>
      <w:del w:id="428" w:author="Alexandru Uicoaba" w:date="2022-06-02T15:25:00Z">
        <w:r w:rsidR="00B9610B" w:rsidDel="00000C9A">
          <w:rPr>
            <w:rStyle w:val="Referincomentariu"/>
          </w:rPr>
          <w:commentReference w:id="427"/>
        </w:r>
      </w:del>
    </w:p>
    <w:p w14:paraId="365570C1" w14:textId="196636DB" w:rsidR="00D71B22" w:rsidDel="00000C9A" w:rsidRDefault="00D71B22">
      <w:pPr>
        <w:rPr>
          <w:del w:id="429" w:author="Alexandru Uicoaba" w:date="2022-06-02T15:25:00Z"/>
        </w:rPr>
        <w:pPrChange w:id="430" w:author="Alexandru Uicoaba" w:date="2022-06-02T15:25:00Z">
          <w:pPr>
            <w:jc w:val="both"/>
          </w:pPr>
        </w:pPrChange>
      </w:pPr>
    </w:p>
    <w:p w14:paraId="0B884AEB" w14:textId="015336F8" w:rsidR="002D0B37" w:rsidDel="00000C9A" w:rsidRDefault="002D0B37">
      <w:pPr>
        <w:rPr>
          <w:del w:id="431" w:author="Alexandru Uicoaba" w:date="2022-06-02T15:25:00Z"/>
        </w:rPr>
        <w:pPrChange w:id="432" w:author="Alexandru Uicoaba" w:date="2022-06-02T15:25:00Z">
          <w:pPr>
            <w:jc w:val="both"/>
          </w:pPr>
        </w:pPrChange>
      </w:pPr>
    </w:p>
    <w:p w14:paraId="7B686D54" w14:textId="70707F8A" w:rsidR="002D0B37" w:rsidDel="00000C9A" w:rsidRDefault="002D0B37" w:rsidP="00D71B22">
      <w:pPr>
        <w:jc w:val="both"/>
        <w:rPr>
          <w:del w:id="433" w:author="Alexandru Uicoaba" w:date="2022-06-02T15:25:00Z"/>
        </w:rPr>
      </w:pPr>
    </w:p>
    <w:p w14:paraId="06D36EC3" w14:textId="4AC9DC27" w:rsidR="00D71B22" w:rsidDel="00000C9A" w:rsidRDefault="00D71B22" w:rsidP="00D71B22">
      <w:pPr>
        <w:rPr>
          <w:del w:id="434" w:author="Alexandru Uicoaba" w:date="2022-06-02T15:25:00Z"/>
        </w:rPr>
      </w:pPr>
      <w:del w:id="435" w:author="Alexandru Uicoaba" w:date="2022-06-01T20:22:00Z">
        <w:r w:rsidDel="0019774B">
          <w:delText xml:space="preserve">Tabelul </w:delText>
        </w:r>
      </w:del>
      <w:del w:id="436" w:author="Alexandru Uicoaba" w:date="2022-06-02T15:25:00Z">
        <w:r w:rsidDel="00000C9A">
          <w:delText>2</w:delText>
        </w:r>
      </w:del>
    </w:p>
    <w:p w14:paraId="784CEFBA" w14:textId="18A748F5" w:rsidR="00D71B22" w:rsidDel="00000C9A" w:rsidRDefault="00355624" w:rsidP="00D71B22">
      <w:pPr>
        <w:rPr>
          <w:del w:id="437" w:author="Alexandru Uicoaba" w:date="2022-06-02T15:25:00Z"/>
        </w:rPr>
        <w:sectPr w:rsidR="00D71B22" w:rsidDel="00000C9A" w:rsidSect="00F479AA">
          <w:type w:val="continuous"/>
          <w:pgSz w:w="595.30pt" w:h="841.90pt" w:code="9"/>
          <w:pgMar w:top="54pt" w:right="45.35pt" w:bottom="72pt" w:left="45.35pt" w:header="36pt" w:footer="36pt" w:gutter="0pt"/>
          <w:cols w:space="18pt"/>
          <w:docGrid w:linePitch="360"/>
        </w:sectPr>
      </w:pPr>
      <w:moveToRangeStart w:id="438" w:author="Bogdan Dragulescu" w:date="2021-01-18T08:36:00Z" w:name="move61851431"/>
      <w:moveTo w:id="439" w:author="Bogdan Dragulescu" w:date="2021-01-18T08:36:00Z">
        <w:del w:id="440" w:author="Alexandru Uicoaba" w:date="2022-06-01T20:24:00Z">
          <w:r w:rsidDel="00781F69">
            <w:delText>Automatizarea agenților de tip Multi Agents într-un mediu virtual – împărțirea articolelor</w:delText>
          </w:r>
        </w:del>
      </w:moveTo>
      <w:moveToRangeEnd w:id="438"/>
    </w:p>
    <w:tbl>
      <w:tblPr>
        <w:tblStyle w:val="Tabelgril"/>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769"/>
        <w:gridCol w:w="2560"/>
        <w:gridCol w:w="1743"/>
        <w:gridCol w:w="70"/>
        <w:gridCol w:w="950"/>
      </w:tblGrid>
      <w:tr w:rsidR="00D71B22" w:rsidRPr="000751A5" w:rsidDel="00000C9A" w14:paraId="39980E73" w14:textId="629B5D21" w:rsidTr="00C8403B">
        <w:trPr>
          <w:trHeight w:val="129"/>
          <w:del w:id="441" w:author="Alexandru Uicoaba" w:date="2022-06-02T15:25:00Z"/>
        </w:trPr>
        <w:tc>
          <w:tcPr>
            <w:tcW w:w="238.45pt" w:type="dxa"/>
            <w:tcBorders>
              <w:top w:val="single" w:sz="4" w:space="0" w:color="auto"/>
              <w:bottom w:val="single" w:sz="4" w:space="0" w:color="auto"/>
            </w:tcBorders>
            <w:noWrap/>
            <w:hideMark/>
          </w:tcPr>
          <w:p w14:paraId="3A9597F3" w14:textId="69A9982D" w:rsidR="00D71B22" w:rsidRPr="00C8403B" w:rsidDel="00000C9A" w:rsidRDefault="00D71B22" w:rsidP="008017D2">
            <w:pPr>
              <w:rPr>
                <w:del w:id="442" w:author="Alexandru Uicoaba" w:date="2022-06-02T15:25:00Z"/>
                <w:rFonts w:ascii="Arial" w:eastAsia="Times New Roman" w:hAnsi="Arial" w:cs="Arial"/>
                <w:b/>
                <w:bCs/>
                <w:sz w:val="16"/>
                <w:szCs w:val="16"/>
                <w:lang w:val="en-GB" w:eastAsia="en-GB"/>
              </w:rPr>
            </w:pPr>
            <w:del w:id="443" w:author="Alexandru Uicoaba" w:date="2022-06-02T15:25:00Z">
              <w:r w:rsidRPr="00C8403B" w:rsidDel="00000C9A">
                <w:rPr>
                  <w:rFonts w:ascii="Arial" w:eastAsia="Times New Roman" w:hAnsi="Arial" w:cs="Arial"/>
                  <w:b/>
                  <w:bCs/>
                  <w:sz w:val="16"/>
                  <w:szCs w:val="16"/>
                  <w:lang w:val="en-GB" w:eastAsia="en-GB"/>
                </w:rPr>
                <w:delText>Nume articol</w:delText>
              </w:r>
            </w:del>
          </w:p>
        </w:tc>
        <w:tc>
          <w:tcPr>
            <w:tcW w:w="128pt" w:type="dxa"/>
            <w:tcBorders>
              <w:top w:val="single" w:sz="4" w:space="0" w:color="auto"/>
              <w:bottom w:val="single" w:sz="4" w:space="0" w:color="auto"/>
            </w:tcBorders>
            <w:noWrap/>
            <w:hideMark/>
          </w:tcPr>
          <w:p w14:paraId="17F315FA" w14:textId="64BB4CA6" w:rsidR="00D71B22" w:rsidRPr="00C8403B" w:rsidDel="00000C9A" w:rsidRDefault="00D71B22" w:rsidP="008017D2">
            <w:pPr>
              <w:rPr>
                <w:del w:id="444" w:author="Alexandru Uicoaba" w:date="2022-06-02T15:25:00Z"/>
                <w:rFonts w:ascii="Arial" w:eastAsia="Times New Roman" w:hAnsi="Arial" w:cs="Arial"/>
                <w:b/>
                <w:bCs/>
                <w:color w:val="000000"/>
                <w:sz w:val="16"/>
                <w:szCs w:val="16"/>
                <w:lang w:val="en-GB" w:eastAsia="en-GB"/>
              </w:rPr>
            </w:pPr>
            <w:del w:id="445" w:author="Alexandru Uicoaba" w:date="2022-06-02T15:25:00Z">
              <w:r w:rsidRPr="00C8403B" w:rsidDel="00000C9A">
                <w:rPr>
                  <w:rFonts w:ascii="Arial" w:eastAsia="Times New Roman" w:hAnsi="Arial" w:cs="Arial"/>
                  <w:b/>
                  <w:bCs/>
                  <w:color w:val="000000"/>
                  <w:sz w:val="16"/>
                  <w:szCs w:val="16"/>
                  <w:lang w:val="en-GB" w:eastAsia="en-GB"/>
                </w:rPr>
                <w:delText xml:space="preserve">Tehnica de </w:delText>
              </w:r>
              <w:r w:rsidRPr="00C8403B" w:rsidDel="00000C9A">
                <w:rPr>
                  <w:rFonts w:ascii="Arial" w:eastAsia="Times New Roman" w:hAnsi="Arial" w:cs="Arial"/>
                  <w:b/>
                  <w:bCs/>
                  <w:color w:val="000000"/>
                  <w:sz w:val="16"/>
                  <w:szCs w:val="16"/>
                  <w:lang w:eastAsia="en-GB"/>
                </w:rPr>
                <w:delText>î</w:delText>
              </w:r>
              <w:r w:rsidRPr="00C8403B" w:rsidDel="00000C9A">
                <w:rPr>
                  <w:rFonts w:ascii="Arial" w:eastAsia="Times New Roman" w:hAnsi="Arial" w:cs="Arial"/>
                  <w:b/>
                  <w:bCs/>
                  <w:color w:val="000000"/>
                  <w:sz w:val="16"/>
                  <w:szCs w:val="16"/>
                  <w:lang w:val="en-GB" w:eastAsia="en-GB"/>
                </w:rPr>
                <w:delText>nvățare</w:delText>
              </w:r>
            </w:del>
          </w:p>
        </w:tc>
        <w:tc>
          <w:tcPr>
            <w:tcW w:w="87.15pt" w:type="dxa"/>
            <w:tcBorders>
              <w:top w:val="single" w:sz="4" w:space="0" w:color="auto"/>
              <w:bottom w:val="single" w:sz="4" w:space="0" w:color="auto"/>
            </w:tcBorders>
            <w:noWrap/>
            <w:hideMark/>
          </w:tcPr>
          <w:p w14:paraId="639EE359" w14:textId="2559866C" w:rsidR="00D71B22" w:rsidRPr="00C8403B" w:rsidDel="00000C9A" w:rsidRDefault="00D71B22" w:rsidP="008017D2">
            <w:pPr>
              <w:rPr>
                <w:del w:id="446" w:author="Alexandru Uicoaba" w:date="2022-06-02T15:25:00Z"/>
                <w:rFonts w:ascii="Arial" w:eastAsia="Times New Roman" w:hAnsi="Arial" w:cs="Arial"/>
                <w:b/>
                <w:bCs/>
                <w:color w:val="000000"/>
                <w:sz w:val="16"/>
                <w:szCs w:val="16"/>
                <w:lang w:val="en-GB" w:eastAsia="en-GB"/>
              </w:rPr>
            </w:pPr>
            <w:del w:id="447" w:author="Alexandru Uicoaba" w:date="2022-06-02T15:25:00Z">
              <w:r w:rsidRPr="00C8403B" w:rsidDel="00000C9A">
                <w:rPr>
                  <w:rFonts w:ascii="Arial" w:eastAsia="Times New Roman" w:hAnsi="Arial" w:cs="Arial"/>
                  <w:b/>
                  <w:bCs/>
                  <w:color w:val="000000"/>
                  <w:sz w:val="16"/>
                  <w:szCs w:val="16"/>
                  <w:lang w:val="en-GB" w:eastAsia="en-GB"/>
                </w:rPr>
                <w:delText>Joc</w:delText>
              </w:r>
            </w:del>
          </w:p>
        </w:tc>
        <w:tc>
          <w:tcPr>
            <w:tcW w:w="51pt" w:type="dxa"/>
            <w:gridSpan w:val="2"/>
            <w:tcBorders>
              <w:top w:val="single" w:sz="4" w:space="0" w:color="auto"/>
              <w:bottom w:val="single" w:sz="4" w:space="0" w:color="auto"/>
            </w:tcBorders>
          </w:tcPr>
          <w:p w14:paraId="6184AAC4" w14:textId="2804FE45" w:rsidR="00D71B22" w:rsidRPr="00C8403B" w:rsidDel="00000C9A" w:rsidRDefault="00D71B22" w:rsidP="008017D2">
            <w:pPr>
              <w:rPr>
                <w:del w:id="448" w:author="Alexandru Uicoaba" w:date="2022-06-02T15:25:00Z"/>
                <w:rFonts w:ascii="Arial" w:eastAsia="Times New Roman" w:hAnsi="Arial" w:cs="Arial"/>
                <w:b/>
                <w:bCs/>
                <w:color w:val="000000"/>
                <w:sz w:val="16"/>
                <w:szCs w:val="16"/>
                <w:lang w:val="en-GB" w:eastAsia="en-GB"/>
              </w:rPr>
            </w:pPr>
            <w:del w:id="449" w:author="Alexandru Uicoaba" w:date="2022-06-02T15:25:00Z">
              <w:r w:rsidRPr="00C8403B" w:rsidDel="00000C9A">
                <w:rPr>
                  <w:rFonts w:ascii="Arial" w:eastAsia="Times New Roman" w:hAnsi="Arial" w:cs="Arial"/>
                  <w:b/>
                  <w:bCs/>
                  <w:color w:val="000000"/>
                  <w:sz w:val="16"/>
                  <w:szCs w:val="16"/>
                  <w:lang w:val="en-GB" w:eastAsia="en-GB"/>
                </w:rPr>
                <w:delText>Platformă</w:delText>
              </w:r>
            </w:del>
          </w:p>
        </w:tc>
      </w:tr>
      <w:tr w:rsidR="00D71B22" w:rsidRPr="000751A5" w:rsidDel="00000C9A" w14:paraId="775B231A" w14:textId="60532092" w:rsidTr="00C8403B">
        <w:trPr>
          <w:trHeight w:val="83"/>
          <w:del w:id="450" w:author="Alexandru Uicoaba" w:date="2022-06-02T15:25:00Z"/>
        </w:trPr>
        <w:tc>
          <w:tcPr>
            <w:tcW w:w="238.45pt" w:type="dxa"/>
            <w:tcBorders>
              <w:top w:val="single" w:sz="4" w:space="0" w:color="auto"/>
            </w:tcBorders>
            <w:vAlign w:val="center"/>
            <w:hideMark/>
          </w:tcPr>
          <w:p w14:paraId="196F252D" w14:textId="1927E6A5" w:rsidR="00D71B22" w:rsidRPr="00B32B2A" w:rsidDel="00000C9A" w:rsidRDefault="00D71B22" w:rsidP="008017D2">
            <w:pPr>
              <w:jc w:val="start"/>
              <w:rPr>
                <w:del w:id="451" w:author="Alexandru Uicoaba" w:date="2022-06-02T15:25:00Z"/>
                <w:rFonts w:eastAsia="Times New Roman"/>
                <w:sz w:val="14"/>
                <w:szCs w:val="14"/>
                <w:lang w:val="en-GB" w:eastAsia="en-GB"/>
              </w:rPr>
            </w:pPr>
            <w:del w:id="452" w:author="Alexandru Uicoaba" w:date="2022-06-02T15:25:00Z">
              <w:r w:rsidRPr="00B32B2A" w:rsidDel="00000C9A">
                <w:rPr>
                  <w:rFonts w:eastAsia="Times New Roman"/>
                  <w:sz w:val="14"/>
                  <w:szCs w:val="14"/>
                  <w:lang w:val="en-GB" w:eastAsia="en-GB"/>
                </w:rPr>
                <w:delText>A Gradient-Based Reinforcement Learning Algorithm for Multiple Cooperative Agents</w:delText>
              </w:r>
            </w:del>
          </w:p>
        </w:tc>
        <w:tc>
          <w:tcPr>
            <w:tcW w:w="128pt" w:type="dxa"/>
            <w:tcBorders>
              <w:top w:val="single" w:sz="4" w:space="0" w:color="auto"/>
            </w:tcBorders>
            <w:noWrap/>
            <w:vAlign w:val="center"/>
            <w:hideMark/>
          </w:tcPr>
          <w:p w14:paraId="57F1E931" w14:textId="56F9330A" w:rsidR="00D71B22" w:rsidRPr="00B32B2A" w:rsidDel="00000C9A" w:rsidRDefault="00D71B22" w:rsidP="008017D2">
            <w:pPr>
              <w:rPr>
                <w:del w:id="453" w:author="Alexandru Uicoaba" w:date="2022-06-02T15:25:00Z"/>
                <w:rFonts w:eastAsia="Times New Roman"/>
                <w:color w:val="000000"/>
                <w:sz w:val="14"/>
                <w:szCs w:val="14"/>
                <w:lang w:val="en-GB" w:eastAsia="en-GB"/>
              </w:rPr>
            </w:pPr>
            <w:del w:id="454" w:author="Alexandru Uicoaba" w:date="2022-06-02T15:25:00Z">
              <w:r w:rsidRPr="00B32B2A" w:rsidDel="00000C9A">
                <w:rPr>
                  <w:rFonts w:eastAsia="Times New Roman"/>
                  <w:color w:val="000000"/>
                  <w:sz w:val="14"/>
                  <w:szCs w:val="14"/>
                  <w:lang w:val="en-GB" w:eastAsia="en-GB"/>
                </w:rPr>
                <w:delText>Reinforcement Learning</w:delText>
              </w:r>
            </w:del>
          </w:p>
        </w:tc>
        <w:tc>
          <w:tcPr>
            <w:tcW w:w="90.65pt" w:type="dxa"/>
            <w:gridSpan w:val="2"/>
            <w:tcBorders>
              <w:top w:val="single" w:sz="4" w:space="0" w:color="auto"/>
            </w:tcBorders>
            <w:noWrap/>
            <w:vAlign w:val="center"/>
            <w:hideMark/>
          </w:tcPr>
          <w:p w14:paraId="768BDF54" w14:textId="63903FF8" w:rsidR="00D71B22" w:rsidRPr="00B32B2A" w:rsidDel="00000C9A" w:rsidRDefault="00D71B22" w:rsidP="008017D2">
            <w:pPr>
              <w:rPr>
                <w:del w:id="455" w:author="Alexandru Uicoaba" w:date="2022-06-02T15:25:00Z"/>
                <w:rFonts w:eastAsia="Times New Roman"/>
                <w:color w:val="000000"/>
                <w:sz w:val="14"/>
                <w:szCs w:val="14"/>
                <w:lang w:val="en-GB" w:eastAsia="en-GB"/>
              </w:rPr>
            </w:pPr>
            <w:del w:id="456" w:author="Alexandru Uicoaba" w:date="2022-06-02T15:25:00Z">
              <w:r w:rsidRPr="00B32B2A" w:rsidDel="00000C9A">
                <w:rPr>
                  <w:rFonts w:eastAsia="Times New Roman"/>
                  <w:color w:val="000000"/>
                  <w:sz w:val="14"/>
                  <w:szCs w:val="14"/>
                  <w:lang w:val="en-GB" w:eastAsia="en-GB"/>
                </w:rPr>
                <w:delText>multi games</w:delText>
              </w:r>
            </w:del>
          </w:p>
        </w:tc>
        <w:tc>
          <w:tcPr>
            <w:tcW w:w="47.50pt" w:type="dxa"/>
            <w:tcBorders>
              <w:top w:val="single" w:sz="4" w:space="0" w:color="auto"/>
            </w:tcBorders>
            <w:vAlign w:val="center"/>
          </w:tcPr>
          <w:p w14:paraId="6F03943F" w14:textId="185DC4C9" w:rsidR="00D71B22" w:rsidRPr="00B32B2A" w:rsidDel="00000C9A" w:rsidRDefault="00D71B22" w:rsidP="008017D2">
            <w:pPr>
              <w:rPr>
                <w:del w:id="457" w:author="Alexandru Uicoaba" w:date="2022-06-02T15:25:00Z"/>
                <w:rFonts w:eastAsia="Times New Roman"/>
                <w:color w:val="000000"/>
                <w:sz w:val="14"/>
                <w:szCs w:val="14"/>
                <w:lang w:val="en-GB" w:eastAsia="en-GB"/>
              </w:rPr>
            </w:pPr>
            <w:del w:id="458"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46B02CE6" w14:textId="287199B3" w:rsidTr="00C8403B">
        <w:trPr>
          <w:trHeight w:val="214"/>
          <w:del w:id="459" w:author="Alexandru Uicoaba" w:date="2022-06-02T15:25:00Z"/>
        </w:trPr>
        <w:tc>
          <w:tcPr>
            <w:tcW w:w="238.45pt" w:type="dxa"/>
            <w:vAlign w:val="center"/>
            <w:hideMark/>
          </w:tcPr>
          <w:p w14:paraId="7E5EA423" w14:textId="5F499AB7" w:rsidR="00D71B22" w:rsidRPr="00B32B2A" w:rsidDel="00000C9A" w:rsidRDefault="00D71B22" w:rsidP="008017D2">
            <w:pPr>
              <w:jc w:val="start"/>
              <w:rPr>
                <w:del w:id="460" w:author="Alexandru Uicoaba" w:date="2022-06-02T15:25:00Z"/>
                <w:rFonts w:eastAsia="Times New Roman"/>
                <w:sz w:val="14"/>
                <w:szCs w:val="14"/>
                <w:lang w:val="en-GB" w:eastAsia="en-GB"/>
              </w:rPr>
            </w:pPr>
            <w:del w:id="461" w:author="Alexandru Uicoaba" w:date="2022-06-02T15:25:00Z">
              <w:r w:rsidRPr="00B32B2A" w:rsidDel="00000C9A">
                <w:rPr>
                  <w:rFonts w:eastAsia="Times New Roman"/>
                  <w:sz w:val="14"/>
                  <w:szCs w:val="14"/>
                  <w:lang w:val="en-GB" w:eastAsia="en-GB"/>
                </w:rPr>
                <w:delText>Multi-agent system application in accordance with game theory in bi-directional coordination network model</w:delText>
              </w:r>
            </w:del>
          </w:p>
        </w:tc>
        <w:tc>
          <w:tcPr>
            <w:tcW w:w="128pt" w:type="dxa"/>
            <w:vAlign w:val="center"/>
            <w:hideMark/>
          </w:tcPr>
          <w:p w14:paraId="0FCBD11F" w14:textId="059C79C9" w:rsidR="00D71B22" w:rsidRPr="00B32B2A" w:rsidDel="00000C9A" w:rsidRDefault="00D71B22" w:rsidP="008017D2">
            <w:pPr>
              <w:rPr>
                <w:del w:id="462" w:author="Alexandru Uicoaba" w:date="2022-06-02T15:25:00Z"/>
                <w:rFonts w:eastAsia="Times New Roman"/>
                <w:color w:val="000000"/>
                <w:sz w:val="14"/>
                <w:szCs w:val="14"/>
                <w:lang w:val="en-GB" w:eastAsia="en-GB"/>
              </w:rPr>
            </w:pPr>
            <w:del w:id="463" w:author="Alexandru Uicoaba" w:date="2022-06-02T15:25:00Z">
              <w:r w:rsidRPr="00B32B2A" w:rsidDel="00000C9A">
                <w:rPr>
                  <w:rFonts w:eastAsia="Times New Roman"/>
                  <w:color w:val="000000"/>
                  <w:sz w:val="14"/>
                  <w:szCs w:val="14"/>
                  <w:lang w:val="en-GB" w:eastAsia="en-GB"/>
                </w:rPr>
                <w:delText>Bi-directional coordination network</w:delText>
              </w:r>
            </w:del>
          </w:p>
          <w:p w14:paraId="19225639" w14:textId="097D1FA4" w:rsidR="00D71B22" w:rsidRPr="00B32B2A" w:rsidDel="00000C9A" w:rsidRDefault="00D71B22" w:rsidP="008017D2">
            <w:pPr>
              <w:rPr>
                <w:del w:id="464" w:author="Alexandru Uicoaba" w:date="2022-06-02T15:25:00Z"/>
                <w:rFonts w:eastAsia="Times New Roman"/>
                <w:color w:val="000000"/>
                <w:sz w:val="14"/>
                <w:szCs w:val="14"/>
                <w:lang w:val="en-GB" w:eastAsia="en-GB"/>
              </w:rPr>
            </w:pPr>
            <w:del w:id="465" w:author="Alexandru Uicoaba" w:date="2022-06-02T15:25:00Z">
              <w:r w:rsidRPr="00B32B2A" w:rsidDel="00000C9A">
                <w:rPr>
                  <w:rFonts w:eastAsia="Times New Roman"/>
                  <w:color w:val="000000"/>
                  <w:sz w:val="14"/>
                  <w:szCs w:val="14"/>
                  <w:lang w:val="en-GB" w:eastAsia="en-GB"/>
                </w:rPr>
                <w:delText>Recurrent Neural Networks</w:delText>
              </w:r>
            </w:del>
          </w:p>
        </w:tc>
        <w:tc>
          <w:tcPr>
            <w:tcW w:w="90.65pt" w:type="dxa"/>
            <w:gridSpan w:val="2"/>
            <w:noWrap/>
            <w:vAlign w:val="center"/>
            <w:hideMark/>
          </w:tcPr>
          <w:p w14:paraId="555298E1" w14:textId="727DE130" w:rsidR="00D71B22" w:rsidRPr="00B32B2A" w:rsidDel="00000C9A" w:rsidRDefault="00D71B22" w:rsidP="008017D2">
            <w:pPr>
              <w:rPr>
                <w:del w:id="466" w:author="Alexandru Uicoaba" w:date="2022-06-02T15:25:00Z"/>
                <w:rFonts w:eastAsia="Times New Roman"/>
                <w:color w:val="000000"/>
                <w:sz w:val="14"/>
                <w:szCs w:val="14"/>
                <w:lang w:val="en-GB" w:eastAsia="en-GB"/>
              </w:rPr>
            </w:pPr>
            <w:del w:id="467" w:author="Alexandru Uicoaba" w:date="2022-06-02T15:25:00Z">
              <w:r w:rsidRPr="00B32B2A" w:rsidDel="00000C9A">
                <w:rPr>
                  <w:rFonts w:eastAsia="Times New Roman"/>
                  <w:color w:val="000000"/>
                  <w:sz w:val="14"/>
                  <w:szCs w:val="14"/>
                  <w:lang w:val="en-GB" w:eastAsia="en-GB"/>
                </w:rPr>
                <w:delText>-</w:delText>
              </w:r>
            </w:del>
          </w:p>
        </w:tc>
        <w:tc>
          <w:tcPr>
            <w:tcW w:w="47.50pt" w:type="dxa"/>
            <w:vAlign w:val="center"/>
          </w:tcPr>
          <w:p w14:paraId="5CBFD736" w14:textId="237A5DEA" w:rsidR="00D71B22" w:rsidRPr="00B32B2A" w:rsidDel="00000C9A" w:rsidRDefault="00D71B22" w:rsidP="008017D2">
            <w:pPr>
              <w:rPr>
                <w:del w:id="468" w:author="Alexandru Uicoaba" w:date="2022-06-02T15:25:00Z"/>
                <w:rFonts w:eastAsia="Times New Roman"/>
                <w:color w:val="000000"/>
                <w:sz w:val="14"/>
                <w:szCs w:val="14"/>
                <w:lang w:val="en-GB" w:eastAsia="en-GB"/>
              </w:rPr>
            </w:pPr>
            <w:del w:id="469"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5876798" w14:textId="57D4B2B2" w:rsidTr="00C8403B">
        <w:trPr>
          <w:trHeight w:val="76"/>
          <w:del w:id="470" w:author="Alexandru Uicoaba" w:date="2022-06-02T15:25:00Z"/>
        </w:trPr>
        <w:tc>
          <w:tcPr>
            <w:tcW w:w="238.45pt" w:type="dxa"/>
            <w:vAlign w:val="center"/>
            <w:hideMark/>
          </w:tcPr>
          <w:p w14:paraId="6FB75E2D" w14:textId="1ECA9B6A" w:rsidR="00D71B22" w:rsidRPr="00B32B2A" w:rsidDel="00000C9A" w:rsidRDefault="00D71B22" w:rsidP="008017D2">
            <w:pPr>
              <w:jc w:val="start"/>
              <w:rPr>
                <w:del w:id="471" w:author="Alexandru Uicoaba" w:date="2022-06-02T15:25:00Z"/>
                <w:rFonts w:eastAsia="Times New Roman"/>
                <w:sz w:val="14"/>
                <w:szCs w:val="14"/>
                <w:lang w:val="en-GB" w:eastAsia="en-GB"/>
              </w:rPr>
            </w:pPr>
            <w:del w:id="472" w:author="Alexandru Uicoaba" w:date="2022-06-02T15:25:00Z">
              <w:r w:rsidRPr="00B32B2A" w:rsidDel="00000C9A">
                <w:rPr>
                  <w:rFonts w:eastAsia="Times New Roman"/>
                  <w:sz w:val="14"/>
                  <w:szCs w:val="14"/>
                  <w:lang w:val="en-GB" w:eastAsia="en-GB"/>
                </w:rPr>
                <w:delText>Altruism and Selfishness in Believable Game Agents: Deep Reinforcement Learning in Modified Dictator Games</w:delText>
              </w:r>
            </w:del>
          </w:p>
        </w:tc>
        <w:tc>
          <w:tcPr>
            <w:tcW w:w="128pt" w:type="dxa"/>
            <w:noWrap/>
            <w:vAlign w:val="center"/>
            <w:hideMark/>
          </w:tcPr>
          <w:p w14:paraId="68A4D064" w14:textId="1ADED615" w:rsidR="00D71B22" w:rsidRPr="00B32B2A" w:rsidDel="00000C9A" w:rsidRDefault="00D71B22" w:rsidP="008017D2">
            <w:pPr>
              <w:rPr>
                <w:del w:id="473" w:author="Alexandru Uicoaba" w:date="2022-06-02T15:25:00Z"/>
                <w:rFonts w:eastAsia="Times New Roman"/>
                <w:color w:val="000000"/>
                <w:sz w:val="14"/>
                <w:szCs w:val="14"/>
                <w:lang w:val="en-GB" w:eastAsia="en-GB"/>
              </w:rPr>
            </w:pPr>
            <w:del w:id="474"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15DB89D6" w14:textId="1AE5270C" w:rsidR="00D71B22" w:rsidRPr="00B32B2A" w:rsidDel="00000C9A" w:rsidRDefault="00D71B22" w:rsidP="008017D2">
            <w:pPr>
              <w:rPr>
                <w:del w:id="475" w:author="Alexandru Uicoaba" w:date="2022-06-02T15:25:00Z"/>
                <w:rFonts w:eastAsia="Times New Roman"/>
                <w:color w:val="000000"/>
                <w:sz w:val="14"/>
                <w:szCs w:val="14"/>
                <w:lang w:val="en-GB" w:eastAsia="en-GB"/>
              </w:rPr>
            </w:pPr>
            <w:del w:id="476"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24393BC" w14:textId="7BD93BB6" w:rsidR="00D71B22" w:rsidRPr="00B32B2A" w:rsidDel="00000C9A" w:rsidRDefault="00D71B22" w:rsidP="008017D2">
            <w:pPr>
              <w:rPr>
                <w:del w:id="477" w:author="Alexandru Uicoaba" w:date="2022-06-02T15:25:00Z"/>
                <w:rFonts w:eastAsia="Times New Roman"/>
                <w:color w:val="000000"/>
                <w:sz w:val="14"/>
                <w:szCs w:val="14"/>
                <w:lang w:val="en-GB" w:eastAsia="en-GB"/>
              </w:rPr>
            </w:pPr>
            <w:del w:id="478"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2E756904" w14:textId="3C122040" w:rsidTr="00C8403B">
        <w:trPr>
          <w:trHeight w:val="271"/>
          <w:del w:id="479" w:author="Alexandru Uicoaba" w:date="2022-06-02T15:25:00Z"/>
        </w:trPr>
        <w:tc>
          <w:tcPr>
            <w:tcW w:w="238.45pt" w:type="dxa"/>
            <w:vAlign w:val="center"/>
            <w:hideMark/>
          </w:tcPr>
          <w:p w14:paraId="069DF2F6" w14:textId="2441FA16" w:rsidR="00D71B22" w:rsidRPr="00B32B2A" w:rsidDel="00000C9A" w:rsidRDefault="00D71B22" w:rsidP="008017D2">
            <w:pPr>
              <w:jc w:val="start"/>
              <w:rPr>
                <w:del w:id="480" w:author="Alexandru Uicoaba" w:date="2022-06-02T15:25:00Z"/>
                <w:rFonts w:eastAsia="Times New Roman"/>
                <w:sz w:val="14"/>
                <w:szCs w:val="14"/>
                <w:lang w:val="en-GB" w:eastAsia="en-GB"/>
              </w:rPr>
            </w:pPr>
            <w:del w:id="481" w:author="Alexandru Uicoaba" w:date="2022-06-02T15:25:00Z">
              <w:r w:rsidRPr="00B32B2A" w:rsidDel="00000C9A">
                <w:rPr>
                  <w:rFonts w:eastAsia="Times New Roman"/>
                  <w:sz w:val="14"/>
                  <w:szCs w:val="14"/>
                  <w:lang w:val="en-GB" w:eastAsia="en-GB"/>
                </w:rPr>
                <w:delText>Swarm intelligence for autonomous cooperative agents in battles for real-time strategy games</w:delText>
              </w:r>
            </w:del>
          </w:p>
        </w:tc>
        <w:tc>
          <w:tcPr>
            <w:tcW w:w="128pt" w:type="dxa"/>
            <w:vAlign w:val="center"/>
            <w:hideMark/>
          </w:tcPr>
          <w:p w14:paraId="747E7871" w14:textId="0532E2BB" w:rsidR="00D71B22" w:rsidRPr="00B32B2A" w:rsidDel="00000C9A" w:rsidRDefault="00D71B22" w:rsidP="008017D2">
            <w:pPr>
              <w:rPr>
                <w:del w:id="482" w:author="Alexandru Uicoaba" w:date="2022-06-02T15:25:00Z"/>
                <w:rFonts w:eastAsia="Times New Roman"/>
                <w:color w:val="000000"/>
                <w:sz w:val="14"/>
                <w:szCs w:val="14"/>
                <w:lang w:val="en-GB" w:eastAsia="en-GB"/>
              </w:rPr>
            </w:pPr>
            <w:del w:id="483" w:author="Alexandru Uicoaba" w:date="2022-06-02T15:25:00Z">
              <w:r w:rsidRPr="00B32B2A" w:rsidDel="00000C9A">
                <w:rPr>
                  <w:rFonts w:eastAsia="Times New Roman"/>
                  <w:color w:val="000000"/>
                  <w:sz w:val="14"/>
                  <w:szCs w:val="14"/>
                  <w:lang w:val="en-GB" w:eastAsia="en-GB"/>
                </w:rPr>
                <w:delText>Markov Decision Process</w:delText>
              </w:r>
            </w:del>
          </w:p>
          <w:p w14:paraId="32DF8648" w14:textId="4AAF17D9" w:rsidR="00D71B22" w:rsidRPr="00B32B2A" w:rsidDel="00000C9A" w:rsidRDefault="00D71B22" w:rsidP="008017D2">
            <w:pPr>
              <w:rPr>
                <w:del w:id="484" w:author="Alexandru Uicoaba" w:date="2022-06-02T15:25:00Z"/>
                <w:rFonts w:eastAsia="Times New Roman"/>
                <w:color w:val="000000"/>
                <w:sz w:val="14"/>
                <w:szCs w:val="14"/>
                <w:lang w:val="en-GB" w:eastAsia="en-GB"/>
              </w:rPr>
            </w:pPr>
            <w:del w:id="485" w:author="Alexandru Uicoaba" w:date="2022-06-02T15:25:00Z">
              <w:r w:rsidRPr="00B32B2A" w:rsidDel="00000C9A">
                <w:rPr>
                  <w:rFonts w:eastAsia="Times New Roman"/>
                  <w:color w:val="000000"/>
                  <w:sz w:val="14"/>
                  <w:szCs w:val="14"/>
                  <w:lang w:val="en-GB" w:eastAsia="en-GB"/>
                </w:rPr>
                <w:delText>Reinforcement Learning</w:delText>
              </w:r>
            </w:del>
          </w:p>
        </w:tc>
        <w:tc>
          <w:tcPr>
            <w:tcW w:w="90.65pt" w:type="dxa"/>
            <w:gridSpan w:val="2"/>
            <w:noWrap/>
            <w:vAlign w:val="center"/>
            <w:hideMark/>
          </w:tcPr>
          <w:p w14:paraId="442F3C1E" w14:textId="469C9212" w:rsidR="00D71B22" w:rsidRPr="00B32B2A" w:rsidDel="00000C9A" w:rsidRDefault="00D71B22" w:rsidP="008017D2">
            <w:pPr>
              <w:rPr>
                <w:del w:id="486" w:author="Alexandru Uicoaba" w:date="2022-06-02T15:25:00Z"/>
                <w:rFonts w:eastAsia="Times New Roman"/>
                <w:color w:val="000000"/>
                <w:sz w:val="14"/>
                <w:szCs w:val="14"/>
                <w:lang w:val="en-GB" w:eastAsia="en-GB"/>
              </w:rPr>
            </w:pPr>
            <w:del w:id="487"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3221B12" w14:textId="35A95441" w:rsidR="00D71B22" w:rsidRPr="00B32B2A" w:rsidDel="00000C9A" w:rsidRDefault="00D71B22" w:rsidP="008017D2">
            <w:pPr>
              <w:rPr>
                <w:del w:id="488" w:author="Alexandru Uicoaba" w:date="2022-06-02T15:25:00Z"/>
                <w:rFonts w:eastAsia="Times New Roman"/>
                <w:color w:val="000000"/>
                <w:sz w:val="14"/>
                <w:szCs w:val="14"/>
                <w:lang w:val="en-GB" w:eastAsia="en-GB"/>
              </w:rPr>
            </w:pPr>
            <w:del w:id="489"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44C41A85" w14:textId="39223A03" w:rsidTr="00C8403B">
        <w:trPr>
          <w:trHeight w:val="68"/>
          <w:del w:id="490" w:author="Alexandru Uicoaba" w:date="2022-06-02T15:25:00Z"/>
        </w:trPr>
        <w:tc>
          <w:tcPr>
            <w:tcW w:w="238.45pt" w:type="dxa"/>
            <w:vAlign w:val="center"/>
            <w:hideMark/>
          </w:tcPr>
          <w:p w14:paraId="694A925F" w14:textId="0BAA71D9" w:rsidR="00D71B22" w:rsidRPr="00B32B2A" w:rsidDel="00000C9A" w:rsidRDefault="00D71B22" w:rsidP="008017D2">
            <w:pPr>
              <w:jc w:val="start"/>
              <w:rPr>
                <w:del w:id="491" w:author="Alexandru Uicoaba" w:date="2022-06-02T15:25:00Z"/>
                <w:rFonts w:eastAsia="Times New Roman"/>
                <w:sz w:val="14"/>
                <w:szCs w:val="14"/>
                <w:lang w:val="en-GB" w:eastAsia="en-GB"/>
              </w:rPr>
            </w:pPr>
            <w:del w:id="492" w:author="Alexandru Uicoaba" w:date="2022-06-02T15:25:00Z">
              <w:r w:rsidRPr="00B32B2A" w:rsidDel="00000C9A">
                <w:rPr>
                  <w:rFonts w:eastAsia="Times New Roman"/>
                  <w:sz w:val="14"/>
                  <w:szCs w:val="14"/>
                  <w:lang w:val="en-GB" w:eastAsia="en-GB"/>
                </w:rPr>
                <w:delText>Catch me if you can: A pursuit-evasion game with intelligent agents in the Unity 3D game environment</w:delText>
              </w:r>
            </w:del>
          </w:p>
        </w:tc>
        <w:tc>
          <w:tcPr>
            <w:tcW w:w="128pt" w:type="dxa"/>
            <w:noWrap/>
            <w:vAlign w:val="center"/>
            <w:hideMark/>
          </w:tcPr>
          <w:p w14:paraId="6CDE3122" w14:textId="7CB14967" w:rsidR="00D71B22" w:rsidRPr="00B32B2A" w:rsidDel="00000C9A" w:rsidRDefault="00D71B22" w:rsidP="008017D2">
            <w:pPr>
              <w:rPr>
                <w:del w:id="493" w:author="Alexandru Uicoaba" w:date="2022-06-02T15:25:00Z"/>
                <w:rFonts w:eastAsia="Times New Roman"/>
                <w:color w:val="000000"/>
                <w:sz w:val="14"/>
                <w:szCs w:val="14"/>
                <w:lang w:val="en-GB" w:eastAsia="en-GB"/>
              </w:rPr>
            </w:pPr>
            <w:del w:id="494" w:author="Alexandru Uicoaba" w:date="2022-06-02T15:25:00Z">
              <w:r w:rsidRPr="00B32B2A" w:rsidDel="00000C9A">
                <w:rPr>
                  <w:rFonts w:eastAsia="Times New Roman"/>
                  <w:color w:val="000000"/>
                  <w:sz w:val="14"/>
                  <w:szCs w:val="14"/>
                  <w:lang w:val="en-GB" w:eastAsia="en-GB"/>
                </w:rPr>
                <w:delText>A* algorithm</w:delText>
              </w:r>
            </w:del>
          </w:p>
        </w:tc>
        <w:tc>
          <w:tcPr>
            <w:tcW w:w="90.65pt" w:type="dxa"/>
            <w:gridSpan w:val="2"/>
            <w:noWrap/>
            <w:vAlign w:val="center"/>
            <w:hideMark/>
          </w:tcPr>
          <w:p w14:paraId="230FD166" w14:textId="6FD07513" w:rsidR="00D71B22" w:rsidRPr="00B32B2A" w:rsidDel="00000C9A" w:rsidRDefault="00D71B22" w:rsidP="008017D2">
            <w:pPr>
              <w:rPr>
                <w:del w:id="495" w:author="Alexandru Uicoaba" w:date="2022-06-02T15:25:00Z"/>
                <w:rFonts w:eastAsia="Times New Roman"/>
                <w:color w:val="000000"/>
                <w:sz w:val="14"/>
                <w:szCs w:val="14"/>
                <w:lang w:val="en-GB" w:eastAsia="en-GB"/>
              </w:rPr>
            </w:pPr>
            <w:del w:id="496"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30E10D33" w14:textId="417824A2" w:rsidR="00D71B22" w:rsidRPr="00B32B2A" w:rsidDel="00000C9A" w:rsidRDefault="00D71B22" w:rsidP="008017D2">
            <w:pPr>
              <w:rPr>
                <w:del w:id="497" w:author="Alexandru Uicoaba" w:date="2022-06-02T15:25:00Z"/>
                <w:rFonts w:eastAsia="Times New Roman"/>
                <w:color w:val="000000"/>
                <w:sz w:val="14"/>
                <w:szCs w:val="14"/>
                <w:lang w:val="en-GB" w:eastAsia="en-GB"/>
              </w:rPr>
            </w:pPr>
            <w:del w:id="498"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3DC87FEB" w14:textId="066BDCDC" w:rsidTr="00C8403B">
        <w:trPr>
          <w:trHeight w:val="212"/>
          <w:del w:id="499" w:author="Alexandru Uicoaba" w:date="2022-06-02T15:25:00Z"/>
        </w:trPr>
        <w:tc>
          <w:tcPr>
            <w:tcW w:w="238.45pt" w:type="dxa"/>
            <w:vAlign w:val="center"/>
            <w:hideMark/>
          </w:tcPr>
          <w:p w14:paraId="323A349D" w14:textId="4D2CF715" w:rsidR="00D71B22" w:rsidRPr="00B32B2A" w:rsidDel="00000C9A" w:rsidRDefault="00D71B22" w:rsidP="008017D2">
            <w:pPr>
              <w:jc w:val="start"/>
              <w:rPr>
                <w:del w:id="500" w:author="Alexandru Uicoaba" w:date="2022-06-02T15:25:00Z"/>
                <w:rFonts w:eastAsia="Times New Roman"/>
                <w:sz w:val="14"/>
                <w:szCs w:val="14"/>
                <w:lang w:val="en-GB" w:eastAsia="en-GB"/>
              </w:rPr>
            </w:pPr>
            <w:del w:id="501" w:author="Alexandru Uicoaba" w:date="2022-06-02T15:25:00Z">
              <w:r w:rsidRPr="00B32B2A" w:rsidDel="00000C9A">
                <w:rPr>
                  <w:rFonts w:eastAsia="Times New Roman"/>
                  <w:sz w:val="14"/>
                  <w:szCs w:val="14"/>
                  <w:lang w:val="en-GB" w:eastAsia="en-GB"/>
                </w:rPr>
                <w:delText>General Video Game AI: A Multitrack Framework for Evaluating Agents, Games, and Content Generation Algorithms</w:delText>
              </w:r>
            </w:del>
          </w:p>
        </w:tc>
        <w:tc>
          <w:tcPr>
            <w:tcW w:w="128pt" w:type="dxa"/>
            <w:noWrap/>
            <w:vAlign w:val="center"/>
            <w:hideMark/>
          </w:tcPr>
          <w:p w14:paraId="7E012BC5" w14:textId="65B04566" w:rsidR="00D71B22" w:rsidRPr="00B32B2A" w:rsidDel="00000C9A" w:rsidRDefault="00D71B22" w:rsidP="008017D2">
            <w:pPr>
              <w:rPr>
                <w:del w:id="502" w:author="Alexandru Uicoaba" w:date="2022-06-02T15:25:00Z"/>
                <w:rFonts w:eastAsia="Times New Roman"/>
                <w:color w:val="000000"/>
                <w:sz w:val="14"/>
                <w:szCs w:val="14"/>
                <w:lang w:val="en-GB" w:eastAsia="en-GB"/>
              </w:rPr>
            </w:pPr>
            <w:del w:id="503" w:author="Alexandru Uicoaba" w:date="2022-06-02T15:25:00Z">
              <w:r w:rsidRPr="00B32B2A" w:rsidDel="00000C9A">
                <w:rPr>
                  <w:rFonts w:eastAsia="Times New Roman"/>
                  <w:color w:val="000000"/>
                  <w:sz w:val="14"/>
                  <w:szCs w:val="14"/>
                  <w:lang w:val="en-GB" w:eastAsia="en-GB"/>
                </w:rPr>
                <w:delText>Monte-Carlo Tree Search</w:delText>
              </w:r>
            </w:del>
          </w:p>
        </w:tc>
        <w:tc>
          <w:tcPr>
            <w:tcW w:w="90.65pt" w:type="dxa"/>
            <w:gridSpan w:val="2"/>
            <w:noWrap/>
            <w:vAlign w:val="center"/>
            <w:hideMark/>
          </w:tcPr>
          <w:p w14:paraId="0DF92260" w14:textId="19B04880" w:rsidR="00D71B22" w:rsidRPr="00B32B2A" w:rsidDel="00000C9A" w:rsidRDefault="00D71B22" w:rsidP="008017D2">
            <w:pPr>
              <w:rPr>
                <w:del w:id="504" w:author="Alexandru Uicoaba" w:date="2022-06-02T15:25:00Z"/>
                <w:rFonts w:eastAsia="Times New Roman"/>
                <w:color w:val="000000"/>
                <w:sz w:val="14"/>
                <w:szCs w:val="14"/>
                <w:lang w:val="en-GB" w:eastAsia="en-GB"/>
              </w:rPr>
            </w:pPr>
            <w:del w:id="505" w:author="Alexandru Uicoaba" w:date="2022-06-02T15:25:00Z">
              <w:r w:rsidRPr="00B32B2A" w:rsidDel="00000C9A">
                <w:rPr>
                  <w:rFonts w:eastAsia="Times New Roman"/>
                  <w:color w:val="000000"/>
                  <w:sz w:val="14"/>
                  <w:szCs w:val="14"/>
                  <w:lang w:val="en-GB" w:eastAsia="en-GB"/>
                </w:rPr>
                <w:delText>multi games</w:delText>
              </w:r>
            </w:del>
          </w:p>
        </w:tc>
        <w:tc>
          <w:tcPr>
            <w:tcW w:w="47.50pt" w:type="dxa"/>
            <w:vAlign w:val="center"/>
          </w:tcPr>
          <w:p w14:paraId="29A86F74" w14:textId="3B4FFB63" w:rsidR="00D71B22" w:rsidRPr="00B32B2A" w:rsidDel="00000C9A" w:rsidRDefault="00D71B22" w:rsidP="008017D2">
            <w:pPr>
              <w:rPr>
                <w:del w:id="506" w:author="Alexandru Uicoaba" w:date="2022-06-02T15:25:00Z"/>
                <w:rFonts w:eastAsia="Times New Roman"/>
                <w:color w:val="000000"/>
                <w:sz w:val="14"/>
                <w:szCs w:val="14"/>
                <w:lang w:val="en-GB" w:eastAsia="en-GB"/>
              </w:rPr>
            </w:pPr>
            <w:del w:id="50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1B10FC9" w14:textId="38DB0F72" w:rsidTr="00C8403B">
        <w:trPr>
          <w:trHeight w:val="281"/>
          <w:del w:id="508" w:author="Alexandru Uicoaba" w:date="2022-06-02T15:25:00Z"/>
        </w:trPr>
        <w:tc>
          <w:tcPr>
            <w:tcW w:w="238.45pt" w:type="dxa"/>
            <w:vAlign w:val="center"/>
            <w:hideMark/>
          </w:tcPr>
          <w:p w14:paraId="4FE03ED9" w14:textId="3263606D" w:rsidR="00D71B22" w:rsidRPr="00B32B2A" w:rsidDel="00000C9A" w:rsidRDefault="00D71B22" w:rsidP="008017D2">
            <w:pPr>
              <w:jc w:val="start"/>
              <w:rPr>
                <w:del w:id="509" w:author="Alexandru Uicoaba" w:date="2022-06-02T15:25:00Z"/>
                <w:rFonts w:eastAsia="Times New Roman"/>
                <w:sz w:val="14"/>
                <w:szCs w:val="14"/>
                <w:lang w:val="en-GB" w:eastAsia="en-GB"/>
              </w:rPr>
            </w:pPr>
            <w:del w:id="510" w:author="Alexandru Uicoaba" w:date="2022-06-02T15:25:00Z">
              <w:r w:rsidRPr="00B32B2A" w:rsidDel="00000C9A">
                <w:rPr>
                  <w:rFonts w:eastAsia="Times New Roman"/>
                  <w:sz w:val="14"/>
                  <w:szCs w:val="14"/>
                  <w:lang w:val="en-GB" w:eastAsia="en-GB"/>
                </w:rPr>
                <w:delText>A Methodology for Creating Generic Game Playing Agents for Board Games</w:delText>
              </w:r>
            </w:del>
          </w:p>
        </w:tc>
        <w:tc>
          <w:tcPr>
            <w:tcW w:w="128pt" w:type="dxa"/>
            <w:vAlign w:val="center"/>
            <w:hideMark/>
          </w:tcPr>
          <w:p w14:paraId="68D7FAEC" w14:textId="58C0200A" w:rsidR="00D71B22" w:rsidRPr="00B32B2A" w:rsidDel="00000C9A" w:rsidRDefault="00D71B22" w:rsidP="008017D2">
            <w:pPr>
              <w:rPr>
                <w:del w:id="511" w:author="Alexandru Uicoaba" w:date="2022-06-02T15:25:00Z"/>
                <w:rFonts w:eastAsia="Times New Roman"/>
                <w:color w:val="000000"/>
                <w:sz w:val="14"/>
                <w:szCs w:val="14"/>
                <w:lang w:val="en-GB" w:eastAsia="en-GB"/>
              </w:rPr>
            </w:pPr>
            <w:del w:id="512" w:author="Alexandru Uicoaba" w:date="2022-06-02T15:25:00Z">
              <w:r w:rsidRPr="00B32B2A" w:rsidDel="00000C9A">
                <w:rPr>
                  <w:rFonts w:eastAsia="Times New Roman"/>
                  <w:color w:val="000000"/>
                  <w:sz w:val="14"/>
                  <w:szCs w:val="14"/>
                  <w:lang w:val="en-GB" w:eastAsia="en-GB"/>
                </w:rPr>
                <w:delText>Monte-Carlo Tree Search</w:delText>
              </w:r>
            </w:del>
          </w:p>
          <w:p w14:paraId="40C225BF" w14:textId="76944DAB" w:rsidR="00D71B22" w:rsidRPr="00B32B2A" w:rsidDel="00000C9A" w:rsidRDefault="00D71B22" w:rsidP="008017D2">
            <w:pPr>
              <w:rPr>
                <w:del w:id="513" w:author="Alexandru Uicoaba" w:date="2022-06-02T15:25:00Z"/>
                <w:rFonts w:eastAsia="Times New Roman"/>
                <w:color w:val="000000"/>
                <w:sz w:val="14"/>
                <w:szCs w:val="14"/>
                <w:lang w:val="en-GB" w:eastAsia="en-GB"/>
              </w:rPr>
            </w:pPr>
            <w:del w:id="514" w:author="Alexandru Uicoaba" w:date="2022-06-02T15:25:00Z">
              <w:r w:rsidRPr="00B32B2A" w:rsidDel="00000C9A">
                <w:rPr>
                  <w:rFonts w:eastAsia="Times New Roman"/>
                  <w:color w:val="000000"/>
                  <w:sz w:val="14"/>
                  <w:szCs w:val="14"/>
                  <w:lang w:val="en-GB" w:eastAsia="en-GB"/>
                </w:rPr>
                <w:delText>Cascade Correlation Neural Network</w:delText>
              </w:r>
            </w:del>
          </w:p>
        </w:tc>
        <w:tc>
          <w:tcPr>
            <w:tcW w:w="90.65pt" w:type="dxa"/>
            <w:gridSpan w:val="2"/>
            <w:noWrap/>
            <w:vAlign w:val="center"/>
            <w:hideMark/>
          </w:tcPr>
          <w:p w14:paraId="732EED72" w14:textId="3F306B35" w:rsidR="00D71B22" w:rsidRPr="00B32B2A" w:rsidDel="00000C9A" w:rsidRDefault="00D71B22" w:rsidP="008017D2">
            <w:pPr>
              <w:rPr>
                <w:del w:id="515" w:author="Alexandru Uicoaba" w:date="2022-06-02T15:25:00Z"/>
                <w:rFonts w:eastAsia="Times New Roman"/>
                <w:color w:val="000000"/>
                <w:sz w:val="14"/>
                <w:szCs w:val="14"/>
                <w:lang w:val="en-GB" w:eastAsia="en-GB"/>
              </w:rPr>
            </w:pPr>
            <w:del w:id="516"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A581F2E" w14:textId="36536875" w:rsidR="00D71B22" w:rsidRPr="00B32B2A" w:rsidDel="00000C9A" w:rsidRDefault="00D71B22" w:rsidP="008017D2">
            <w:pPr>
              <w:rPr>
                <w:del w:id="517" w:author="Alexandru Uicoaba" w:date="2022-06-02T15:25:00Z"/>
                <w:rFonts w:eastAsia="Times New Roman"/>
                <w:color w:val="000000"/>
                <w:sz w:val="14"/>
                <w:szCs w:val="14"/>
                <w:lang w:val="en-GB" w:eastAsia="en-GB"/>
              </w:rPr>
            </w:pPr>
            <w:del w:id="518"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21998C4" w14:textId="3D38C5E1" w:rsidTr="00C8403B">
        <w:trPr>
          <w:trHeight w:val="122"/>
          <w:del w:id="519" w:author="Alexandru Uicoaba" w:date="2022-06-02T15:25:00Z"/>
        </w:trPr>
        <w:tc>
          <w:tcPr>
            <w:tcW w:w="238.45pt" w:type="dxa"/>
            <w:vAlign w:val="center"/>
            <w:hideMark/>
          </w:tcPr>
          <w:p w14:paraId="10B77753" w14:textId="73154537" w:rsidR="00D71B22" w:rsidRPr="00B32B2A" w:rsidDel="00000C9A" w:rsidRDefault="00D71B22" w:rsidP="008017D2">
            <w:pPr>
              <w:jc w:val="start"/>
              <w:rPr>
                <w:del w:id="520" w:author="Alexandru Uicoaba" w:date="2022-06-02T15:25:00Z"/>
                <w:rFonts w:eastAsia="Times New Roman"/>
                <w:sz w:val="14"/>
                <w:szCs w:val="14"/>
                <w:lang w:val="en-GB" w:eastAsia="en-GB"/>
              </w:rPr>
            </w:pPr>
            <w:del w:id="521" w:author="Alexandru Uicoaba" w:date="2022-06-02T15:25:00Z">
              <w:r w:rsidRPr="00B32B2A" w:rsidDel="00000C9A">
                <w:rPr>
                  <w:rFonts w:eastAsia="Times New Roman"/>
                  <w:sz w:val="14"/>
                  <w:szCs w:val="14"/>
                  <w:lang w:val="en-GB" w:eastAsia="en-GB"/>
                </w:rPr>
                <w:delText>Utilizing Multiple Agents for Decision Making in a Fighting Game</w:delText>
              </w:r>
            </w:del>
          </w:p>
        </w:tc>
        <w:tc>
          <w:tcPr>
            <w:tcW w:w="128pt" w:type="dxa"/>
            <w:vAlign w:val="center"/>
            <w:hideMark/>
          </w:tcPr>
          <w:p w14:paraId="696974CE" w14:textId="24BD4326" w:rsidR="00D71B22" w:rsidRPr="00B32B2A" w:rsidDel="00000C9A" w:rsidRDefault="00D71B22" w:rsidP="008017D2">
            <w:pPr>
              <w:rPr>
                <w:del w:id="522" w:author="Alexandru Uicoaba" w:date="2022-06-02T15:25:00Z"/>
                <w:rFonts w:eastAsia="Times New Roman"/>
                <w:color w:val="000000"/>
                <w:sz w:val="14"/>
                <w:szCs w:val="14"/>
                <w:lang w:val="en-GB" w:eastAsia="en-GB"/>
              </w:rPr>
            </w:pPr>
            <w:del w:id="523"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0DB2F1E2" w14:textId="3F869D48" w:rsidR="00D71B22" w:rsidRPr="00B32B2A" w:rsidDel="00000C9A" w:rsidRDefault="00D71B22" w:rsidP="008017D2">
            <w:pPr>
              <w:rPr>
                <w:del w:id="524" w:author="Alexandru Uicoaba" w:date="2022-06-02T15:25:00Z"/>
                <w:rFonts w:eastAsia="Times New Roman"/>
                <w:color w:val="000000"/>
                <w:sz w:val="14"/>
                <w:szCs w:val="14"/>
                <w:lang w:val="en-GB" w:eastAsia="en-GB"/>
              </w:rPr>
            </w:pPr>
            <w:del w:id="525"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4F625EC" w14:textId="588D3BB7" w:rsidR="00D71B22" w:rsidRPr="00B32B2A" w:rsidDel="00000C9A" w:rsidRDefault="00D71B22" w:rsidP="008017D2">
            <w:pPr>
              <w:rPr>
                <w:del w:id="526" w:author="Alexandru Uicoaba" w:date="2022-06-02T15:25:00Z"/>
                <w:rFonts w:eastAsia="Times New Roman"/>
                <w:color w:val="000000"/>
                <w:sz w:val="14"/>
                <w:szCs w:val="14"/>
                <w:lang w:val="en-GB" w:eastAsia="en-GB"/>
              </w:rPr>
            </w:pPr>
            <w:del w:id="52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0E16A79F" w14:textId="6B0655D3" w:rsidTr="00C8403B">
        <w:trPr>
          <w:trHeight w:val="290"/>
          <w:del w:id="528" w:author="Alexandru Uicoaba" w:date="2022-06-02T15:25:00Z"/>
        </w:trPr>
        <w:tc>
          <w:tcPr>
            <w:tcW w:w="238.45pt" w:type="dxa"/>
            <w:vAlign w:val="center"/>
            <w:hideMark/>
          </w:tcPr>
          <w:p w14:paraId="7B065C5C" w14:textId="79681303" w:rsidR="00D71B22" w:rsidRPr="00B32B2A" w:rsidDel="00000C9A" w:rsidRDefault="00D71B22" w:rsidP="008017D2">
            <w:pPr>
              <w:jc w:val="start"/>
              <w:rPr>
                <w:del w:id="529" w:author="Alexandru Uicoaba" w:date="2022-06-02T15:25:00Z"/>
                <w:rFonts w:eastAsia="Times New Roman"/>
                <w:sz w:val="14"/>
                <w:szCs w:val="14"/>
                <w:lang w:val="en-GB" w:eastAsia="en-GB"/>
              </w:rPr>
            </w:pPr>
            <w:del w:id="530" w:author="Alexandru Uicoaba" w:date="2022-06-02T15:25:00Z">
              <w:r w:rsidRPr="00B32B2A" w:rsidDel="00000C9A">
                <w:rPr>
                  <w:rFonts w:eastAsia="Times New Roman"/>
                  <w:sz w:val="14"/>
                  <w:szCs w:val="14"/>
                  <w:lang w:val="en-GB" w:eastAsia="en-GB"/>
                </w:rPr>
                <w:delText>Evaluating Competition in Training of Deep Reinforcement Learning Agents in First-Person Shooter Games</w:delText>
              </w:r>
            </w:del>
          </w:p>
        </w:tc>
        <w:tc>
          <w:tcPr>
            <w:tcW w:w="128pt" w:type="dxa"/>
            <w:noWrap/>
            <w:vAlign w:val="center"/>
            <w:hideMark/>
          </w:tcPr>
          <w:p w14:paraId="3E12285D" w14:textId="4007CC3E" w:rsidR="00D71B22" w:rsidRPr="00B32B2A" w:rsidDel="00000C9A" w:rsidRDefault="00D71B22" w:rsidP="008017D2">
            <w:pPr>
              <w:rPr>
                <w:del w:id="531" w:author="Alexandru Uicoaba" w:date="2022-06-02T15:25:00Z"/>
                <w:rFonts w:eastAsia="Times New Roman"/>
                <w:color w:val="000000"/>
                <w:sz w:val="14"/>
                <w:szCs w:val="14"/>
                <w:lang w:val="en-GB" w:eastAsia="en-GB"/>
              </w:rPr>
            </w:pPr>
            <w:del w:id="532"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59A343D6" w14:textId="7713A323" w:rsidR="00D71B22" w:rsidRPr="00B32B2A" w:rsidDel="00000C9A" w:rsidRDefault="00D71B22" w:rsidP="008017D2">
            <w:pPr>
              <w:rPr>
                <w:del w:id="533" w:author="Alexandru Uicoaba" w:date="2022-06-02T15:25:00Z"/>
                <w:rFonts w:eastAsia="Times New Roman"/>
                <w:color w:val="000000"/>
                <w:sz w:val="14"/>
                <w:szCs w:val="14"/>
                <w:lang w:val="en-GB" w:eastAsia="en-GB"/>
              </w:rPr>
            </w:pPr>
            <w:del w:id="534"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76E5097" w14:textId="3D3D12C8" w:rsidR="00D71B22" w:rsidRPr="00B32B2A" w:rsidDel="00000C9A" w:rsidRDefault="00D71B22" w:rsidP="008017D2">
            <w:pPr>
              <w:rPr>
                <w:del w:id="535" w:author="Alexandru Uicoaba" w:date="2022-06-02T15:25:00Z"/>
                <w:rFonts w:eastAsia="Times New Roman"/>
                <w:color w:val="000000"/>
                <w:sz w:val="14"/>
                <w:szCs w:val="14"/>
                <w:lang w:val="en-GB" w:eastAsia="en-GB"/>
              </w:rPr>
            </w:pPr>
            <w:del w:id="536"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87AEF3F" w14:textId="13ED9C65" w:rsidTr="00C8403B">
        <w:trPr>
          <w:trHeight w:val="287"/>
          <w:del w:id="537" w:author="Alexandru Uicoaba" w:date="2022-06-02T15:25:00Z"/>
        </w:trPr>
        <w:tc>
          <w:tcPr>
            <w:tcW w:w="238.45pt" w:type="dxa"/>
            <w:vAlign w:val="center"/>
            <w:hideMark/>
          </w:tcPr>
          <w:p w14:paraId="16292E6B" w14:textId="37631F65" w:rsidR="00D71B22" w:rsidRPr="00B32B2A" w:rsidDel="00000C9A" w:rsidRDefault="00D71B22" w:rsidP="008017D2">
            <w:pPr>
              <w:jc w:val="start"/>
              <w:rPr>
                <w:del w:id="538" w:author="Alexandru Uicoaba" w:date="2022-06-02T15:25:00Z"/>
                <w:rFonts w:eastAsia="Times New Roman"/>
                <w:sz w:val="14"/>
                <w:szCs w:val="14"/>
                <w:lang w:val="en-GB" w:eastAsia="en-GB"/>
              </w:rPr>
            </w:pPr>
            <w:del w:id="539" w:author="Alexandru Uicoaba" w:date="2022-06-02T15:25:00Z">
              <w:r w:rsidRPr="00B32B2A" w:rsidDel="00000C9A">
                <w:rPr>
                  <w:rFonts w:eastAsia="Times New Roman"/>
                  <w:sz w:val="14"/>
                  <w:szCs w:val="14"/>
                  <w:lang w:val="en-GB" w:eastAsia="en-GB"/>
                </w:rPr>
                <w:delText>Evaluating the Performance of the Deep Active Imitation Learning Algorithm in the Dynamic Environment of FIFA Player Agents</w:delText>
              </w:r>
            </w:del>
          </w:p>
        </w:tc>
        <w:tc>
          <w:tcPr>
            <w:tcW w:w="128pt" w:type="dxa"/>
            <w:vAlign w:val="center"/>
            <w:hideMark/>
          </w:tcPr>
          <w:p w14:paraId="44E6866D" w14:textId="01845201" w:rsidR="00D71B22" w:rsidRPr="00B32B2A" w:rsidDel="00000C9A" w:rsidRDefault="00D71B22" w:rsidP="008017D2">
            <w:pPr>
              <w:rPr>
                <w:del w:id="540" w:author="Alexandru Uicoaba" w:date="2022-06-02T15:25:00Z"/>
                <w:rFonts w:eastAsia="Times New Roman"/>
                <w:color w:val="000000"/>
                <w:sz w:val="14"/>
                <w:szCs w:val="14"/>
                <w:lang w:val="en-GB" w:eastAsia="en-GB"/>
              </w:rPr>
            </w:pPr>
            <w:del w:id="541" w:author="Alexandru Uicoaba" w:date="2022-06-02T15:25:00Z">
              <w:r w:rsidRPr="00B32B2A" w:rsidDel="00000C9A">
                <w:rPr>
                  <w:rFonts w:eastAsia="Times New Roman"/>
                  <w:color w:val="000000"/>
                  <w:sz w:val="14"/>
                  <w:szCs w:val="14"/>
                  <w:lang w:val="en-GB" w:eastAsia="en-GB"/>
                </w:rPr>
                <w:delText>Deep Active Imitation</w:delText>
              </w:r>
            </w:del>
          </w:p>
          <w:p w14:paraId="5ABFEF58" w14:textId="6514F0F1" w:rsidR="00D71B22" w:rsidRPr="00B32B2A" w:rsidDel="00000C9A" w:rsidRDefault="00D71B22" w:rsidP="008017D2">
            <w:pPr>
              <w:rPr>
                <w:del w:id="542" w:author="Alexandru Uicoaba" w:date="2022-06-02T15:25:00Z"/>
                <w:rFonts w:eastAsia="Times New Roman"/>
                <w:color w:val="000000"/>
                <w:sz w:val="14"/>
                <w:szCs w:val="14"/>
                <w:lang w:val="en-GB" w:eastAsia="en-GB"/>
              </w:rPr>
            </w:pPr>
            <w:del w:id="543" w:author="Alexandru Uicoaba" w:date="2022-06-02T15:25:00Z">
              <w:r w:rsidRPr="00B32B2A" w:rsidDel="00000C9A">
                <w:rPr>
                  <w:rFonts w:eastAsia="Times New Roman"/>
                  <w:color w:val="000000"/>
                  <w:sz w:val="14"/>
                  <w:szCs w:val="14"/>
                  <w:lang w:val="en-GB" w:eastAsia="en-GB"/>
                </w:rPr>
                <w:delText>Direct Imitation Learning</w:delText>
              </w:r>
            </w:del>
          </w:p>
        </w:tc>
        <w:tc>
          <w:tcPr>
            <w:tcW w:w="90.65pt" w:type="dxa"/>
            <w:gridSpan w:val="2"/>
            <w:noWrap/>
            <w:vAlign w:val="center"/>
            <w:hideMark/>
          </w:tcPr>
          <w:p w14:paraId="104DE474" w14:textId="274C09AB" w:rsidR="00D71B22" w:rsidRPr="00B32B2A" w:rsidDel="00000C9A" w:rsidRDefault="00D71B22" w:rsidP="008017D2">
            <w:pPr>
              <w:rPr>
                <w:del w:id="544" w:author="Alexandru Uicoaba" w:date="2022-06-02T15:25:00Z"/>
                <w:rFonts w:eastAsia="Times New Roman"/>
                <w:color w:val="000000"/>
                <w:sz w:val="14"/>
                <w:szCs w:val="14"/>
                <w:lang w:val="en-GB" w:eastAsia="en-GB"/>
              </w:rPr>
            </w:pPr>
            <w:del w:id="545"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1741F5AF" w14:textId="6096CAC4" w:rsidR="00D71B22" w:rsidRPr="00B32B2A" w:rsidDel="00000C9A" w:rsidRDefault="00D71B22" w:rsidP="008017D2">
            <w:pPr>
              <w:rPr>
                <w:del w:id="546" w:author="Alexandru Uicoaba" w:date="2022-06-02T15:25:00Z"/>
                <w:rFonts w:eastAsia="Times New Roman"/>
                <w:color w:val="000000"/>
                <w:sz w:val="14"/>
                <w:szCs w:val="14"/>
                <w:lang w:val="en-GB" w:eastAsia="en-GB"/>
              </w:rPr>
            </w:pPr>
            <w:del w:id="54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C7C7B70" w14:textId="675EF19A" w:rsidTr="00C8403B">
        <w:trPr>
          <w:trHeight w:val="160"/>
          <w:del w:id="548" w:author="Alexandru Uicoaba" w:date="2022-06-02T15:25:00Z"/>
        </w:trPr>
        <w:tc>
          <w:tcPr>
            <w:tcW w:w="238.45pt" w:type="dxa"/>
            <w:vAlign w:val="center"/>
            <w:hideMark/>
          </w:tcPr>
          <w:p w14:paraId="7F393852" w14:textId="0C02D98C" w:rsidR="00D71B22" w:rsidRPr="00B32B2A" w:rsidDel="00000C9A" w:rsidRDefault="00D71B22" w:rsidP="008017D2">
            <w:pPr>
              <w:jc w:val="start"/>
              <w:rPr>
                <w:del w:id="549" w:author="Alexandru Uicoaba" w:date="2022-06-02T15:25:00Z"/>
                <w:rFonts w:eastAsia="Times New Roman"/>
                <w:sz w:val="14"/>
                <w:szCs w:val="14"/>
                <w:lang w:val="en-GB" w:eastAsia="en-GB"/>
              </w:rPr>
            </w:pPr>
            <w:del w:id="550" w:author="Alexandru Uicoaba" w:date="2022-06-02T15:25:00Z">
              <w:r w:rsidRPr="00B32B2A" w:rsidDel="00000C9A">
                <w:rPr>
                  <w:rFonts w:eastAsia="Times New Roman"/>
                  <w:sz w:val="14"/>
                  <w:szCs w:val="14"/>
                  <w:lang w:val="en-GB" w:eastAsia="en-GB"/>
                </w:rPr>
                <w:delText>Reinforcement Learning with an Extended Classifier System in Zero-sum Markov Games</w:delText>
              </w:r>
            </w:del>
          </w:p>
        </w:tc>
        <w:tc>
          <w:tcPr>
            <w:tcW w:w="128pt" w:type="dxa"/>
            <w:noWrap/>
            <w:vAlign w:val="center"/>
            <w:hideMark/>
          </w:tcPr>
          <w:p w14:paraId="5132AC55" w14:textId="64E07451" w:rsidR="00D71B22" w:rsidRPr="00B32B2A" w:rsidDel="00000C9A" w:rsidRDefault="00D71B22" w:rsidP="008017D2">
            <w:pPr>
              <w:rPr>
                <w:del w:id="551" w:author="Alexandru Uicoaba" w:date="2022-06-02T15:25:00Z"/>
                <w:rFonts w:eastAsia="Times New Roman"/>
                <w:color w:val="000000"/>
                <w:sz w:val="14"/>
                <w:szCs w:val="14"/>
                <w:lang w:val="en-GB" w:eastAsia="en-GB"/>
              </w:rPr>
            </w:pPr>
            <w:del w:id="552" w:author="Alexandru Uicoaba" w:date="2022-06-02T15:25:00Z">
              <w:r w:rsidRPr="00B32B2A" w:rsidDel="00000C9A">
                <w:rPr>
                  <w:rFonts w:eastAsia="Times New Roman"/>
                  <w:color w:val="000000"/>
                  <w:sz w:val="14"/>
                  <w:szCs w:val="14"/>
                  <w:lang w:val="en-GB" w:eastAsia="en-GB"/>
                </w:rPr>
                <w:delText>eXtended Classifier System</w:delText>
              </w:r>
            </w:del>
          </w:p>
        </w:tc>
        <w:tc>
          <w:tcPr>
            <w:tcW w:w="90.65pt" w:type="dxa"/>
            <w:gridSpan w:val="2"/>
            <w:noWrap/>
            <w:vAlign w:val="center"/>
            <w:hideMark/>
          </w:tcPr>
          <w:p w14:paraId="200A0D2D" w14:textId="242C9F1A" w:rsidR="00D71B22" w:rsidRPr="00B32B2A" w:rsidDel="00000C9A" w:rsidRDefault="00D71B22" w:rsidP="008017D2">
            <w:pPr>
              <w:rPr>
                <w:del w:id="553" w:author="Alexandru Uicoaba" w:date="2022-06-02T15:25:00Z"/>
                <w:rFonts w:eastAsia="Times New Roman"/>
                <w:color w:val="000000"/>
                <w:sz w:val="14"/>
                <w:szCs w:val="14"/>
                <w:lang w:val="en-GB" w:eastAsia="en-GB"/>
              </w:rPr>
            </w:pPr>
            <w:del w:id="554"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3CA83816" w14:textId="63A5B6B4" w:rsidR="00D71B22" w:rsidRPr="00B32B2A" w:rsidDel="00000C9A" w:rsidRDefault="00D71B22" w:rsidP="008017D2">
            <w:pPr>
              <w:rPr>
                <w:del w:id="555" w:author="Alexandru Uicoaba" w:date="2022-06-02T15:25:00Z"/>
                <w:rFonts w:eastAsia="Times New Roman"/>
                <w:color w:val="000000"/>
                <w:sz w:val="14"/>
                <w:szCs w:val="14"/>
                <w:lang w:val="en-GB" w:eastAsia="en-GB"/>
              </w:rPr>
            </w:pPr>
            <w:del w:id="556"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695AD4E" w14:textId="1EC0025A" w:rsidTr="00C8403B">
        <w:trPr>
          <w:trHeight w:val="300"/>
          <w:del w:id="557" w:author="Alexandru Uicoaba" w:date="2022-06-02T15:25:00Z"/>
        </w:trPr>
        <w:tc>
          <w:tcPr>
            <w:tcW w:w="238.45pt" w:type="dxa"/>
            <w:vAlign w:val="center"/>
            <w:hideMark/>
          </w:tcPr>
          <w:p w14:paraId="6E982A30" w14:textId="2F9C9AC5" w:rsidR="00D71B22" w:rsidRPr="00B32B2A" w:rsidDel="00000C9A" w:rsidRDefault="00D71B22" w:rsidP="008017D2">
            <w:pPr>
              <w:jc w:val="start"/>
              <w:rPr>
                <w:del w:id="558" w:author="Alexandru Uicoaba" w:date="2022-06-02T15:25:00Z"/>
                <w:rFonts w:eastAsia="Times New Roman"/>
                <w:sz w:val="14"/>
                <w:szCs w:val="14"/>
                <w:lang w:val="en-GB" w:eastAsia="en-GB"/>
              </w:rPr>
            </w:pPr>
            <w:del w:id="559" w:author="Alexandru Uicoaba" w:date="2022-06-02T15:25:00Z">
              <w:r w:rsidRPr="00B32B2A" w:rsidDel="00000C9A">
                <w:rPr>
                  <w:rFonts w:eastAsia="Times New Roman"/>
                  <w:sz w:val="14"/>
                  <w:szCs w:val="14"/>
                  <w:lang w:val="en-GB" w:eastAsia="en-GB"/>
                </w:rPr>
                <w:delText>A Multi-agent Design of a Computer Player for Nine Men's Morris Board Game using Deep Reinforcement Learning</w:delText>
              </w:r>
            </w:del>
          </w:p>
        </w:tc>
        <w:tc>
          <w:tcPr>
            <w:tcW w:w="128pt" w:type="dxa"/>
            <w:vAlign w:val="center"/>
            <w:hideMark/>
          </w:tcPr>
          <w:p w14:paraId="5E975D9C" w14:textId="2481EB29" w:rsidR="00D71B22" w:rsidRPr="00B32B2A" w:rsidDel="00000C9A" w:rsidRDefault="00D71B22" w:rsidP="008017D2">
            <w:pPr>
              <w:rPr>
                <w:del w:id="560" w:author="Alexandru Uicoaba" w:date="2022-06-02T15:25:00Z"/>
                <w:rFonts w:eastAsia="Times New Roman"/>
                <w:color w:val="000000"/>
                <w:sz w:val="14"/>
                <w:szCs w:val="14"/>
                <w:lang w:val="en-GB" w:eastAsia="en-GB"/>
              </w:rPr>
            </w:pPr>
            <w:del w:id="561" w:author="Alexandru Uicoaba" w:date="2022-06-02T15:25:00Z">
              <w:r w:rsidRPr="00B32B2A" w:rsidDel="00000C9A">
                <w:rPr>
                  <w:rFonts w:eastAsia="Times New Roman"/>
                  <w:color w:val="000000"/>
                  <w:sz w:val="14"/>
                  <w:szCs w:val="14"/>
                  <w:lang w:val="en-GB" w:eastAsia="en-GB"/>
                </w:rPr>
                <w:delText>Convolutional Neural Network</w:delText>
              </w:r>
            </w:del>
          </w:p>
          <w:p w14:paraId="6FEF1258" w14:textId="28F98CDD" w:rsidR="00D71B22" w:rsidRPr="00B32B2A" w:rsidDel="00000C9A" w:rsidRDefault="00D71B22" w:rsidP="008017D2">
            <w:pPr>
              <w:rPr>
                <w:del w:id="562" w:author="Alexandru Uicoaba" w:date="2022-06-02T15:25:00Z"/>
                <w:rFonts w:eastAsia="Times New Roman"/>
                <w:color w:val="000000"/>
                <w:sz w:val="14"/>
                <w:szCs w:val="14"/>
                <w:lang w:val="en-GB" w:eastAsia="en-GB"/>
              </w:rPr>
            </w:pPr>
            <w:del w:id="563" w:author="Alexandru Uicoaba" w:date="2022-06-02T15:25:00Z">
              <w:r w:rsidRPr="00B32B2A" w:rsidDel="00000C9A">
                <w:rPr>
                  <w:rFonts w:eastAsia="Times New Roman"/>
                  <w:color w:val="000000"/>
                  <w:sz w:val="14"/>
                  <w:szCs w:val="14"/>
                  <w:lang w:val="en-GB" w:eastAsia="en-GB"/>
                </w:rPr>
                <w:delText>Monte Carlo Tree Search</w:delText>
              </w:r>
            </w:del>
          </w:p>
        </w:tc>
        <w:tc>
          <w:tcPr>
            <w:tcW w:w="90.65pt" w:type="dxa"/>
            <w:gridSpan w:val="2"/>
            <w:noWrap/>
            <w:vAlign w:val="center"/>
            <w:hideMark/>
          </w:tcPr>
          <w:p w14:paraId="419FB0A8" w14:textId="26C924DD" w:rsidR="00D71B22" w:rsidRPr="00B32B2A" w:rsidDel="00000C9A" w:rsidRDefault="00D71B22" w:rsidP="008017D2">
            <w:pPr>
              <w:rPr>
                <w:del w:id="564" w:author="Alexandru Uicoaba" w:date="2022-06-02T15:25:00Z"/>
                <w:rFonts w:eastAsia="Times New Roman"/>
                <w:color w:val="000000"/>
                <w:sz w:val="14"/>
                <w:szCs w:val="14"/>
                <w:lang w:val="en-GB" w:eastAsia="en-GB"/>
              </w:rPr>
            </w:pPr>
            <w:del w:id="565"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648EC15" w14:textId="1A613878" w:rsidR="00D71B22" w:rsidRPr="00B32B2A" w:rsidDel="00000C9A" w:rsidRDefault="00D71B22" w:rsidP="008017D2">
            <w:pPr>
              <w:rPr>
                <w:del w:id="566" w:author="Alexandru Uicoaba" w:date="2022-06-02T15:25:00Z"/>
                <w:rFonts w:eastAsia="Times New Roman"/>
                <w:color w:val="000000"/>
                <w:sz w:val="14"/>
                <w:szCs w:val="14"/>
                <w:lang w:val="en-GB" w:eastAsia="en-GB"/>
              </w:rPr>
            </w:pPr>
            <w:del w:id="56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6BB73DC7" w14:textId="03953676" w:rsidTr="00C8403B">
        <w:trPr>
          <w:trHeight w:val="112"/>
          <w:del w:id="568" w:author="Alexandru Uicoaba" w:date="2022-06-02T15:25:00Z"/>
        </w:trPr>
        <w:tc>
          <w:tcPr>
            <w:tcW w:w="238.45pt" w:type="dxa"/>
            <w:tcBorders>
              <w:bottom w:val="single" w:sz="4" w:space="0" w:color="auto"/>
            </w:tcBorders>
            <w:vAlign w:val="center"/>
            <w:hideMark/>
          </w:tcPr>
          <w:p w14:paraId="472674B5" w14:textId="3CEC54E5" w:rsidR="00D71B22" w:rsidRPr="00B32B2A" w:rsidDel="00000C9A" w:rsidRDefault="00D71B22" w:rsidP="008017D2">
            <w:pPr>
              <w:jc w:val="start"/>
              <w:rPr>
                <w:del w:id="569" w:author="Alexandru Uicoaba" w:date="2022-06-02T15:25:00Z"/>
                <w:rFonts w:eastAsia="Times New Roman"/>
                <w:sz w:val="14"/>
                <w:szCs w:val="14"/>
                <w:lang w:val="en-GB" w:eastAsia="en-GB"/>
              </w:rPr>
            </w:pPr>
            <w:del w:id="570" w:author="Alexandru Uicoaba" w:date="2022-06-02T15:25:00Z">
              <w:r w:rsidRPr="00B32B2A" w:rsidDel="00000C9A">
                <w:rPr>
                  <w:rFonts w:eastAsia="Times New Roman"/>
                  <w:sz w:val="14"/>
                  <w:szCs w:val="14"/>
                  <w:lang w:val="en-GB" w:eastAsia="en-GB"/>
                </w:rPr>
                <w:delText>Learning to Coordinate with Deep Reinforcement Learning in Doubles Pong Game</w:delText>
              </w:r>
            </w:del>
          </w:p>
        </w:tc>
        <w:tc>
          <w:tcPr>
            <w:tcW w:w="128pt" w:type="dxa"/>
            <w:tcBorders>
              <w:bottom w:val="single" w:sz="4" w:space="0" w:color="auto"/>
            </w:tcBorders>
            <w:vAlign w:val="center"/>
            <w:hideMark/>
          </w:tcPr>
          <w:p w14:paraId="295828C2" w14:textId="779D5225" w:rsidR="00D71B22" w:rsidRPr="00B32B2A" w:rsidDel="00000C9A" w:rsidRDefault="00D71B22" w:rsidP="008017D2">
            <w:pPr>
              <w:rPr>
                <w:del w:id="571" w:author="Alexandru Uicoaba" w:date="2022-06-02T15:25:00Z"/>
                <w:rFonts w:eastAsia="Times New Roman"/>
                <w:color w:val="000000"/>
                <w:sz w:val="14"/>
                <w:szCs w:val="14"/>
                <w:lang w:val="en-GB" w:eastAsia="en-GB"/>
              </w:rPr>
            </w:pPr>
            <w:del w:id="572" w:author="Alexandru Uicoaba" w:date="2022-06-02T15:25:00Z">
              <w:r w:rsidRPr="00B32B2A" w:rsidDel="00000C9A">
                <w:rPr>
                  <w:rFonts w:eastAsia="Times New Roman"/>
                  <w:color w:val="000000"/>
                  <w:sz w:val="14"/>
                  <w:szCs w:val="14"/>
                  <w:lang w:val="en-GB" w:eastAsia="en-GB"/>
                </w:rPr>
                <w:delText>Deep Q Networks</w:delText>
              </w:r>
            </w:del>
          </w:p>
        </w:tc>
        <w:tc>
          <w:tcPr>
            <w:tcW w:w="90.65pt" w:type="dxa"/>
            <w:gridSpan w:val="2"/>
            <w:tcBorders>
              <w:bottom w:val="single" w:sz="4" w:space="0" w:color="auto"/>
            </w:tcBorders>
            <w:noWrap/>
            <w:vAlign w:val="center"/>
            <w:hideMark/>
          </w:tcPr>
          <w:p w14:paraId="36206E9F" w14:textId="6C910F58" w:rsidR="00D71B22" w:rsidRPr="00B32B2A" w:rsidDel="00000C9A" w:rsidRDefault="00D71B22" w:rsidP="008017D2">
            <w:pPr>
              <w:rPr>
                <w:del w:id="573" w:author="Alexandru Uicoaba" w:date="2022-06-02T15:25:00Z"/>
                <w:rFonts w:eastAsia="Times New Roman"/>
                <w:color w:val="000000"/>
                <w:sz w:val="14"/>
                <w:szCs w:val="14"/>
                <w:lang w:val="en-GB" w:eastAsia="en-GB"/>
              </w:rPr>
            </w:pPr>
            <w:del w:id="574" w:author="Alexandru Uicoaba" w:date="2022-06-02T15:25:00Z">
              <w:r w:rsidRPr="00B32B2A" w:rsidDel="00000C9A">
                <w:rPr>
                  <w:rFonts w:eastAsia="Times New Roman"/>
                  <w:color w:val="000000"/>
                  <w:sz w:val="14"/>
                  <w:szCs w:val="14"/>
                  <w:lang w:val="en-GB" w:eastAsia="en-GB"/>
                </w:rPr>
                <w:delText>single game</w:delText>
              </w:r>
            </w:del>
          </w:p>
        </w:tc>
        <w:tc>
          <w:tcPr>
            <w:tcW w:w="47.50pt" w:type="dxa"/>
            <w:tcBorders>
              <w:bottom w:val="single" w:sz="4" w:space="0" w:color="auto"/>
            </w:tcBorders>
            <w:vAlign w:val="center"/>
          </w:tcPr>
          <w:p w14:paraId="1540A2EE" w14:textId="5D724385" w:rsidR="00D71B22" w:rsidRPr="00B32B2A" w:rsidDel="00000C9A" w:rsidRDefault="00D71B22" w:rsidP="008017D2">
            <w:pPr>
              <w:rPr>
                <w:del w:id="575" w:author="Alexandru Uicoaba" w:date="2022-06-02T15:25:00Z"/>
                <w:rFonts w:eastAsia="Times New Roman"/>
                <w:color w:val="000000"/>
                <w:sz w:val="14"/>
                <w:szCs w:val="14"/>
                <w:lang w:val="en-GB" w:eastAsia="en-GB"/>
              </w:rPr>
            </w:pPr>
            <w:del w:id="576" w:author="Alexandru Uicoaba" w:date="2022-06-02T15:25:00Z">
              <w:r w:rsidRPr="00B32B2A" w:rsidDel="00000C9A">
                <w:rPr>
                  <w:rFonts w:eastAsia="Times New Roman"/>
                  <w:color w:val="000000"/>
                  <w:sz w:val="14"/>
                  <w:szCs w:val="14"/>
                  <w:lang w:val="en-GB" w:eastAsia="en-GB"/>
                </w:rPr>
                <w:delText>-</w:delText>
              </w:r>
            </w:del>
          </w:p>
        </w:tc>
      </w:tr>
    </w:tbl>
    <w:p w14:paraId="52A90FF6" w14:textId="6C0CB220" w:rsidR="00000C9A" w:rsidRPr="0026194E" w:rsidRDefault="00000C9A" w:rsidP="00430DBF">
      <w:pPr>
        <w:pStyle w:val="Corptext"/>
        <w:jc w:val="center"/>
        <w:rPr>
          <w:ins w:id="577" w:author="Alexandru Uicoaba" w:date="2022-06-02T15:25:00Z"/>
          <w:lang w:val="en-US"/>
          <w:rPrChange w:id="578" w:author="Alexandru Uicoaba" w:date="2022-06-02T15:26:00Z">
            <w:rPr>
              <w:ins w:id="579" w:author="Alexandru Uicoaba" w:date="2022-06-02T15:25:00Z"/>
            </w:rPr>
          </w:rPrChange>
        </w:rPr>
      </w:pPr>
      <w:ins w:id="580" w:author="Alexandru Uicoaba" w:date="2022-06-02T15:25:00Z">
        <w:r>
          <w:t xml:space="preserve">Fig. </w:t>
        </w:r>
        <w:r>
          <w:rPr>
            <w:lang w:val="en-US"/>
          </w:rPr>
          <w:t>3</w:t>
        </w:r>
        <w:r>
          <w:t xml:space="preserve">. </w:t>
        </w:r>
      </w:ins>
      <w:ins w:id="581" w:author="Alexandru Uicoaba" w:date="2022-06-02T15:26:00Z">
        <w:r w:rsidR="0026194E">
          <w:rPr>
            <w:lang w:val="en-US"/>
          </w:rPr>
          <w:t>Reinforcement Learning data fl</w:t>
        </w:r>
      </w:ins>
      <w:ins w:id="582" w:author="Alexandru Uicoaba" w:date="2022-06-02T15:27:00Z">
        <w:r w:rsidR="0026194E">
          <w:rPr>
            <w:lang w:val="en-US"/>
          </w:rPr>
          <w:t>ow</w:t>
        </w:r>
      </w:ins>
    </w:p>
    <w:p w14:paraId="6FC9F9C5" w14:textId="0E1162C9" w:rsidR="00D71B22" w:rsidDel="00000C9A" w:rsidRDefault="00D71B22" w:rsidP="00D71B22">
      <w:pPr>
        <w:ind w:firstLine="36pt"/>
        <w:jc w:val="both"/>
        <w:rPr>
          <w:del w:id="583" w:author="Alexandru Uicoaba" w:date="2022-06-02T15:25:00Z"/>
        </w:rPr>
      </w:pPr>
      <w:del w:id="584" w:author="Alexandru Uicoaba" w:date="2022-06-02T15:25:00Z">
        <w:r w:rsidDel="00000C9A">
          <w:delText xml:space="preserve">Fig. </w:delText>
        </w:r>
        <w:r w:rsidR="0090751B" w:rsidDel="00000C9A">
          <w:delText>4</w:delText>
        </w:r>
        <w:r w:rsidDel="00000C9A">
          <w:delText xml:space="preserve">. </w:delText>
        </w:r>
      </w:del>
      <w:moveFromRangeStart w:id="585" w:author="Bogdan Dragulescu" w:date="2021-01-18T08:36:00Z" w:name="move61851431"/>
      <w:moveFrom w:id="586" w:author="Bogdan Dragulescu" w:date="2021-01-18T08:36:00Z">
        <w:del w:id="587" w:author="Alexandru Uicoaba" w:date="2022-06-02T15:25:00Z">
          <w:r w:rsidDel="00000C9A">
            <w:delText>Automatizarea agenților de tip Multi Agents într-un mediu virtual – împărțirea articolelor</w:delText>
          </w:r>
        </w:del>
      </w:moveFrom>
      <w:moveFromRangeEnd w:id="585"/>
    </w:p>
    <w:bookmarkEnd w:id="310"/>
    <w:p w14:paraId="5A63C80C" w14:textId="46E5FF20" w:rsidR="00D71B22" w:rsidDel="00000C9A" w:rsidRDefault="00D71B22" w:rsidP="00D71B22">
      <w:pPr>
        <w:spacing w:after="6pt"/>
        <w:jc w:val="both"/>
        <w:rPr>
          <w:del w:id="588" w:author="Alexandru Uicoaba" w:date="2022-06-02T15:25:00Z"/>
        </w:rPr>
      </w:pPr>
    </w:p>
    <w:p w14:paraId="5069E0D6" w14:textId="00793C54" w:rsidR="00F848C2" w:rsidDel="00000C9A" w:rsidRDefault="00F848C2" w:rsidP="00D71B22">
      <w:pPr>
        <w:spacing w:after="6pt"/>
        <w:jc w:val="both"/>
        <w:rPr>
          <w:del w:id="589" w:author="Alexandru Uicoaba" w:date="2022-06-02T15:25:00Z"/>
        </w:rPr>
        <w:sectPr w:rsidR="00F848C2" w:rsidDel="00000C9A" w:rsidSect="00D71B22">
          <w:type w:val="continuous"/>
          <w:pgSz w:w="595.30pt" w:h="841.90pt" w:code="9"/>
          <w:pgMar w:top="54pt" w:right="45.35pt" w:bottom="72pt" w:left="45.35pt" w:header="36pt" w:footer="36pt" w:gutter="0pt"/>
          <w:cols w:space="18pt"/>
          <w:docGrid w:linePitch="360"/>
        </w:sectPr>
      </w:pPr>
    </w:p>
    <w:p w14:paraId="7AA8628E" w14:textId="6030C252" w:rsidR="00F848C2" w:rsidDel="00FF658D" w:rsidRDefault="00384149">
      <w:pPr>
        <w:spacing w:after="6pt"/>
        <w:jc w:val="both"/>
        <w:rPr>
          <w:del w:id="590" w:author="Alexandru Uicoabă" w:date="2021-01-18T13:57:00Z"/>
        </w:rPr>
        <w:pPrChange w:id="591" w:author="Alexandru Uicoabă" w:date="2021-01-18T13:57:00Z">
          <w:pPr>
            <w:spacing w:after="6pt"/>
            <w:ind w:firstLine="14.45pt"/>
            <w:jc w:val="both"/>
          </w:pPr>
        </w:pPrChange>
      </w:pPr>
      <w:ins w:id="592" w:author="Alexandru Uicoabă" w:date="2021-01-18T14:01:00Z">
        <w:del w:id="593" w:author="Alexandru Uicoaba" w:date="2022-06-02T14:45:00Z">
          <w:r w:rsidDel="00C61BE0">
            <w:delText xml:space="preserve">      </w:delText>
          </w:r>
        </w:del>
      </w:ins>
    </w:p>
    <w:p w14:paraId="00598123" w14:textId="174C2E5D" w:rsidR="004B24B7" w:rsidDel="001623C8" w:rsidRDefault="004B24B7" w:rsidP="002D0B37">
      <w:pPr>
        <w:spacing w:after="6pt"/>
        <w:jc w:val="both"/>
        <w:rPr>
          <w:del w:id="594" w:author="Alexandru Uicoabă" w:date="2021-01-18T14:01:00Z"/>
        </w:rPr>
      </w:pPr>
    </w:p>
    <w:p w14:paraId="7F9A7005" w14:textId="396993E9" w:rsidR="00F848C2" w:rsidRPr="002606C9" w:rsidDel="009D7567" w:rsidRDefault="00F848C2">
      <w:pPr>
        <w:spacing w:after="6pt"/>
        <w:jc w:val="both"/>
        <w:rPr>
          <w:del w:id="595" w:author="Alexandru Uicoaba" w:date="2022-06-01T20:28:00Z"/>
        </w:rPr>
        <w:pPrChange w:id="596" w:author="Alexandru Uicoaba" w:date="2022-06-01T20:28:00Z">
          <w:pPr>
            <w:spacing w:after="6pt"/>
            <w:ind w:firstLine="14.45pt"/>
            <w:jc w:val="both"/>
          </w:pPr>
        </w:pPrChange>
      </w:pPr>
      <w:del w:id="597" w:author="Alexandru Uicoaba" w:date="2022-06-01T20:28:00Z">
        <w:r w:rsidDel="009D7567">
          <w:delText>În articolul realizat de către Yoshina Takano, s-au implementat doi agenți într-un joc de lupte (figthing game), utilizându-se atât DRL cât și MCST. În cadrul acestui joc, unul din agentul implementat folosind DRL poate fi considerat un agent dublu, deoarece acesta are atât un rol ofensiv, cât și defensiv. S-a realizat o comparație între cei doi, și a rezultat că agentul dublu DRL a avut cu 30% mai multe șanse de câștig ca agentul simplu MCTS.</w:delText>
        </w:r>
        <w:r w:rsidR="00165C3F" w:rsidRPr="00165C3F" w:rsidDel="009D7567">
          <w:delText>[17]</w:delText>
        </w:r>
      </w:del>
    </w:p>
    <w:p w14:paraId="1CDB57EA" w14:textId="4D2599F1" w:rsidR="00D71B22" w:rsidRPr="00135297" w:rsidDel="009D7567" w:rsidRDefault="00D71B22">
      <w:pPr>
        <w:spacing w:after="6pt"/>
        <w:jc w:val="both"/>
        <w:rPr>
          <w:del w:id="598" w:author="Alexandru Uicoaba" w:date="2022-06-01T20:28:00Z"/>
        </w:rPr>
        <w:pPrChange w:id="599" w:author="Alexandru Uicoaba" w:date="2022-06-01T20:28:00Z">
          <w:pPr>
            <w:spacing w:after="6pt"/>
            <w:ind w:firstLine="14.45pt"/>
            <w:jc w:val="both"/>
          </w:pPr>
        </w:pPrChange>
      </w:pPr>
      <w:del w:id="600" w:author="Alexandru Uicoaba" w:date="2022-06-01T20:28:00Z">
        <w:r w:rsidDel="009D7567">
          <w:delText xml:space="preserve">Tot prin intermediul DRL se pot antrena agenți în jocuri de tipul </w:delText>
        </w:r>
        <w:r w:rsidRPr="00CF6092" w:rsidDel="009D7567">
          <w:rPr>
            <w:b/>
            <w:bCs/>
          </w:rPr>
          <w:delText>First-Person Shooter</w:delText>
        </w:r>
        <w:r w:rsidDel="009D7567">
          <w:delText>. În experimentul realizat de către Paulo B. S. Serafim s-a realizat împărțirea agenților în 3 grupuri de câte 5. Primele două grupuri s-au antrenat concurând una versus celeilalte, iar ultima dintre ele s-a antrenat concurând versus oponenți care se comportă aleatoriu. Din rezultate reiese faptul că agenții care s-au antrenat contra unor agenți autonomi au avut rezultate mult mai bune decât cei care s-au antrenat cu oponenți aleatorii. De asemenea, un lucru interesant este faptul că agenții au dobândit și comportamente foarte complexe, cum ar fi anticiparea mișcărilor adversarului.</w:delText>
        </w:r>
        <w:r w:rsidR="00165C3F" w:rsidRPr="00165C3F" w:rsidDel="009D7567">
          <w:delText>[18]</w:delText>
        </w:r>
      </w:del>
    </w:p>
    <w:p w14:paraId="7D567034" w14:textId="1C886B85" w:rsidR="00D71B22" w:rsidRPr="005E5E05" w:rsidDel="009D7567" w:rsidRDefault="00D71B22">
      <w:pPr>
        <w:spacing w:after="6pt"/>
        <w:jc w:val="both"/>
        <w:rPr>
          <w:del w:id="601" w:author="Alexandru Uicoaba" w:date="2022-06-01T20:28:00Z"/>
        </w:rPr>
        <w:pPrChange w:id="602" w:author="Alexandru Uicoaba" w:date="2022-06-01T20:28:00Z">
          <w:pPr>
            <w:pStyle w:val="Titlu3"/>
            <w:numPr>
              <w:numId w:val="25"/>
            </w:numPr>
            <w:spacing w:before="6pt" w:after="3pt"/>
            <w:ind w:firstLine="9pt"/>
          </w:pPr>
        </w:pPrChange>
      </w:pPr>
      <w:del w:id="603" w:author="Alexandru Uicoaba" w:date="2022-06-01T20:28:00Z">
        <w:r w:rsidDel="009D7567">
          <w:delText xml:space="preserve">Articolul realizat de către Jafar Abukhait folosește o combinație între MTCS și CNN pentru a învăța agentul să joace </w:delText>
        </w:r>
        <w:r w:rsidRPr="00274B0A" w:rsidDel="009D7567">
          <w:rPr>
            <w:b/>
            <w:bCs/>
          </w:rPr>
          <w:delText>Nine Men</w:delText>
        </w:r>
        <w:r w:rsidRPr="00274B0A" w:rsidDel="009D7567">
          <w:rPr>
            <w:b/>
            <w:bCs/>
            <w:lang w:val="en-GB"/>
          </w:rPr>
          <w:delText>’s</w:delText>
        </w:r>
        <w:r w:rsidRPr="00274B0A" w:rsidDel="009D7567">
          <w:rPr>
            <w:b/>
            <w:bCs/>
          </w:rPr>
          <w:delText xml:space="preserve"> Morris</w:delText>
        </w:r>
        <w:r w:rsidDel="009D7567">
          <w:delText>, acesta fiind un joc de societate. Agenții cunosc doar regulile jocului, fără a avea acces la seturi de date. Agenți</w:delText>
        </w:r>
        <w:r w:rsidR="005973EA" w:rsidDel="009D7567">
          <w:delText>i</w:delText>
        </w:r>
        <w:r w:rsidDel="009D7567">
          <w:delText xml:space="preserve"> prezintă două faze, </w:delText>
        </w:r>
        <w:r w:rsidR="008359C8" w:rsidDel="009D7567">
          <w:delText xml:space="preserve">acestea fiind </w:delText>
        </w:r>
        <w:r w:rsidDel="009D7567">
          <w:delText xml:space="preserve">plasarea și mutarea. Au fost implementați 3 agenți, care au comunicat între ei în toate fazele de desfășurare ale jocului. Doi dintre agenți sunt folosiți pentru fazele </w:delText>
        </w:r>
        <w:r w:rsidRPr="0042586E" w:rsidDel="009D7567">
          <w:rPr>
            <w:i/>
            <w:iCs/>
          </w:rPr>
          <w:delText>basic</w:delText>
        </w:r>
        <w:r w:rsidDel="009D7567">
          <w:delText xml:space="preserve"> ale jocului, al treilea fiind introdus pentru capturarea pieselor, deoarece acest lucru se face prin strategie, nefăcându-se aleatoriu.</w:delText>
        </w:r>
        <w:r w:rsidR="00165C3F" w:rsidRPr="00165C3F" w:rsidDel="009D7567">
          <w:delText>[19]</w:delText>
        </w:r>
        <w:r w:rsidDel="009D7567">
          <w:delText>Algoritmi care nu au la bază rețele neuronale</w:delText>
        </w:r>
        <w:r w:rsidRPr="005E1BDC" w:rsidDel="009D7567">
          <w:delText xml:space="preserve">   </w:delText>
        </w:r>
      </w:del>
    </w:p>
    <w:p w14:paraId="781B7732" w14:textId="72D231A1" w:rsidR="00D71B22" w:rsidRPr="00C77071" w:rsidDel="009D7567" w:rsidRDefault="00D71B22">
      <w:pPr>
        <w:spacing w:after="6pt"/>
        <w:jc w:val="both"/>
        <w:rPr>
          <w:del w:id="604" w:author="Alexandru Uicoaba" w:date="2022-06-01T20:28:00Z"/>
        </w:rPr>
        <w:pPrChange w:id="605" w:author="Alexandru Uicoaba" w:date="2022-06-01T20:28:00Z">
          <w:pPr>
            <w:pStyle w:val="bulletlist"/>
            <w:numPr>
              <w:numId w:val="0"/>
            </w:numPr>
            <w:ind w:start="0pt" w:firstLine="0pt"/>
          </w:pPr>
        </w:pPrChange>
      </w:pPr>
      <w:del w:id="606" w:author="Alexandru Uicoaba" w:date="2022-06-01T20:28:00Z">
        <w:r w:rsidDel="009D7567">
          <w:tab/>
        </w:r>
        <w:r w:rsidRPr="00A215B9" w:rsidDel="009D7567">
          <w:delText xml:space="preserve">Din cele </w:delText>
        </w:r>
        <w:commentRangeStart w:id="607"/>
        <w:r w:rsidRPr="00A215B9" w:rsidDel="009D7567">
          <w:delText xml:space="preserve">12 </w:delText>
        </w:r>
        <w:commentRangeEnd w:id="607"/>
        <w:r w:rsidRPr="009D7567" w:rsidDel="009D7567">
          <w:rPr>
            <w:rStyle w:val="Referincomentariu"/>
            <w:sz w:val="20"/>
            <w:szCs w:val="20"/>
          </w:rPr>
          <w:commentReference w:id="607"/>
        </w:r>
        <w:r w:rsidRPr="00A215B9" w:rsidDel="009D7567">
          <w:delText xml:space="preserve">articole în care s-au prezentat concepte despre multi agents, doar </w:delText>
        </w:r>
        <w:r w:rsidR="00E85BBC" w:rsidRPr="00C77071" w:rsidDel="009D7567">
          <w:delText xml:space="preserve">în două </w:delText>
        </w:r>
        <w:r w:rsidRPr="00C77071" w:rsidDel="009D7567">
          <w:delText>s-au automatizat agenți care utilizează algoritmi care nu au la bază rețelele neuronale.</w:delText>
        </w:r>
      </w:del>
    </w:p>
    <w:p w14:paraId="50B8A031" w14:textId="4F3A20EB" w:rsidR="00D71B22" w:rsidRPr="00C77071" w:rsidDel="009D7567" w:rsidRDefault="00D71B22">
      <w:pPr>
        <w:spacing w:after="6pt"/>
        <w:jc w:val="both"/>
        <w:rPr>
          <w:del w:id="608" w:author="Alexandru Uicoaba" w:date="2022-06-01T20:28:00Z"/>
        </w:rPr>
        <w:pPrChange w:id="609" w:author="Alexandru Uicoaba" w:date="2022-06-01T20:28:00Z">
          <w:pPr>
            <w:pStyle w:val="bulletlist"/>
            <w:numPr>
              <w:numId w:val="0"/>
            </w:numPr>
            <w:ind w:start="0pt" w:firstLine="0pt"/>
          </w:pPr>
        </w:pPrChange>
      </w:pPr>
      <w:del w:id="610" w:author="Alexandru Uicoaba" w:date="2022-06-01T20:28:00Z">
        <w:r w:rsidRPr="00C77071" w:rsidDel="009D7567">
          <w:tab/>
          <w:delText xml:space="preserve">Prin intermediul unui joc de urmărire, în care un utilizator care controlează o bilă trebuie să nu fie prins de alte 3 bile, </w:delText>
        </w:r>
        <w:r w:rsidR="00EB1D8C" w:rsidRPr="00C77071" w:rsidDel="009D7567">
          <w:delText xml:space="preserve">    </w:delText>
        </w:r>
        <w:r w:rsidRPr="00C77071" w:rsidDel="009D7567">
          <w:delText xml:space="preserve">s-a automatizat un agent </w:delText>
        </w:r>
        <w:r w:rsidR="00EB1D8C" w:rsidRPr="00C77071" w:rsidDel="009D7567">
          <w:delText>folosind</w:delText>
        </w:r>
        <w:r w:rsidRPr="00C77071" w:rsidDel="009D7567">
          <w:delText xml:space="preserve"> </w:delText>
        </w:r>
        <w:r w:rsidRPr="00C77071" w:rsidDel="009D7567">
          <w:rPr>
            <w:b/>
            <w:bCs/>
          </w:rPr>
          <w:delText>algorimul A*</w:delText>
        </w:r>
        <w:r w:rsidRPr="00C77071" w:rsidDel="009D7567">
          <w:delText xml:space="preserve">. Pentru una dintre bile s-a dezvoltat un sistem bazat pe </w:delText>
        </w:r>
        <w:r w:rsidRPr="00C77071" w:rsidDel="009D7567">
          <w:rPr>
            <w:b/>
            <w:bCs/>
          </w:rPr>
          <w:delText>fuzzy logic</w:delText>
        </w:r>
        <w:r w:rsidRPr="00C77071" w:rsidDel="009D7567">
          <w:delText>, care este capabil să genereze puncte de intercepție pentru a prinde bila controlată de</w:delText>
        </w:r>
        <w:r w:rsidR="009642DB" w:rsidRPr="00C77071" w:rsidDel="009D7567">
          <w:delText xml:space="preserve"> către</w:delText>
        </w:r>
        <w:r w:rsidRPr="00C77071" w:rsidDel="009D7567">
          <w:delText xml:space="preserve"> utilizator. Prin folosirea acestui sistem, s-a crescut performanța în comparație cu sistemul convențional.</w:delText>
        </w:r>
        <w:r w:rsidR="00165C3F" w:rsidRPr="00C77071" w:rsidDel="009D7567">
          <w:delText>[25]</w:delText>
        </w:r>
      </w:del>
    </w:p>
    <w:p w14:paraId="2D1FA769" w14:textId="38E3C779" w:rsidR="00881CB7" w:rsidRPr="00C77071" w:rsidDel="009D7567" w:rsidRDefault="00881CB7">
      <w:pPr>
        <w:spacing w:after="6pt"/>
        <w:jc w:val="both"/>
        <w:rPr>
          <w:del w:id="611" w:author="Alexandru Uicoaba" w:date="2022-06-01T20:28:00Z"/>
        </w:rPr>
        <w:pPrChange w:id="612" w:author="Alexandru Uicoaba" w:date="2022-06-01T20:28:00Z">
          <w:pPr>
            <w:ind w:firstLine="14.40pt"/>
            <w:jc w:val="both"/>
          </w:pPr>
        </w:pPrChange>
      </w:pPr>
      <w:del w:id="613" w:author="Alexandru Uicoaba" w:date="2022-06-01T20:28:00Z">
        <w:r w:rsidRPr="00C77071" w:rsidDel="009D7567">
          <w:delText>Un</w:delText>
        </w:r>
        <w:r w:rsidR="00D259CD" w:rsidRPr="00C77071" w:rsidDel="009D7567">
          <w:delText xml:space="preserve"> alt tip</w:delText>
        </w:r>
        <w:r w:rsidRPr="00C77071" w:rsidDel="009D7567">
          <w:delText xml:space="preserve"> de implementare</w:delText>
        </w:r>
        <w:r w:rsidR="00E73F6F" w:rsidRPr="00C77071" w:rsidDel="009D7567">
          <w:delText xml:space="preserve"> este cea care</w:delText>
        </w:r>
        <w:r w:rsidRPr="00C77071" w:rsidDel="009D7567">
          <w:delText xml:space="preserve"> folosește </w:delText>
        </w:r>
        <w:commentRangeStart w:id="614"/>
        <w:commentRangeStart w:id="615"/>
        <w:r w:rsidRPr="00C77071" w:rsidDel="009D7567">
          <w:rPr>
            <w:b/>
            <w:bCs/>
          </w:rPr>
          <w:delText>Markov Decision Process for Decision Making (MDP)</w:delText>
        </w:r>
        <w:commentRangeEnd w:id="614"/>
        <w:r w:rsidRPr="009D7567" w:rsidDel="009D7567">
          <w:rPr>
            <w:rStyle w:val="Referincomentariu"/>
            <w:sz w:val="20"/>
            <w:szCs w:val="20"/>
          </w:rPr>
          <w:commentReference w:id="614"/>
        </w:r>
        <w:commentRangeEnd w:id="615"/>
        <w:r w:rsidR="0086315F" w:rsidRPr="009D7567" w:rsidDel="009D7567">
          <w:rPr>
            <w:rStyle w:val="Referincomentariu"/>
            <w:sz w:val="20"/>
            <w:szCs w:val="20"/>
          </w:rPr>
          <w:commentReference w:id="615"/>
        </w:r>
        <w:r w:rsidRPr="00A215B9" w:rsidDel="009D7567">
          <w:delText xml:space="preserve">. Folosind acest algoritm, pornind de la comportamenul albinelor, s-au create grupuri cooperative de agenți inteligenți pentru jocuri de tip </w:delText>
        </w:r>
        <w:r w:rsidRPr="00C77071" w:rsidDel="009D7567">
          <w:rPr>
            <w:b/>
            <w:bCs/>
          </w:rPr>
          <w:delText>Real-Time Strategy</w:delText>
        </w:r>
        <w:r w:rsidRPr="00C77071" w:rsidDel="009D7567">
          <w:delText xml:space="preserve"> (RTS). Rezultatele au arătat un nivel ridicat de inteligență colectivă. Un lucru interesant a fost apariția temporară de așa numiți Team Leaders, care </w:delText>
        </w:r>
        <w:r w:rsidR="0037213A" w:rsidRPr="00C77071" w:rsidDel="009D7567">
          <w:delText>au</w:delText>
        </w:r>
        <w:r w:rsidRPr="00C77071" w:rsidDel="009D7567">
          <w:delText xml:space="preserve"> condu</w:delText>
        </w:r>
        <w:r w:rsidR="0037213A" w:rsidRPr="00C77071" w:rsidDel="009D7567">
          <w:delText xml:space="preserve">s cu succes </w:delText>
        </w:r>
        <w:r w:rsidRPr="00C77071" w:rsidDel="009D7567">
          <w:delText>echipa în b</w:delText>
        </w:r>
        <w:r w:rsidR="00A6365C" w:rsidRPr="00C77071" w:rsidDel="009D7567">
          <w:delText>ă</w:delText>
        </w:r>
        <w:r w:rsidRPr="00C77071" w:rsidDel="009D7567">
          <w:delText>tălie.</w:delText>
        </w:r>
        <w:r w:rsidR="00165C3F" w:rsidRPr="00C77071" w:rsidDel="009D7567">
          <w:delText>[26]</w:delText>
        </w:r>
      </w:del>
    </w:p>
    <w:p w14:paraId="55E64859" w14:textId="77777777" w:rsidR="00D71B22" w:rsidRPr="001E1C68" w:rsidRDefault="00D71B22">
      <w:pPr>
        <w:spacing w:after="6pt"/>
        <w:jc w:val="both"/>
        <w:pPrChange w:id="616" w:author="Alexandru Uicoaba" w:date="2022-06-01T20:28:00Z">
          <w:pPr>
            <w:pStyle w:val="bulletlist"/>
            <w:numPr>
              <w:numId w:val="0"/>
            </w:numPr>
            <w:ind w:start="0pt" w:firstLine="0pt"/>
          </w:pPr>
        </w:pPrChange>
      </w:pPr>
    </w:p>
    <w:p w14:paraId="7E726248" w14:textId="7D393408" w:rsidR="00D71B22" w:rsidRDefault="007D06B4" w:rsidP="00D71B22">
      <w:pPr>
        <w:pStyle w:val="Titlu1"/>
      </w:pPr>
      <w:ins w:id="617" w:author="Alexandru Uicoaba" w:date="2022-06-01T20:28:00Z">
        <w:r>
          <w:t>RESULTS</w:t>
        </w:r>
      </w:ins>
      <w:del w:id="618" w:author="Alexandru Uicoaba" w:date="2022-06-01T20:28:00Z">
        <w:r w:rsidR="00D71B22" w:rsidDel="007D06B4">
          <w:delText>Discuții</w:delText>
        </w:r>
      </w:del>
    </w:p>
    <w:p w14:paraId="05317033" w14:textId="540CD993" w:rsidR="00D71B22" w:rsidRPr="00A215B9" w:rsidRDefault="000403F5">
      <w:pPr>
        <w:pStyle w:val="Corptext"/>
        <w:ind w:firstLine="0pt"/>
        <w:rPr>
          <w:ins w:id="619" w:author="Alexandru Uicoabă" w:date="2021-01-18T13:57:00Z"/>
          <w:lang w:val="ro-RO"/>
        </w:rPr>
        <w:pPrChange w:id="620" w:author="Alexandru Uicoaba" w:date="2022-06-01T20:35:00Z">
          <w:pPr>
            <w:pStyle w:val="Corptext"/>
          </w:pPr>
        </w:pPrChange>
      </w:pPr>
      <w:ins w:id="621" w:author="Alexandru Uicoaba" w:date="2022-06-01T20:35:00Z">
        <w:r>
          <w:rPr>
            <w:lang w:val="ro-RO"/>
          </w:rPr>
          <w:tab/>
        </w:r>
      </w:ins>
      <w:del w:id="622" w:author="Alexandru Uicoaba" w:date="2022-06-01T20:35:00Z">
        <w:r w:rsidR="00D71B22" w:rsidRPr="00A215B9" w:rsidDel="000403F5">
          <w:rPr>
            <w:lang w:val="ro-RO"/>
          </w:rPr>
          <w:delText xml:space="preserve">După </w:delText>
        </w:r>
      </w:del>
      <w:proofErr w:type="spellStart"/>
      <w:ins w:id="623" w:author="Alexandru Uicoaba" w:date="2022-06-01T20:35:00Z">
        <w:r w:rsidRPr="000403F5">
          <w:rPr>
            <w:lang w:val="ro-RO"/>
          </w:rPr>
          <w:t>After</w:t>
        </w:r>
        <w:proofErr w:type="spellEnd"/>
        <w:r w:rsidRPr="000403F5">
          <w:rPr>
            <w:lang w:val="ro-RO"/>
          </w:rPr>
          <w:t xml:space="preserve"> </w:t>
        </w:r>
        <w:proofErr w:type="spellStart"/>
        <w:r w:rsidRPr="000403F5">
          <w:rPr>
            <w:lang w:val="ro-RO"/>
          </w:rPr>
          <w:t>conducting</w:t>
        </w:r>
        <w:proofErr w:type="spellEnd"/>
        <w:r w:rsidRPr="000403F5">
          <w:rPr>
            <w:lang w:val="ro-RO"/>
          </w:rPr>
          <w:t xml:space="preserve"> </w:t>
        </w:r>
        <w:proofErr w:type="spellStart"/>
        <w:r w:rsidRPr="000403F5">
          <w:rPr>
            <w:lang w:val="ro-RO"/>
          </w:rPr>
          <w:t>the</w:t>
        </w:r>
        <w:proofErr w:type="spellEnd"/>
        <w:r w:rsidRPr="000403F5">
          <w:rPr>
            <w:lang w:val="ro-RO"/>
          </w:rPr>
          <w:t xml:space="preserve"> </w:t>
        </w:r>
        <w:proofErr w:type="spellStart"/>
        <w:r w:rsidRPr="000403F5">
          <w:rPr>
            <w:lang w:val="ro-RO"/>
          </w:rPr>
          <w:t>two</w:t>
        </w:r>
        <w:proofErr w:type="spellEnd"/>
        <w:r w:rsidRPr="000403F5">
          <w:rPr>
            <w:lang w:val="ro-RO"/>
          </w:rPr>
          <w:t xml:space="preserve"> </w:t>
        </w:r>
        <w:proofErr w:type="spellStart"/>
        <w:r w:rsidRPr="000403F5">
          <w:rPr>
            <w:lang w:val="ro-RO"/>
          </w:rPr>
          <w:t>experiments</w:t>
        </w:r>
        <w:proofErr w:type="spellEnd"/>
        <w:r w:rsidRPr="000403F5">
          <w:rPr>
            <w:lang w:val="ro-RO"/>
          </w:rPr>
          <w:t xml:space="preserve"> </w:t>
        </w:r>
        <w:proofErr w:type="spellStart"/>
        <w:r w:rsidRPr="000403F5">
          <w:rPr>
            <w:lang w:val="ro-RO"/>
          </w:rPr>
          <w:t>and</w:t>
        </w:r>
        <w:proofErr w:type="spellEnd"/>
        <w:r w:rsidRPr="000403F5">
          <w:rPr>
            <w:lang w:val="ro-RO"/>
          </w:rPr>
          <w:t xml:space="preserve"> </w:t>
        </w:r>
        <w:proofErr w:type="spellStart"/>
        <w:r w:rsidRPr="000403F5">
          <w:rPr>
            <w:lang w:val="ro-RO"/>
          </w:rPr>
          <w:t>collecting</w:t>
        </w:r>
        <w:proofErr w:type="spellEnd"/>
        <w:r w:rsidRPr="000403F5">
          <w:rPr>
            <w:lang w:val="ro-RO"/>
          </w:rPr>
          <w:t xml:space="preserve"> </w:t>
        </w:r>
        <w:proofErr w:type="spellStart"/>
        <w:r w:rsidRPr="000403F5">
          <w:rPr>
            <w:lang w:val="ro-RO"/>
          </w:rPr>
          <w:t>the</w:t>
        </w:r>
        <w:proofErr w:type="spellEnd"/>
        <w:r w:rsidRPr="000403F5">
          <w:rPr>
            <w:lang w:val="ro-RO"/>
          </w:rPr>
          <w:t xml:space="preserve"> </w:t>
        </w:r>
        <w:proofErr w:type="spellStart"/>
        <w:r w:rsidRPr="000403F5">
          <w:rPr>
            <w:lang w:val="ro-RO"/>
          </w:rPr>
          <w:t>related</w:t>
        </w:r>
        <w:proofErr w:type="spellEnd"/>
        <w:r w:rsidRPr="000403F5">
          <w:rPr>
            <w:lang w:val="ro-RO"/>
          </w:rPr>
          <w:t xml:space="preserve"> data, in case </w:t>
        </w:r>
        <w:proofErr w:type="spellStart"/>
        <w:r w:rsidRPr="000403F5">
          <w:rPr>
            <w:lang w:val="ro-RO"/>
          </w:rPr>
          <w:t>the</w:t>
        </w:r>
        <w:proofErr w:type="spellEnd"/>
        <w:r w:rsidRPr="000403F5">
          <w:rPr>
            <w:lang w:val="ro-RO"/>
          </w:rPr>
          <w:t xml:space="preserve"> </w:t>
        </w:r>
        <w:proofErr w:type="spellStart"/>
        <w:r w:rsidRPr="000403F5">
          <w:rPr>
            <w:lang w:val="ro-RO"/>
          </w:rPr>
          <w:t>route</w:t>
        </w:r>
        <w:proofErr w:type="spellEnd"/>
        <w:r w:rsidRPr="000403F5">
          <w:rPr>
            <w:lang w:val="ro-RO"/>
          </w:rPr>
          <w:t xml:space="preserve"> </w:t>
        </w:r>
        <w:proofErr w:type="spellStart"/>
        <w:r w:rsidRPr="000403F5">
          <w:rPr>
            <w:lang w:val="ro-RO"/>
          </w:rPr>
          <w:t>is</w:t>
        </w:r>
        <w:proofErr w:type="spellEnd"/>
        <w:r w:rsidRPr="000403F5">
          <w:rPr>
            <w:lang w:val="ro-RO"/>
          </w:rPr>
          <w:t xml:space="preserve"> </w:t>
        </w:r>
        <w:proofErr w:type="spellStart"/>
        <w:r w:rsidRPr="000403F5">
          <w:rPr>
            <w:lang w:val="ro-RO"/>
          </w:rPr>
          <w:t>known</w:t>
        </w:r>
        <w:proofErr w:type="spellEnd"/>
        <w:r w:rsidRPr="000403F5">
          <w:rPr>
            <w:lang w:val="ro-RO"/>
          </w:rPr>
          <w:t xml:space="preserve">, </w:t>
        </w:r>
        <w:proofErr w:type="spellStart"/>
        <w:r w:rsidRPr="000403F5">
          <w:rPr>
            <w:lang w:val="ro-RO"/>
          </w:rPr>
          <w:t>the</w:t>
        </w:r>
        <w:proofErr w:type="spellEnd"/>
        <w:r w:rsidRPr="000403F5">
          <w:rPr>
            <w:lang w:val="ro-RO"/>
          </w:rPr>
          <w:t xml:space="preserve"> </w:t>
        </w:r>
        <w:proofErr w:type="spellStart"/>
        <w:r w:rsidRPr="000403F5">
          <w:rPr>
            <w:lang w:val="ro-RO"/>
          </w:rPr>
          <w:t>following</w:t>
        </w:r>
        <w:proofErr w:type="spellEnd"/>
        <w:r w:rsidRPr="000403F5">
          <w:rPr>
            <w:lang w:val="ro-RO"/>
          </w:rPr>
          <w:t xml:space="preserve"> </w:t>
        </w:r>
        <w:proofErr w:type="spellStart"/>
        <w:r w:rsidRPr="000403F5">
          <w:rPr>
            <w:lang w:val="ro-RO"/>
          </w:rPr>
          <w:t>results</w:t>
        </w:r>
        <w:proofErr w:type="spellEnd"/>
        <w:r w:rsidRPr="000403F5">
          <w:rPr>
            <w:lang w:val="ro-RO"/>
          </w:rPr>
          <w:t xml:space="preserve"> </w:t>
        </w:r>
        <w:proofErr w:type="spellStart"/>
        <w:r w:rsidRPr="000403F5">
          <w:rPr>
            <w:lang w:val="ro-RO"/>
          </w:rPr>
          <w:t>were</w:t>
        </w:r>
        <w:proofErr w:type="spellEnd"/>
        <w:r w:rsidRPr="000403F5">
          <w:rPr>
            <w:lang w:val="ro-RO"/>
          </w:rPr>
          <w:t xml:space="preserve"> </w:t>
        </w:r>
        <w:proofErr w:type="spellStart"/>
        <w:r w:rsidRPr="000403F5">
          <w:rPr>
            <w:lang w:val="ro-RO"/>
          </w:rPr>
          <w:t>obtained</w:t>
        </w:r>
        <w:proofErr w:type="spellEnd"/>
        <w:r w:rsidRPr="000403F5">
          <w:rPr>
            <w:lang w:val="ro-RO"/>
          </w:rPr>
          <w:t>.</w:t>
        </w:r>
      </w:ins>
      <w:del w:id="624" w:author="Alexandru Uicoaba" w:date="2022-06-01T20:35:00Z">
        <w:r w:rsidR="00D71B22" w:rsidRPr="00A215B9" w:rsidDel="000403F5">
          <w:rPr>
            <w:lang w:val="ro-RO"/>
          </w:rPr>
          <w:delText xml:space="preserve">cum reiese și din </w:delText>
        </w:r>
        <w:r w:rsidR="00013234" w:rsidRPr="00A215B9" w:rsidDel="000403F5">
          <w:rPr>
            <w:lang w:val="ro-RO"/>
          </w:rPr>
          <w:delText>Tabelul 1</w:delText>
        </w:r>
        <w:r w:rsidR="00D71B22" w:rsidRPr="00C77071" w:rsidDel="000403F5">
          <w:rPr>
            <w:lang w:val="ro-RO"/>
          </w:rPr>
          <w:delText xml:space="preserve">, cel mai întâlnit algoritm folosit pentru Single Agent este algoritmul MTCS. </w:delText>
        </w:r>
        <w:r w:rsidR="00921C0C" w:rsidRPr="00C77071" w:rsidDel="000403F5">
          <w:rPr>
            <w:lang w:val="ro-RO"/>
          </w:rPr>
          <w:delText xml:space="preserve">Acest algoritm a fost folosit și pentru crearea agenților capabili să joace mai multe jocuri, și nu unul </w:delText>
        </w:r>
        <w:commentRangeStart w:id="625"/>
        <w:r w:rsidR="00921C0C" w:rsidRPr="00C77071" w:rsidDel="000403F5">
          <w:rPr>
            <w:lang w:val="ro-RO"/>
          </w:rPr>
          <w:delText>singur</w:delText>
        </w:r>
        <w:commentRangeEnd w:id="625"/>
        <w:r w:rsidR="006F038F" w:rsidRPr="00C77071" w:rsidDel="000403F5">
          <w:rPr>
            <w:rStyle w:val="Referincomentariu"/>
            <w:spacing w:val="0"/>
            <w:sz w:val="20"/>
            <w:szCs w:val="20"/>
            <w:lang w:val="ro-RO" w:eastAsia="en-US"/>
            <w:rPrChange w:id="626" w:author="Alexandru Uicoabă" w:date="2021-01-18T14:02:00Z">
              <w:rPr>
                <w:rStyle w:val="Referincomentariu"/>
                <w:spacing w:val="0"/>
                <w:lang w:val="ro-RO" w:eastAsia="en-US"/>
              </w:rPr>
            </w:rPrChange>
          </w:rPr>
          <w:commentReference w:id="625"/>
        </w:r>
        <w:r w:rsidR="00921C0C" w:rsidRPr="00A215B9" w:rsidDel="000403F5">
          <w:rPr>
            <w:lang w:val="ro-RO"/>
          </w:rPr>
          <w:delText xml:space="preserve">. </w:delText>
        </w:r>
      </w:del>
    </w:p>
    <w:p w14:paraId="06CE361D" w14:textId="1733BD4B" w:rsidR="000403F5" w:rsidRDefault="000A0846" w:rsidP="000403F5">
      <w:pPr>
        <w:pStyle w:val="Corptext"/>
      </w:pPr>
      <w:moveToRangeStart w:id="627" w:author="Alexandru Uicoabă" w:date="2021-01-18T13:57:00Z" w:name="move61870692"/>
      <w:moveTo w:id="628" w:author="Alexandru Uicoabă" w:date="2021-01-18T13:57:00Z">
        <w:del w:id="629" w:author="Alexandru Uicoaba" w:date="2022-06-01T20:35:00Z">
          <w:r w:rsidRPr="00C77071" w:rsidDel="000403F5">
            <w:delText xml:space="preserve">Spre </w:delText>
          </w:r>
        </w:del>
      </w:moveTo>
      <w:ins w:id="630" w:author="Alexandru Uicoaba" w:date="2022-06-01T20:35:00Z">
        <w:r w:rsidR="000403F5">
          <w:t>It can be observed first of all, by observing the time taken by the kart in each scenario to reach the finish line. In this comparison, the time obtained by a real person, karting through the Random Forrest and Decision Tree algorithm after five repetitions, was taken into account, taking into account only the best time.</w:t>
        </w:r>
      </w:ins>
      <w:r w:rsidR="00430DBF">
        <w:rPr>
          <w:lang w:val="en-GB"/>
        </w:rPr>
        <w:t xml:space="preserve"> </w:t>
      </w:r>
      <w:proofErr w:type="spellStart"/>
      <w:r w:rsidR="00A2516E">
        <w:rPr>
          <w:lang w:val="en-GB"/>
        </w:rPr>
        <w:t>T</w:t>
      </w:r>
      <w:r w:rsidR="00A2516E" w:rsidRPr="00A2516E">
        <w:t>he</w:t>
      </w:r>
      <w:proofErr w:type="spellEnd"/>
      <w:r w:rsidR="00A2516E" w:rsidRPr="00A2516E">
        <w:t xml:space="preserve"> accuracy obtained after testing the algorithms used was about 83 percent in both cases.</w:t>
      </w:r>
    </w:p>
    <w:p w14:paraId="39174303" w14:textId="0B70C6CB" w:rsidR="00A2516E" w:rsidRPr="00A2516E" w:rsidRDefault="00A2516E" w:rsidP="000403F5">
      <w:pPr>
        <w:pStyle w:val="Corptext"/>
        <w:rPr>
          <w:ins w:id="631" w:author="Alexandru Uicoaba" w:date="2022-06-01T20:35:00Z"/>
          <w:lang w:val="en-GB"/>
        </w:rPr>
      </w:pPr>
      <w:r>
        <w:rPr>
          <w:lang w:val="en-GB"/>
        </w:rPr>
        <w:t>The accuracy of the pre</w:t>
      </w:r>
    </w:p>
    <w:p w14:paraId="6AFD0519" w14:textId="6D834721" w:rsidR="00F93CF8" w:rsidRDefault="000403F5" w:rsidP="00F93CF8">
      <w:pPr>
        <w:pStyle w:val="Corptext"/>
        <w:rPr>
          <w:ins w:id="632" w:author="Alexandru Uicoaba" w:date="2022-06-01T20:41:00Z"/>
        </w:rPr>
      </w:pPr>
      <w:ins w:id="633" w:author="Alexandru Uicoaba" w:date="2022-06-01T20:35:00Z">
        <w:r>
          <w:t>As can be seen in Fig. 1, the differences between the three scenarios do not exist. This is also because the circuit is quite simple, with an oval configuration, similar to those in the NASCAR.</w:t>
        </w:r>
      </w:ins>
      <w:moveTo w:id="634" w:author="Alexandru Uicoabă" w:date="2021-01-18T13:57:00Z">
        <w:del w:id="635" w:author="Alexandru Uicoaba" w:date="2022-06-01T20:35:00Z">
          <w:r w:rsidR="000A0846" w:rsidRPr="00C77071" w:rsidDel="000403F5">
            <w:delText xml:space="preserve">deosebire de articolele în care s-au prezentat conceptul de Single Agent, unde cel mai utilizat algoritm a fost MTCS, se poate observa în Tabelul 1, </w:delText>
          </w:r>
          <w:commentRangeStart w:id="636"/>
          <w:commentRangeEnd w:id="636"/>
          <w:r w:rsidR="000A0846" w:rsidRPr="00C77071" w:rsidDel="000403F5">
            <w:rPr>
              <w:rStyle w:val="Referincomentariu"/>
              <w:sz w:val="20"/>
              <w:szCs w:val="20"/>
              <w:rPrChange w:id="637" w:author="Alexandru Uicoabă" w:date="2021-01-18T14:02:00Z">
                <w:rPr>
                  <w:rStyle w:val="Referincomentariu"/>
                </w:rPr>
              </w:rPrChange>
            </w:rPr>
            <w:commentReference w:id="636"/>
          </w:r>
          <w:r w:rsidR="000A0846" w:rsidRPr="00A215B9" w:rsidDel="000403F5">
            <w:delText>că pentru Multi Agents cel mai preferat algoritm a fost RL, dar și forme derivate ale acestuia.</w:delText>
          </w:r>
        </w:del>
      </w:moveTo>
      <w:moveToRangeEnd w:id="627"/>
    </w:p>
    <w:p w14:paraId="35AD51A9" w14:textId="7AC5CF88" w:rsidR="00F93CF8" w:rsidRDefault="00F93CF8" w:rsidP="00F93CF8">
      <w:pPr>
        <w:pStyle w:val="Corptext"/>
        <w:rPr>
          <w:lang w:val="ro-RO"/>
        </w:rPr>
      </w:pPr>
      <w:ins w:id="638" w:author="Alexandru Uicoaba" w:date="2022-06-01T20:41:00Z">
        <w:r w:rsidRPr="00F93CF8">
          <w:rPr>
            <w:lang w:val="ro-RO"/>
          </w:rPr>
          <w:t xml:space="preserve">For </w:t>
        </w:r>
        <w:proofErr w:type="spellStart"/>
        <w:r w:rsidRPr="00F93CF8">
          <w:rPr>
            <w:lang w:val="ro-RO"/>
          </w:rPr>
          <w:t>the</w:t>
        </w:r>
        <w:proofErr w:type="spellEnd"/>
        <w:r w:rsidRPr="00F93CF8">
          <w:rPr>
            <w:lang w:val="ro-RO"/>
          </w:rPr>
          <w:t xml:space="preserve"> </w:t>
        </w:r>
        <w:proofErr w:type="spellStart"/>
        <w:r w:rsidRPr="00F93CF8">
          <w:rPr>
            <w:lang w:val="ro-RO"/>
          </w:rPr>
          <w:t>reinforcement</w:t>
        </w:r>
        <w:proofErr w:type="spellEnd"/>
        <w:r w:rsidRPr="00F93CF8">
          <w:rPr>
            <w:lang w:val="ro-RO"/>
          </w:rPr>
          <w:t xml:space="preserve"> </w:t>
        </w:r>
        <w:proofErr w:type="spellStart"/>
        <w:r w:rsidRPr="00F93CF8">
          <w:rPr>
            <w:lang w:val="ro-RO"/>
          </w:rPr>
          <w:t>learning</w:t>
        </w:r>
        <w:proofErr w:type="spellEnd"/>
        <w:r w:rsidRPr="00F93CF8">
          <w:rPr>
            <w:lang w:val="ro-RO"/>
          </w:rPr>
          <w:t xml:space="preserve"> part, </w:t>
        </w:r>
        <w:proofErr w:type="spellStart"/>
        <w:r w:rsidRPr="00F93CF8">
          <w:rPr>
            <w:lang w:val="ro-RO"/>
          </w:rPr>
          <w:t>the</w:t>
        </w:r>
        <w:proofErr w:type="spellEnd"/>
        <w:r w:rsidRPr="00F93CF8">
          <w:rPr>
            <w:lang w:val="ro-RO"/>
          </w:rPr>
          <w:t xml:space="preserve"> </w:t>
        </w:r>
        <w:proofErr w:type="spellStart"/>
        <w:r w:rsidRPr="00F93CF8">
          <w:rPr>
            <w:lang w:val="ro-RO"/>
          </w:rPr>
          <w:t>time</w:t>
        </w:r>
        <w:proofErr w:type="spellEnd"/>
        <w:r w:rsidRPr="00F93CF8">
          <w:rPr>
            <w:lang w:val="ro-RO"/>
          </w:rPr>
          <w:t xml:space="preserve"> </w:t>
        </w:r>
        <w:proofErr w:type="spellStart"/>
        <w:r w:rsidRPr="00F93CF8">
          <w:rPr>
            <w:lang w:val="ro-RO"/>
          </w:rPr>
          <w:t>taken</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not</w:t>
        </w:r>
        <w:proofErr w:type="spellEnd"/>
        <w:r w:rsidRPr="00F93CF8">
          <w:rPr>
            <w:lang w:val="ro-RO"/>
          </w:rPr>
          <w:t xml:space="preserve"> </w:t>
        </w:r>
        <w:proofErr w:type="spellStart"/>
        <w:r w:rsidRPr="00F93CF8">
          <w:rPr>
            <w:lang w:val="ro-RO"/>
          </w:rPr>
          <w:t>close</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that</w:t>
        </w:r>
        <w:proofErr w:type="spellEnd"/>
        <w:r w:rsidRPr="00F93CF8">
          <w:rPr>
            <w:lang w:val="ro-RO"/>
          </w:rPr>
          <w:t xml:space="preserve"> of </w:t>
        </w:r>
        <w:proofErr w:type="spellStart"/>
        <w:r w:rsidRPr="00F93CF8">
          <w:rPr>
            <w:lang w:val="ro-RO"/>
          </w:rPr>
          <w:t>the</w:t>
        </w:r>
        <w:proofErr w:type="spellEnd"/>
        <w:r w:rsidRPr="00F93CF8">
          <w:rPr>
            <w:lang w:val="ro-RO"/>
          </w:rPr>
          <w:t xml:space="preserve"> </w:t>
        </w:r>
        <w:proofErr w:type="spellStart"/>
        <w:r w:rsidRPr="00F93CF8">
          <w:rPr>
            <w:lang w:val="ro-RO"/>
          </w:rPr>
          <w:t>other</w:t>
        </w:r>
        <w:proofErr w:type="spellEnd"/>
        <w:r w:rsidRPr="00F93CF8">
          <w:rPr>
            <w:lang w:val="ro-RO"/>
          </w:rPr>
          <w:t xml:space="preserve"> </w:t>
        </w:r>
        <w:proofErr w:type="spellStart"/>
        <w:r w:rsidRPr="00F93CF8">
          <w:rPr>
            <w:lang w:val="ro-RO"/>
          </w:rPr>
          <w:t>algorithms</w:t>
        </w:r>
        <w:proofErr w:type="spellEnd"/>
        <w:r w:rsidRPr="00F93CF8">
          <w:rPr>
            <w:lang w:val="ro-RO"/>
          </w:rPr>
          <w:t xml:space="preserve">, </w:t>
        </w:r>
        <w:proofErr w:type="spellStart"/>
        <w:r w:rsidRPr="00F93CF8">
          <w:rPr>
            <w:lang w:val="ro-RO"/>
          </w:rPr>
          <w:t>because</w:t>
        </w:r>
        <w:proofErr w:type="spellEnd"/>
        <w:r w:rsidRPr="00F93CF8">
          <w:rPr>
            <w:lang w:val="ro-RO"/>
          </w:rPr>
          <w:t xml:space="preserve"> </w:t>
        </w:r>
        <w:proofErr w:type="spellStart"/>
        <w:r w:rsidRPr="00F93CF8">
          <w:rPr>
            <w:lang w:val="ro-RO"/>
          </w:rPr>
          <w:t>the</w:t>
        </w:r>
        <w:proofErr w:type="spellEnd"/>
        <w:r w:rsidRPr="00F93CF8">
          <w:rPr>
            <w:lang w:val="ro-RO"/>
          </w:rPr>
          <w:t xml:space="preserve"> kart </w:t>
        </w:r>
        <w:proofErr w:type="spellStart"/>
        <w:r w:rsidRPr="00F93CF8">
          <w:rPr>
            <w:lang w:val="ro-RO"/>
          </w:rPr>
          <w:t>learns</w:t>
        </w:r>
        <w:proofErr w:type="spellEnd"/>
        <w:r w:rsidRPr="00F93CF8">
          <w:rPr>
            <w:lang w:val="ro-RO"/>
          </w:rPr>
          <w:t xml:space="preserve"> </w:t>
        </w:r>
        <w:proofErr w:type="spellStart"/>
        <w:r w:rsidRPr="00F93CF8">
          <w:rPr>
            <w:lang w:val="ro-RO"/>
          </w:rPr>
          <w:t>from</w:t>
        </w:r>
        <w:proofErr w:type="spellEnd"/>
        <w:r w:rsidRPr="00F93CF8">
          <w:rPr>
            <w:lang w:val="ro-RO"/>
          </w:rPr>
          <w:t xml:space="preserve"> </w:t>
        </w:r>
        <w:proofErr w:type="spellStart"/>
        <w:r w:rsidRPr="00F93CF8">
          <w:rPr>
            <w:lang w:val="ro-RO"/>
          </w:rPr>
          <w:t>scratch</w:t>
        </w:r>
        <w:proofErr w:type="spellEnd"/>
        <w:r w:rsidRPr="00F93CF8">
          <w:rPr>
            <w:lang w:val="ro-RO"/>
          </w:rPr>
          <w:t xml:space="preserve"> </w:t>
        </w:r>
        <w:proofErr w:type="spellStart"/>
        <w:r w:rsidRPr="00F93CF8">
          <w:rPr>
            <w:lang w:val="ro-RO"/>
          </w:rPr>
          <w:t>how</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behave</w:t>
        </w:r>
        <w:proofErr w:type="spellEnd"/>
        <w:r w:rsidRPr="00F93CF8">
          <w:rPr>
            <w:lang w:val="ro-RO"/>
          </w:rPr>
          <w:t xml:space="preserve">, </w:t>
        </w:r>
        <w:proofErr w:type="spellStart"/>
        <w:r w:rsidRPr="00F93CF8">
          <w:rPr>
            <w:lang w:val="ro-RO"/>
          </w:rPr>
          <w:t>compared</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other</w:t>
        </w:r>
        <w:proofErr w:type="spellEnd"/>
        <w:r w:rsidRPr="00F93CF8">
          <w:rPr>
            <w:lang w:val="ro-RO"/>
          </w:rPr>
          <w:t xml:space="preserve"> </w:t>
        </w:r>
        <w:proofErr w:type="spellStart"/>
        <w:r w:rsidRPr="00F93CF8">
          <w:rPr>
            <w:lang w:val="ro-RO"/>
          </w:rPr>
          <w:t>algorithms</w:t>
        </w:r>
        <w:proofErr w:type="spellEnd"/>
        <w:r w:rsidRPr="00F93CF8">
          <w:rPr>
            <w:lang w:val="ro-RO"/>
          </w:rPr>
          <w:t xml:space="preserve"> in </w:t>
        </w:r>
        <w:proofErr w:type="spellStart"/>
        <w:r w:rsidRPr="00F93CF8">
          <w:rPr>
            <w:lang w:val="ro-RO"/>
          </w:rPr>
          <w:t>which</w:t>
        </w:r>
        <w:proofErr w:type="spellEnd"/>
        <w:r w:rsidRPr="00F93CF8">
          <w:rPr>
            <w:lang w:val="ro-RO"/>
          </w:rPr>
          <w:t xml:space="preserve"> </w:t>
        </w:r>
        <w:proofErr w:type="spellStart"/>
        <w:r w:rsidRPr="00F93CF8">
          <w:rPr>
            <w:lang w:val="ro-RO"/>
          </w:rPr>
          <w:t>the</w:t>
        </w:r>
        <w:proofErr w:type="spellEnd"/>
        <w:r w:rsidRPr="00F93CF8">
          <w:rPr>
            <w:lang w:val="ro-RO"/>
          </w:rPr>
          <w:t xml:space="preserve"> kart </w:t>
        </w:r>
        <w:proofErr w:type="spellStart"/>
        <w:r w:rsidRPr="00F93CF8">
          <w:rPr>
            <w:lang w:val="ro-RO"/>
          </w:rPr>
          <w:t>makes</w:t>
        </w:r>
        <w:proofErr w:type="spellEnd"/>
        <w:r w:rsidRPr="00F93CF8">
          <w:rPr>
            <w:lang w:val="ro-RO"/>
          </w:rPr>
          <w:t xml:space="preserve"> a </w:t>
        </w:r>
        <w:proofErr w:type="spellStart"/>
        <w:r w:rsidRPr="00F93CF8">
          <w:rPr>
            <w:lang w:val="ro-RO"/>
          </w:rPr>
          <w:t>decision</w:t>
        </w:r>
        <w:proofErr w:type="spellEnd"/>
        <w:r w:rsidRPr="00F93CF8">
          <w:rPr>
            <w:lang w:val="ro-RO"/>
          </w:rPr>
          <w:t xml:space="preserve"> similar </w:t>
        </w:r>
        <w:proofErr w:type="spellStart"/>
        <w:r w:rsidRPr="00F93CF8">
          <w:rPr>
            <w:lang w:val="ro-RO"/>
          </w:rPr>
          <w:t>to</w:t>
        </w:r>
        <w:proofErr w:type="spellEnd"/>
        <w:r w:rsidRPr="00F93CF8">
          <w:rPr>
            <w:lang w:val="ro-RO"/>
          </w:rPr>
          <w:t xml:space="preserve"> </w:t>
        </w:r>
        <w:proofErr w:type="spellStart"/>
        <w:r w:rsidRPr="00F93CF8">
          <w:rPr>
            <w:lang w:val="ro-RO"/>
          </w:rPr>
          <w:t>that</w:t>
        </w:r>
        <w:proofErr w:type="spellEnd"/>
        <w:r w:rsidRPr="00F93CF8">
          <w:rPr>
            <w:lang w:val="ro-RO"/>
          </w:rPr>
          <w:t xml:space="preserve"> of </w:t>
        </w:r>
        <w:proofErr w:type="spellStart"/>
        <w:r w:rsidRPr="00F93CF8">
          <w:rPr>
            <w:lang w:val="ro-RO"/>
          </w:rPr>
          <w:t>the</w:t>
        </w:r>
        <w:proofErr w:type="spellEnd"/>
        <w:r w:rsidRPr="00F93CF8">
          <w:rPr>
            <w:lang w:val="ro-RO"/>
          </w:rPr>
          <w:t xml:space="preserve"> </w:t>
        </w:r>
        <w:proofErr w:type="spellStart"/>
        <w:r w:rsidRPr="00F93CF8">
          <w:rPr>
            <w:lang w:val="ro-RO"/>
          </w:rPr>
          <w:t>person</w:t>
        </w:r>
        <w:proofErr w:type="spellEnd"/>
        <w:r w:rsidRPr="00F93CF8">
          <w:rPr>
            <w:lang w:val="ro-RO"/>
          </w:rPr>
          <w:t xml:space="preserve"> in a similar </w:t>
        </w:r>
        <w:proofErr w:type="spellStart"/>
        <w:r w:rsidRPr="00F93CF8">
          <w:rPr>
            <w:lang w:val="ro-RO"/>
          </w:rPr>
          <w:t>situation</w:t>
        </w:r>
        <w:proofErr w:type="spellEnd"/>
        <w:r w:rsidRPr="00F93CF8">
          <w:rPr>
            <w:lang w:val="ro-RO"/>
          </w:rPr>
          <w:t>.</w:t>
        </w:r>
      </w:ins>
      <w:r w:rsidR="00AF2948">
        <w:rPr>
          <w:lang w:val="ro-RO"/>
        </w:rPr>
        <w:t xml:space="preserve"> </w:t>
      </w:r>
      <w:proofErr w:type="spellStart"/>
      <w:r w:rsidR="00AF2948">
        <w:rPr>
          <w:lang w:val="ro-RO"/>
        </w:rPr>
        <w:t>After</w:t>
      </w:r>
      <w:proofErr w:type="spellEnd"/>
      <w:r w:rsidR="00AF2948">
        <w:rPr>
          <w:lang w:val="ro-RO"/>
        </w:rPr>
        <w:t xml:space="preserve"> </w:t>
      </w:r>
      <w:proofErr w:type="spellStart"/>
      <w:r w:rsidR="00AF2948">
        <w:rPr>
          <w:lang w:val="ro-RO"/>
        </w:rPr>
        <w:t>running</w:t>
      </w:r>
      <w:proofErr w:type="spellEnd"/>
      <w:r w:rsidR="00AF2948">
        <w:rPr>
          <w:lang w:val="ro-RO"/>
        </w:rPr>
        <w:t xml:space="preserve"> </w:t>
      </w:r>
      <w:proofErr w:type="spellStart"/>
      <w:r w:rsidR="00AF2948">
        <w:rPr>
          <w:lang w:val="ro-RO"/>
        </w:rPr>
        <w:t>the</w:t>
      </w:r>
      <w:proofErr w:type="spellEnd"/>
      <w:r w:rsidR="00AF2948">
        <w:rPr>
          <w:lang w:val="ro-RO"/>
        </w:rPr>
        <w:t xml:space="preserve"> </w:t>
      </w:r>
      <w:proofErr w:type="spellStart"/>
      <w:r w:rsidR="00AF2948">
        <w:rPr>
          <w:lang w:val="ro-RO"/>
        </w:rPr>
        <w:t>reinforcement</w:t>
      </w:r>
      <w:proofErr w:type="spellEnd"/>
      <w:r w:rsidR="00AF2948">
        <w:rPr>
          <w:lang w:val="ro-RO"/>
        </w:rPr>
        <w:t xml:space="preserve"> </w:t>
      </w:r>
      <w:proofErr w:type="spellStart"/>
      <w:r w:rsidR="00AF2948">
        <w:rPr>
          <w:lang w:val="ro-RO"/>
        </w:rPr>
        <w:t>learning</w:t>
      </w:r>
      <w:proofErr w:type="spellEnd"/>
      <w:r w:rsidR="00AF2948">
        <w:rPr>
          <w:lang w:val="ro-RO"/>
        </w:rPr>
        <w:t xml:space="preserve"> for 9 </w:t>
      </w:r>
      <w:proofErr w:type="spellStart"/>
      <w:r w:rsidR="00AF2948">
        <w:rPr>
          <w:lang w:val="ro-RO"/>
        </w:rPr>
        <w:t>hours</w:t>
      </w:r>
      <w:proofErr w:type="spellEnd"/>
      <w:r w:rsidR="00AF2948">
        <w:rPr>
          <w:lang w:val="ro-RO"/>
        </w:rPr>
        <w:t xml:space="preserve">, </w:t>
      </w:r>
      <w:proofErr w:type="spellStart"/>
      <w:r w:rsidR="00AF2948">
        <w:rPr>
          <w:lang w:val="ro-RO"/>
        </w:rPr>
        <w:t>aproximately</w:t>
      </w:r>
      <w:proofErr w:type="spellEnd"/>
      <w:r w:rsidR="00AF2948">
        <w:rPr>
          <w:lang w:val="ro-RO"/>
        </w:rPr>
        <w:t xml:space="preserve"> 540 </w:t>
      </w:r>
      <w:proofErr w:type="spellStart"/>
      <w:r w:rsidR="00AF2948">
        <w:rPr>
          <w:lang w:val="ro-RO"/>
        </w:rPr>
        <w:t>episodes</w:t>
      </w:r>
      <w:proofErr w:type="spellEnd"/>
      <w:r w:rsidR="00AF2948">
        <w:rPr>
          <w:lang w:val="ro-RO"/>
        </w:rPr>
        <w:t xml:space="preserve"> </w:t>
      </w:r>
      <w:proofErr w:type="spellStart"/>
      <w:r w:rsidR="00AF2948">
        <w:rPr>
          <w:lang w:val="ro-RO"/>
        </w:rPr>
        <w:t>were</w:t>
      </w:r>
      <w:proofErr w:type="spellEnd"/>
      <w:r w:rsidR="00AF2948">
        <w:rPr>
          <w:lang w:val="ro-RO"/>
        </w:rPr>
        <w:t xml:space="preserve"> </w:t>
      </w:r>
      <w:proofErr w:type="spellStart"/>
      <w:r w:rsidR="00AF2948">
        <w:rPr>
          <w:lang w:val="ro-RO"/>
        </w:rPr>
        <w:t>done</w:t>
      </w:r>
      <w:proofErr w:type="spellEnd"/>
      <w:r w:rsidR="00AF2948">
        <w:rPr>
          <w:lang w:val="ro-RO"/>
        </w:rPr>
        <w:t xml:space="preserve">. The agent </w:t>
      </w:r>
      <w:proofErr w:type="spellStart"/>
      <w:r w:rsidR="00AF2948">
        <w:rPr>
          <w:lang w:val="ro-RO"/>
        </w:rPr>
        <w:t>managed</w:t>
      </w:r>
      <w:proofErr w:type="spellEnd"/>
      <w:r w:rsidR="00AF2948">
        <w:rPr>
          <w:lang w:val="ro-RO"/>
        </w:rPr>
        <w:t xml:space="preserve"> </w:t>
      </w:r>
      <w:proofErr w:type="spellStart"/>
      <w:r w:rsidR="00AF2948">
        <w:rPr>
          <w:lang w:val="ro-RO"/>
        </w:rPr>
        <w:t>to</w:t>
      </w:r>
      <w:proofErr w:type="spellEnd"/>
      <w:r w:rsidR="00AF2948">
        <w:rPr>
          <w:lang w:val="ro-RO"/>
        </w:rPr>
        <w:t xml:space="preserve"> complete de </w:t>
      </w:r>
      <w:proofErr w:type="spellStart"/>
      <w:r w:rsidR="00AF2948">
        <w:rPr>
          <w:lang w:val="ro-RO"/>
        </w:rPr>
        <w:t>goal</w:t>
      </w:r>
      <w:proofErr w:type="spellEnd"/>
      <w:r w:rsidR="00AF2948">
        <w:rPr>
          <w:lang w:val="ro-RO"/>
        </w:rPr>
        <w:t xml:space="preserve"> in a </w:t>
      </w:r>
      <w:proofErr w:type="spellStart"/>
      <w:r w:rsidR="00AF2948">
        <w:rPr>
          <w:lang w:val="ro-RO"/>
        </w:rPr>
        <w:t>couple</w:t>
      </w:r>
      <w:proofErr w:type="spellEnd"/>
      <w:r w:rsidR="00AF2948">
        <w:rPr>
          <w:lang w:val="ro-RO"/>
        </w:rPr>
        <w:t xml:space="preserve"> of </w:t>
      </w:r>
      <w:proofErr w:type="spellStart"/>
      <w:r w:rsidR="00AF2948">
        <w:rPr>
          <w:lang w:val="ro-RO"/>
        </w:rPr>
        <w:t>them</w:t>
      </w:r>
      <w:proofErr w:type="spellEnd"/>
      <w:r w:rsidR="00AF2948">
        <w:rPr>
          <w:lang w:val="ro-RO"/>
        </w:rPr>
        <w:t xml:space="preserve">. </w:t>
      </w:r>
    </w:p>
    <w:p w14:paraId="191EDFFA" w14:textId="77777777" w:rsidR="00001ACD" w:rsidRDefault="00001ACD" w:rsidP="00001ACD">
      <w:pPr>
        <w:pStyle w:val="Corptext"/>
        <w:jc w:val="center"/>
      </w:pPr>
      <w:r>
        <w:rPr>
          <w:lang w:val="en-GB"/>
        </w:rPr>
        <w:t>Table</w:t>
      </w:r>
      <w:ins w:id="639" w:author="Alexandru Uicoaba" w:date="2022-06-01T20:41:00Z">
        <w:r>
          <w:t xml:space="preserve"> </w:t>
        </w:r>
      </w:ins>
      <w:r>
        <w:rPr>
          <w:lang w:val="en-US"/>
        </w:rPr>
        <w:t>1</w:t>
      </w:r>
    </w:p>
    <w:p w14:paraId="2CB94396" w14:textId="1A53D112" w:rsidR="00001ACD" w:rsidRPr="00430DBF" w:rsidRDefault="00001ACD" w:rsidP="00430DBF">
      <w:pPr>
        <w:pStyle w:val="Corptext"/>
        <w:jc w:val="center"/>
        <w:rPr>
          <w:ins w:id="640" w:author="Alexandru Uicoaba" w:date="2022-06-01T20:41:00Z"/>
          <w:rPrChange w:id="641" w:author="Alexandru Uicoaba" w:date="2022-06-01T20:41:00Z">
            <w:rPr>
              <w:ins w:id="642" w:author="Alexandru Uicoaba" w:date="2022-06-01T20:41:00Z"/>
            </w:rPr>
          </w:rPrChange>
        </w:rPr>
      </w:pPr>
      <w:ins w:id="643" w:author="Alexandru Uicoaba" w:date="2022-06-01T20:41:00Z">
        <w:r>
          <w:t xml:space="preserve">Human vs </w:t>
        </w:r>
      </w:ins>
      <w:ins w:id="644" w:author="Alexandru Uicoaba" w:date="2022-06-02T17:36:00Z">
        <w:r>
          <w:t>Decision</w:t>
        </w:r>
      </w:ins>
      <w:ins w:id="645" w:author="Alexandru Uicoaba" w:date="2022-06-01T20:41:00Z">
        <w:r>
          <w:t xml:space="preserve"> Tree vs Random Forrest</w:t>
        </w:r>
      </w:ins>
    </w:p>
    <w:tbl>
      <w:tblPr>
        <w:tblStyle w:val="Tabelgril"/>
        <w:tblW w:w="0pt" w:type="dxa"/>
        <w:jc w:val="center"/>
        <w:tblLook w:firstRow="1" w:lastRow="0" w:firstColumn="1" w:lastColumn="0" w:noHBand="0" w:noVBand="1"/>
      </w:tblPr>
      <w:tblGrid>
        <w:gridCol w:w="846"/>
        <w:gridCol w:w="992"/>
        <w:gridCol w:w="1559"/>
        <w:gridCol w:w="1459"/>
      </w:tblGrid>
      <w:tr w:rsidR="007E12CE" w14:paraId="52C451B0" w14:textId="77777777" w:rsidTr="00E02BDF">
        <w:trPr>
          <w:jc w:val="center"/>
        </w:trPr>
        <w:tc>
          <w:tcPr>
            <w:tcW w:w="42.30pt" w:type="dxa"/>
          </w:tcPr>
          <w:p w14:paraId="322740CF" w14:textId="351B74A7" w:rsidR="007E12CE" w:rsidRDefault="007E12CE" w:rsidP="00F93CF8">
            <w:pPr>
              <w:jc w:val="start"/>
            </w:pPr>
          </w:p>
        </w:tc>
        <w:tc>
          <w:tcPr>
            <w:tcW w:w="49.60pt" w:type="dxa"/>
          </w:tcPr>
          <w:p w14:paraId="26EE1154" w14:textId="5E282FE1" w:rsidR="007E12CE" w:rsidRDefault="007E12CE" w:rsidP="00F93CF8">
            <w:pPr>
              <w:jc w:val="start"/>
            </w:pPr>
            <w:proofErr w:type="spellStart"/>
            <w:r>
              <w:t>Human</w:t>
            </w:r>
            <w:proofErr w:type="spellEnd"/>
            <w:r>
              <w:t xml:space="preserve"> </w:t>
            </w:r>
          </w:p>
        </w:tc>
        <w:tc>
          <w:tcPr>
            <w:tcW w:w="77.95pt" w:type="dxa"/>
          </w:tcPr>
          <w:p w14:paraId="161B8BF9" w14:textId="6C0105A5" w:rsidR="007E12CE" w:rsidRDefault="007E12CE" w:rsidP="00F93CF8">
            <w:pPr>
              <w:jc w:val="start"/>
            </w:pPr>
            <w:proofErr w:type="spellStart"/>
            <w:r>
              <w:t>Random</w:t>
            </w:r>
            <w:proofErr w:type="spellEnd"/>
            <w:r>
              <w:t xml:space="preserve"> Forrest</w:t>
            </w:r>
          </w:p>
        </w:tc>
        <w:tc>
          <w:tcPr>
            <w:tcW w:w="72.95pt" w:type="dxa"/>
          </w:tcPr>
          <w:p w14:paraId="39D59BBC" w14:textId="5C341925" w:rsidR="007E12CE" w:rsidRDefault="007E12CE" w:rsidP="00F93CF8">
            <w:pPr>
              <w:jc w:val="start"/>
            </w:pPr>
            <w:proofErr w:type="spellStart"/>
            <w:r>
              <w:t>Decision</w:t>
            </w:r>
            <w:proofErr w:type="spellEnd"/>
            <w:r>
              <w:t xml:space="preserve"> </w:t>
            </w:r>
            <w:proofErr w:type="spellStart"/>
            <w:r>
              <w:t>Tree</w:t>
            </w:r>
            <w:proofErr w:type="spellEnd"/>
          </w:p>
        </w:tc>
      </w:tr>
      <w:tr w:rsidR="007E12CE" w14:paraId="6A0E74B5" w14:textId="77777777" w:rsidTr="00E02BDF">
        <w:trPr>
          <w:jc w:val="center"/>
        </w:trPr>
        <w:tc>
          <w:tcPr>
            <w:tcW w:w="42.30pt" w:type="dxa"/>
          </w:tcPr>
          <w:p w14:paraId="507EB756" w14:textId="79F5CCA9" w:rsidR="007E12CE" w:rsidRDefault="007E12CE" w:rsidP="00F93CF8">
            <w:pPr>
              <w:jc w:val="start"/>
            </w:pPr>
            <w:proofErr w:type="spellStart"/>
            <w:r>
              <w:t>Lap</w:t>
            </w:r>
            <w:proofErr w:type="spellEnd"/>
            <w:r>
              <w:t xml:space="preserve"> 1</w:t>
            </w:r>
          </w:p>
        </w:tc>
        <w:tc>
          <w:tcPr>
            <w:tcW w:w="49.60pt" w:type="dxa"/>
          </w:tcPr>
          <w:p w14:paraId="284C3563" w14:textId="08E85CD5" w:rsidR="007E12CE" w:rsidRDefault="007E12CE" w:rsidP="00F93CF8">
            <w:pPr>
              <w:jc w:val="start"/>
            </w:pPr>
            <w:r>
              <w:t>27 s</w:t>
            </w:r>
          </w:p>
        </w:tc>
        <w:tc>
          <w:tcPr>
            <w:tcW w:w="77.95pt" w:type="dxa"/>
          </w:tcPr>
          <w:p w14:paraId="0EA8D3F6" w14:textId="1FD71D10" w:rsidR="007E12CE" w:rsidRDefault="007E12CE" w:rsidP="00F93CF8">
            <w:pPr>
              <w:jc w:val="start"/>
            </w:pPr>
            <w:r>
              <w:t>29s</w:t>
            </w:r>
          </w:p>
        </w:tc>
        <w:tc>
          <w:tcPr>
            <w:tcW w:w="72.95pt" w:type="dxa"/>
          </w:tcPr>
          <w:p w14:paraId="7DD8324B" w14:textId="588EE29E" w:rsidR="007E12CE" w:rsidRDefault="007E12CE" w:rsidP="00F93CF8">
            <w:pPr>
              <w:jc w:val="start"/>
            </w:pPr>
            <w:r>
              <w:t>29s</w:t>
            </w:r>
          </w:p>
        </w:tc>
      </w:tr>
      <w:tr w:rsidR="007E12CE" w14:paraId="328870E9" w14:textId="77777777" w:rsidTr="00E02BDF">
        <w:trPr>
          <w:jc w:val="center"/>
        </w:trPr>
        <w:tc>
          <w:tcPr>
            <w:tcW w:w="42.30pt" w:type="dxa"/>
          </w:tcPr>
          <w:p w14:paraId="47A0418F" w14:textId="77FB570E" w:rsidR="007E12CE" w:rsidRDefault="007E12CE" w:rsidP="00F93CF8">
            <w:pPr>
              <w:jc w:val="start"/>
            </w:pPr>
            <w:proofErr w:type="spellStart"/>
            <w:r>
              <w:t>Lap</w:t>
            </w:r>
            <w:proofErr w:type="spellEnd"/>
            <w:r>
              <w:t xml:space="preserve"> 2</w:t>
            </w:r>
          </w:p>
        </w:tc>
        <w:tc>
          <w:tcPr>
            <w:tcW w:w="49.60pt" w:type="dxa"/>
          </w:tcPr>
          <w:p w14:paraId="69FFE3D0" w14:textId="6CAF5E04" w:rsidR="007E12CE" w:rsidRDefault="007E12CE" w:rsidP="00F93CF8">
            <w:pPr>
              <w:jc w:val="start"/>
            </w:pPr>
            <w:r>
              <w:t>27s</w:t>
            </w:r>
          </w:p>
        </w:tc>
        <w:tc>
          <w:tcPr>
            <w:tcW w:w="77.95pt" w:type="dxa"/>
          </w:tcPr>
          <w:p w14:paraId="18D38CBD" w14:textId="431A7775" w:rsidR="007E12CE" w:rsidRDefault="007E12CE" w:rsidP="00F93CF8">
            <w:pPr>
              <w:jc w:val="start"/>
            </w:pPr>
            <w:r>
              <w:t>28s</w:t>
            </w:r>
          </w:p>
        </w:tc>
        <w:tc>
          <w:tcPr>
            <w:tcW w:w="72.95pt" w:type="dxa"/>
          </w:tcPr>
          <w:p w14:paraId="06CAF0E7" w14:textId="5B7F06BE" w:rsidR="007E12CE" w:rsidRDefault="007E12CE" w:rsidP="00F93CF8">
            <w:pPr>
              <w:jc w:val="start"/>
            </w:pPr>
            <w:r>
              <w:t>28s</w:t>
            </w:r>
          </w:p>
        </w:tc>
      </w:tr>
      <w:tr w:rsidR="007E12CE" w14:paraId="44866C17" w14:textId="77777777" w:rsidTr="00E02BDF">
        <w:trPr>
          <w:jc w:val="center"/>
        </w:trPr>
        <w:tc>
          <w:tcPr>
            <w:tcW w:w="42.30pt" w:type="dxa"/>
          </w:tcPr>
          <w:p w14:paraId="37606DD1" w14:textId="1A4DE9C3" w:rsidR="007E12CE" w:rsidRDefault="007E12CE" w:rsidP="00F93CF8">
            <w:pPr>
              <w:jc w:val="start"/>
            </w:pPr>
            <w:proofErr w:type="spellStart"/>
            <w:r>
              <w:t>Lap</w:t>
            </w:r>
            <w:proofErr w:type="spellEnd"/>
            <w:r>
              <w:t xml:space="preserve"> 3</w:t>
            </w:r>
          </w:p>
        </w:tc>
        <w:tc>
          <w:tcPr>
            <w:tcW w:w="49.60pt" w:type="dxa"/>
          </w:tcPr>
          <w:p w14:paraId="0961B63B" w14:textId="2815B48E" w:rsidR="007E12CE" w:rsidRDefault="007E12CE" w:rsidP="00F93CF8">
            <w:pPr>
              <w:jc w:val="start"/>
            </w:pPr>
            <w:r>
              <w:t>28s</w:t>
            </w:r>
          </w:p>
        </w:tc>
        <w:tc>
          <w:tcPr>
            <w:tcW w:w="77.95pt" w:type="dxa"/>
          </w:tcPr>
          <w:p w14:paraId="0498BDF8" w14:textId="74234BEB" w:rsidR="007E12CE" w:rsidRDefault="007E12CE" w:rsidP="00F93CF8">
            <w:pPr>
              <w:jc w:val="start"/>
            </w:pPr>
            <w:r>
              <w:t>27s</w:t>
            </w:r>
          </w:p>
        </w:tc>
        <w:tc>
          <w:tcPr>
            <w:tcW w:w="72.95pt" w:type="dxa"/>
          </w:tcPr>
          <w:p w14:paraId="72BC7FF9" w14:textId="4E5E63B3" w:rsidR="007E12CE" w:rsidRDefault="007E12CE" w:rsidP="00F93CF8">
            <w:pPr>
              <w:jc w:val="start"/>
            </w:pPr>
            <w:r>
              <w:t>28s</w:t>
            </w:r>
          </w:p>
        </w:tc>
      </w:tr>
      <w:tr w:rsidR="007E12CE" w14:paraId="6A1C214D" w14:textId="77777777" w:rsidTr="00E02BDF">
        <w:trPr>
          <w:jc w:val="center"/>
        </w:trPr>
        <w:tc>
          <w:tcPr>
            <w:tcW w:w="42.30pt" w:type="dxa"/>
          </w:tcPr>
          <w:p w14:paraId="73ED9946" w14:textId="28CDDD04" w:rsidR="007E12CE" w:rsidRDefault="007E12CE" w:rsidP="00F93CF8">
            <w:pPr>
              <w:jc w:val="start"/>
            </w:pPr>
            <w:proofErr w:type="spellStart"/>
            <w:r>
              <w:t>Lap</w:t>
            </w:r>
            <w:proofErr w:type="spellEnd"/>
            <w:r>
              <w:t xml:space="preserve"> 4</w:t>
            </w:r>
          </w:p>
        </w:tc>
        <w:tc>
          <w:tcPr>
            <w:tcW w:w="49.60pt" w:type="dxa"/>
          </w:tcPr>
          <w:p w14:paraId="7D1E1A59" w14:textId="2594378D" w:rsidR="007E12CE" w:rsidRDefault="007E12CE" w:rsidP="00F93CF8">
            <w:pPr>
              <w:jc w:val="start"/>
            </w:pPr>
            <w:r>
              <w:t>26s</w:t>
            </w:r>
          </w:p>
        </w:tc>
        <w:tc>
          <w:tcPr>
            <w:tcW w:w="77.95pt" w:type="dxa"/>
          </w:tcPr>
          <w:p w14:paraId="06E5B55B" w14:textId="49F9BC6D" w:rsidR="007E12CE" w:rsidRDefault="007E12CE" w:rsidP="00F93CF8">
            <w:pPr>
              <w:jc w:val="start"/>
            </w:pPr>
            <w:r>
              <w:t>27s</w:t>
            </w:r>
          </w:p>
        </w:tc>
        <w:tc>
          <w:tcPr>
            <w:tcW w:w="72.95pt" w:type="dxa"/>
          </w:tcPr>
          <w:p w14:paraId="356B22A0" w14:textId="2A0C361B" w:rsidR="007E12CE" w:rsidRDefault="007E12CE" w:rsidP="00F93CF8">
            <w:pPr>
              <w:jc w:val="start"/>
            </w:pPr>
            <w:r>
              <w:t>29s</w:t>
            </w:r>
          </w:p>
        </w:tc>
      </w:tr>
      <w:tr w:rsidR="007E12CE" w14:paraId="7493BB7B" w14:textId="77777777" w:rsidTr="00E02BDF">
        <w:trPr>
          <w:jc w:val="center"/>
        </w:trPr>
        <w:tc>
          <w:tcPr>
            <w:tcW w:w="42.30pt" w:type="dxa"/>
          </w:tcPr>
          <w:p w14:paraId="54366442" w14:textId="7AB9233D" w:rsidR="007E12CE" w:rsidRDefault="007E12CE" w:rsidP="00F93CF8">
            <w:pPr>
              <w:jc w:val="start"/>
            </w:pPr>
            <w:proofErr w:type="spellStart"/>
            <w:r>
              <w:t>Lap</w:t>
            </w:r>
            <w:proofErr w:type="spellEnd"/>
            <w:r>
              <w:t xml:space="preserve"> 5</w:t>
            </w:r>
          </w:p>
        </w:tc>
        <w:tc>
          <w:tcPr>
            <w:tcW w:w="49.60pt" w:type="dxa"/>
          </w:tcPr>
          <w:p w14:paraId="45B11749" w14:textId="28E95EEA" w:rsidR="007E12CE" w:rsidRDefault="007E12CE" w:rsidP="00F93CF8">
            <w:pPr>
              <w:jc w:val="start"/>
            </w:pPr>
            <w:r>
              <w:t>26s</w:t>
            </w:r>
          </w:p>
        </w:tc>
        <w:tc>
          <w:tcPr>
            <w:tcW w:w="77.95pt" w:type="dxa"/>
          </w:tcPr>
          <w:p w14:paraId="35D72728" w14:textId="276CD46F" w:rsidR="007E12CE" w:rsidRDefault="007E12CE" w:rsidP="00F93CF8">
            <w:pPr>
              <w:jc w:val="start"/>
            </w:pPr>
            <w:r>
              <w:t>28s</w:t>
            </w:r>
          </w:p>
        </w:tc>
        <w:tc>
          <w:tcPr>
            <w:tcW w:w="72.95pt" w:type="dxa"/>
          </w:tcPr>
          <w:p w14:paraId="1A0608FE" w14:textId="33F96919" w:rsidR="007E12CE" w:rsidRDefault="007E12CE" w:rsidP="00F93CF8">
            <w:pPr>
              <w:jc w:val="start"/>
            </w:pPr>
            <w:r>
              <w:t>28s</w:t>
            </w:r>
          </w:p>
        </w:tc>
      </w:tr>
    </w:tbl>
    <w:p w14:paraId="499C1FB8" w14:textId="7E543F73" w:rsidR="00F93CF8" w:rsidRDefault="00F93CF8" w:rsidP="00F93CF8">
      <w:pPr>
        <w:jc w:val="start"/>
        <w:rPr>
          <w:ins w:id="646" w:author="Alexandru Uicoaba" w:date="2022-06-01T20:41:00Z"/>
        </w:rPr>
      </w:pPr>
    </w:p>
    <w:p w14:paraId="57848D13" w14:textId="0BE98B46" w:rsidR="00F93CF8" w:rsidRPr="00A215B9" w:rsidRDefault="00F93CF8" w:rsidP="000403F5">
      <w:pPr>
        <w:pStyle w:val="Corptext"/>
        <w:rPr>
          <w:lang w:val="ro-RO"/>
        </w:rPr>
      </w:pPr>
      <w:proofErr w:type="spellStart"/>
      <w:ins w:id="647" w:author="Alexandru Uicoaba" w:date="2022-06-01T20:40:00Z">
        <w:r w:rsidRPr="00F93CF8">
          <w:rPr>
            <w:lang w:val="ro-RO"/>
          </w:rPr>
          <w:t>This</w:t>
        </w:r>
        <w:proofErr w:type="spellEnd"/>
        <w:r w:rsidRPr="00F93CF8">
          <w:rPr>
            <w:lang w:val="ro-RO"/>
          </w:rPr>
          <w:t xml:space="preserve"> experiment </w:t>
        </w:r>
        <w:proofErr w:type="spellStart"/>
        <w:r w:rsidRPr="00F93CF8">
          <w:rPr>
            <w:lang w:val="ro-RO"/>
          </w:rPr>
          <w:t>also</w:t>
        </w:r>
        <w:proofErr w:type="spellEnd"/>
        <w:r w:rsidRPr="00F93CF8">
          <w:rPr>
            <w:lang w:val="ro-RO"/>
          </w:rPr>
          <w:t xml:space="preserve"> </w:t>
        </w:r>
        <w:proofErr w:type="spellStart"/>
        <w:r w:rsidRPr="00F93CF8">
          <w:rPr>
            <w:lang w:val="ro-RO"/>
          </w:rPr>
          <w:t>shows</w:t>
        </w:r>
        <w:proofErr w:type="spellEnd"/>
        <w:r w:rsidRPr="00F93CF8">
          <w:rPr>
            <w:lang w:val="ro-RO"/>
          </w:rPr>
          <w:t xml:space="preserve"> </w:t>
        </w:r>
        <w:proofErr w:type="spellStart"/>
        <w:r w:rsidRPr="00F93CF8">
          <w:rPr>
            <w:lang w:val="ro-RO"/>
          </w:rPr>
          <w:t>that</w:t>
        </w:r>
        <w:proofErr w:type="spellEnd"/>
        <w:r w:rsidRPr="00F93CF8">
          <w:rPr>
            <w:lang w:val="ro-RO"/>
          </w:rPr>
          <w:t xml:space="preserve"> </w:t>
        </w:r>
        <w:proofErr w:type="spellStart"/>
        <w:r w:rsidRPr="00F93CF8">
          <w:rPr>
            <w:lang w:val="ro-RO"/>
          </w:rPr>
          <w:t>if</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route</w:t>
        </w:r>
        <w:proofErr w:type="spellEnd"/>
        <w:r w:rsidRPr="00F93CF8">
          <w:rPr>
            <w:lang w:val="ro-RO"/>
          </w:rPr>
          <w:t xml:space="preserve"> in </w:t>
        </w:r>
        <w:proofErr w:type="spellStart"/>
        <w:r w:rsidRPr="00F93CF8">
          <w:rPr>
            <w:lang w:val="ro-RO"/>
          </w:rPr>
          <w:t>which</w:t>
        </w:r>
        <w:proofErr w:type="spellEnd"/>
        <w:r w:rsidRPr="00F93CF8">
          <w:rPr>
            <w:lang w:val="ro-RO"/>
          </w:rPr>
          <w:t xml:space="preserve"> </w:t>
        </w:r>
        <w:proofErr w:type="spellStart"/>
        <w:r w:rsidRPr="00F93CF8">
          <w:rPr>
            <w:lang w:val="ro-RO"/>
          </w:rPr>
          <w:t>the</w:t>
        </w:r>
        <w:proofErr w:type="spellEnd"/>
        <w:r w:rsidRPr="00F93CF8">
          <w:rPr>
            <w:lang w:val="ro-RO"/>
          </w:rPr>
          <w:t xml:space="preserve"> kart </w:t>
        </w:r>
        <w:proofErr w:type="spellStart"/>
        <w:r w:rsidRPr="00F93CF8">
          <w:rPr>
            <w:lang w:val="ro-RO"/>
          </w:rPr>
          <w:t>is</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be</w:t>
        </w:r>
        <w:proofErr w:type="spellEnd"/>
        <w:r w:rsidRPr="00F93CF8">
          <w:rPr>
            <w:lang w:val="ro-RO"/>
          </w:rPr>
          <w:t xml:space="preserve"> </w:t>
        </w:r>
        <w:proofErr w:type="spellStart"/>
        <w:r w:rsidRPr="00F93CF8">
          <w:rPr>
            <w:lang w:val="ro-RO"/>
          </w:rPr>
          <w:t>learned</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known</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use</w:t>
        </w:r>
        <w:proofErr w:type="spellEnd"/>
        <w:r w:rsidRPr="00F93CF8">
          <w:rPr>
            <w:lang w:val="ro-RO"/>
          </w:rPr>
          <w:t xml:space="preserve"> of </w:t>
        </w:r>
        <w:proofErr w:type="spellStart"/>
        <w:r w:rsidRPr="00F93CF8">
          <w:rPr>
            <w:lang w:val="ro-RO"/>
          </w:rPr>
          <w:t>prediction</w:t>
        </w:r>
        <w:proofErr w:type="spellEnd"/>
        <w:r w:rsidRPr="00F93CF8">
          <w:rPr>
            <w:lang w:val="ro-RO"/>
          </w:rPr>
          <w:t xml:space="preserve"> </w:t>
        </w:r>
        <w:proofErr w:type="spellStart"/>
        <w:r w:rsidRPr="00F93CF8">
          <w:rPr>
            <w:lang w:val="ro-RO"/>
          </w:rPr>
          <w:t>algorithms</w:t>
        </w:r>
        <w:proofErr w:type="spellEnd"/>
        <w:r w:rsidRPr="00F93CF8">
          <w:rPr>
            <w:lang w:val="ro-RO"/>
          </w:rPr>
          <w:t xml:space="preserve"> </w:t>
        </w:r>
        <w:proofErr w:type="spellStart"/>
        <w:r w:rsidRPr="00F93CF8">
          <w:rPr>
            <w:lang w:val="ro-RO"/>
          </w:rPr>
          <w:t>is</w:t>
        </w:r>
        <w:proofErr w:type="spellEnd"/>
        <w:r w:rsidRPr="00F93CF8">
          <w:rPr>
            <w:lang w:val="ro-RO"/>
          </w:rPr>
          <w:t xml:space="preserve"> more optimal. On </w:t>
        </w:r>
        <w:proofErr w:type="spellStart"/>
        <w:r w:rsidRPr="00F93CF8">
          <w:rPr>
            <w:lang w:val="ro-RO"/>
          </w:rPr>
          <w:t>the</w:t>
        </w:r>
        <w:proofErr w:type="spellEnd"/>
        <w:r w:rsidRPr="00F93CF8">
          <w:rPr>
            <w:lang w:val="ro-RO"/>
          </w:rPr>
          <w:t xml:space="preserve"> </w:t>
        </w:r>
        <w:proofErr w:type="spellStart"/>
        <w:r w:rsidRPr="00F93CF8">
          <w:rPr>
            <w:lang w:val="ro-RO"/>
          </w:rPr>
          <w:t>other</w:t>
        </w:r>
        <w:proofErr w:type="spellEnd"/>
        <w:r w:rsidRPr="00F93CF8">
          <w:rPr>
            <w:lang w:val="ro-RO"/>
          </w:rPr>
          <w:t xml:space="preserve"> hand, </w:t>
        </w:r>
        <w:proofErr w:type="spellStart"/>
        <w:r w:rsidRPr="00F93CF8">
          <w:rPr>
            <w:lang w:val="ro-RO"/>
          </w:rPr>
          <w:t>if</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route</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not</w:t>
        </w:r>
        <w:proofErr w:type="spellEnd"/>
        <w:r w:rsidRPr="00F93CF8">
          <w:rPr>
            <w:lang w:val="ro-RO"/>
          </w:rPr>
          <w:t xml:space="preserve"> </w:t>
        </w:r>
        <w:proofErr w:type="spellStart"/>
        <w:r w:rsidRPr="00F93CF8">
          <w:rPr>
            <w:lang w:val="ro-RO"/>
          </w:rPr>
          <w:t>known</w:t>
        </w:r>
        <w:proofErr w:type="spellEnd"/>
        <w:r w:rsidRPr="00F93CF8">
          <w:rPr>
            <w:lang w:val="ro-RO"/>
          </w:rPr>
          <w:t xml:space="preserve">, or </w:t>
        </w:r>
        <w:proofErr w:type="spellStart"/>
        <w:r w:rsidRPr="00F93CF8">
          <w:rPr>
            <w:lang w:val="ro-RO"/>
          </w:rPr>
          <w:t>if</w:t>
        </w:r>
        <w:proofErr w:type="spellEnd"/>
        <w:r w:rsidRPr="00F93CF8">
          <w:rPr>
            <w:lang w:val="ro-RO"/>
          </w:rPr>
          <w:t xml:space="preserve"> it </w:t>
        </w:r>
        <w:proofErr w:type="spellStart"/>
        <w:r w:rsidRPr="00F93CF8">
          <w:rPr>
            <w:lang w:val="ro-RO"/>
          </w:rPr>
          <w:t>is</w:t>
        </w:r>
        <w:proofErr w:type="spellEnd"/>
        <w:r w:rsidRPr="00F93CF8">
          <w:rPr>
            <w:lang w:val="ro-RO"/>
          </w:rPr>
          <w:t xml:space="preserve"> </w:t>
        </w:r>
        <w:proofErr w:type="spellStart"/>
        <w:r w:rsidRPr="00F93CF8">
          <w:rPr>
            <w:lang w:val="ro-RO"/>
          </w:rPr>
          <w:t>changed</w:t>
        </w:r>
        <w:proofErr w:type="spellEnd"/>
        <w:r w:rsidRPr="00F93CF8">
          <w:rPr>
            <w:lang w:val="ro-RO"/>
          </w:rPr>
          <w:t xml:space="preserve"> or </w:t>
        </w:r>
        <w:proofErr w:type="spellStart"/>
        <w:r w:rsidRPr="00F93CF8">
          <w:rPr>
            <w:lang w:val="ro-RO"/>
          </w:rPr>
          <w:t>generated</w:t>
        </w:r>
        <w:proofErr w:type="spellEnd"/>
        <w:r w:rsidRPr="00F93CF8">
          <w:rPr>
            <w:lang w:val="ro-RO"/>
          </w:rPr>
          <w:t xml:space="preserve"> </w:t>
        </w:r>
        <w:proofErr w:type="spellStart"/>
        <w:r w:rsidRPr="00F93CF8">
          <w:rPr>
            <w:lang w:val="ro-RO"/>
          </w:rPr>
          <w:t>randomly</w:t>
        </w:r>
        <w:proofErr w:type="spellEnd"/>
        <w:r w:rsidRPr="00F93CF8">
          <w:rPr>
            <w:lang w:val="ro-RO"/>
          </w:rPr>
          <w:t xml:space="preserve">, it </w:t>
        </w:r>
        <w:proofErr w:type="spellStart"/>
        <w:r w:rsidRPr="00F93CF8">
          <w:rPr>
            <w:lang w:val="ro-RO"/>
          </w:rPr>
          <w:t>is</w:t>
        </w:r>
        <w:proofErr w:type="spellEnd"/>
        <w:r w:rsidRPr="00F93CF8">
          <w:rPr>
            <w:lang w:val="ro-RO"/>
          </w:rPr>
          <w:t xml:space="preserve"> </w:t>
        </w:r>
        <w:proofErr w:type="spellStart"/>
        <w:r w:rsidRPr="00F93CF8">
          <w:rPr>
            <w:lang w:val="ro-RO"/>
          </w:rPr>
          <w:t>preferable</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use</w:t>
        </w:r>
        <w:proofErr w:type="spellEnd"/>
        <w:r w:rsidRPr="00F93CF8">
          <w:rPr>
            <w:lang w:val="ro-RO"/>
          </w:rPr>
          <w:t xml:space="preserve"> </w:t>
        </w:r>
        <w:proofErr w:type="spellStart"/>
        <w:r w:rsidRPr="00F93CF8">
          <w:rPr>
            <w:lang w:val="ro-RO"/>
          </w:rPr>
          <w:t>reinforcement</w:t>
        </w:r>
        <w:proofErr w:type="spellEnd"/>
        <w:r w:rsidRPr="00F93CF8">
          <w:rPr>
            <w:lang w:val="ro-RO"/>
          </w:rPr>
          <w:t xml:space="preserve"> </w:t>
        </w:r>
        <w:proofErr w:type="spellStart"/>
        <w:r w:rsidRPr="00F93CF8">
          <w:rPr>
            <w:lang w:val="ro-RO"/>
          </w:rPr>
          <w:t>learning</w:t>
        </w:r>
        <w:proofErr w:type="spellEnd"/>
        <w:r w:rsidRPr="00F93CF8">
          <w:rPr>
            <w:lang w:val="ro-RO"/>
          </w:rPr>
          <w:t xml:space="preserve"> </w:t>
        </w:r>
        <w:proofErr w:type="spellStart"/>
        <w:r w:rsidRPr="00F93CF8">
          <w:rPr>
            <w:lang w:val="ro-RO"/>
          </w:rPr>
          <w:t>algorithms</w:t>
        </w:r>
        <w:proofErr w:type="spellEnd"/>
        <w:r w:rsidRPr="00F93CF8">
          <w:rPr>
            <w:lang w:val="ro-RO"/>
          </w:rPr>
          <w:t>.</w:t>
        </w:r>
      </w:ins>
    </w:p>
    <w:p w14:paraId="421360CD" w14:textId="03E98EA0" w:rsidR="00395D41" w:rsidDel="00F93CF8" w:rsidRDefault="00395D41" w:rsidP="00395D41">
      <w:pPr>
        <w:jc w:val="start"/>
        <w:rPr>
          <w:del w:id="648" w:author="Alexandru Uicoaba" w:date="2022-06-01T20:40:00Z"/>
        </w:rPr>
      </w:pPr>
      <w:del w:id="649" w:author="Alexandru Uicoaba" w:date="2022-06-01T20:40:00Z">
        <w:r w:rsidDel="00F93CF8">
          <w:rPr>
            <w:noProof/>
          </w:rPr>
          <w:drawing>
            <wp:inline distT="0" distB="0" distL="0" distR="0" wp14:anchorId="3F4AC8C5" wp14:editId="5AD53896">
              <wp:extent cx="3050439" cy="1623975"/>
              <wp:effectExtent l="0" t="0" r="17145" b="14605"/>
              <wp:docPr id="4" name="Diagramă 4"/>
              <wp:cNvGraphicFramePr/>
              <a:graphic xmlns:a="http://purl.oclc.org/ooxml/drawingml/main">
                <a:graphicData uri="http://purl.oclc.org/ooxml/drawingml/chart">
                  <c:chart xmlns:c="http://purl.oclc.org/ooxml/drawingml/chart" xmlns:r="http://purl.oclc.org/ooxml/officeDocument/relationships" r:id="rId23"/>
                </a:graphicData>
              </a:graphic>
            </wp:inline>
          </w:drawing>
        </w:r>
      </w:del>
    </w:p>
    <w:p w14:paraId="4180B48B" w14:textId="145DB0FD" w:rsidR="00122B95" w:rsidRDefault="00395D41" w:rsidP="00C957D8">
      <w:pPr>
        <w:jc w:val="both"/>
      </w:pPr>
      <w:del w:id="650" w:author="Alexandru Uicoaba" w:date="2022-06-01T20:40:00Z">
        <w:r w:rsidDel="00F93CF8">
          <w:delText xml:space="preserve">Fig. </w:delText>
        </w:r>
      </w:del>
      <w:ins w:id="651" w:author="Bogdan Dragulescu" w:date="2021-01-18T08:43:00Z">
        <w:del w:id="652" w:author="Alexandru Uicoaba" w:date="2022-06-01T20:29:00Z">
          <w:r w:rsidR="006F038F" w:rsidDel="009D7567">
            <w:delText>3</w:delText>
          </w:r>
        </w:del>
      </w:ins>
      <w:del w:id="653" w:author="Alexandru Uicoaba" w:date="2022-06-01T20:40:00Z">
        <w:r w:rsidDel="00F93CF8">
          <w:delText xml:space="preserve">5. </w:delText>
        </w:r>
      </w:del>
      <w:del w:id="654" w:author="Alexandru Uicoaba" w:date="2022-06-01T20:29:00Z">
        <w:r w:rsidDel="009D7567">
          <w:delText xml:space="preserve">Tipul de algoritmi utilizați în </w:delText>
        </w:r>
        <w:commentRangeStart w:id="655"/>
        <w:r w:rsidDel="009D7567">
          <w:delText>articole</w:delText>
        </w:r>
      </w:del>
      <w:commentRangeEnd w:id="655"/>
      <w:r w:rsidR="006F038F">
        <w:rPr>
          <w:rStyle w:val="Referincomentariu"/>
        </w:rPr>
        <w:commentReference w:id="655"/>
      </w:r>
    </w:p>
    <w:p w14:paraId="2434E9B2" w14:textId="29C8B696" w:rsidR="004F58B7" w:rsidDel="00F93CF8" w:rsidRDefault="00D71B22" w:rsidP="00EC395D">
      <w:pPr>
        <w:spacing w:after="6pt"/>
        <w:ind w:firstLine="14.45pt"/>
        <w:jc w:val="both"/>
        <w:rPr>
          <w:del w:id="656" w:author="Alexandru Uicoaba" w:date="2022-06-01T20:41:00Z"/>
          <w:moveFrom w:id="657" w:author="Alexandru Uicoabă" w:date="2021-01-18T13:57:00Z"/>
        </w:rPr>
      </w:pPr>
      <w:moveFromRangeStart w:id="658" w:author="Alexandru Uicoabă" w:date="2021-01-18T13:57:00Z" w:name="move61870692"/>
      <w:moveFrom w:id="659" w:author="Alexandru Uicoabă" w:date="2021-01-18T13:57:00Z">
        <w:r w:rsidDel="000A0846">
          <w:t>Spre deosebire de articolele în care s-au prezentat conceptul de Single Agent, unde cel mai utilizat algoritm a fost MTCS, se poate observa în Tabelul 1</w:t>
        </w:r>
        <w:r w:rsidR="006D2710" w:rsidDel="000A0846">
          <w:t xml:space="preserve">, </w:t>
        </w:r>
        <w:commentRangeStart w:id="660"/>
        <w:commentRangeEnd w:id="660"/>
        <w:r w:rsidDel="000A0846">
          <w:rPr>
            <w:rStyle w:val="Referincomentariu"/>
          </w:rPr>
          <w:commentReference w:id="660"/>
        </w:r>
        <w:r w:rsidDel="000A0846">
          <w:t>că pentru Multi Agents cel mai preferat algoritm a fost RL, dar și forme derivate ale acestuia</w:t>
        </w:r>
      </w:moveFrom>
      <w:ins w:id="661" w:author="Alexandru Uicoaba" w:date="2022-06-01T20:41:00Z">
        <w:r w:rsidR="00F93CF8">
          <w:t xml:space="preserve">      </w:t>
        </w:r>
      </w:ins>
      <w:moveFrom w:id="662" w:author="Alexandru Uicoabă" w:date="2021-01-18T13:57:00Z">
        <w:del w:id="663" w:author="Alexandru Uicoaba" w:date="2022-06-01T20:41:00Z">
          <w:r w:rsidDel="00F93CF8">
            <w:delText xml:space="preserve">. </w:delText>
          </w:r>
        </w:del>
      </w:moveFrom>
    </w:p>
    <w:moveFromRangeEnd w:id="658"/>
    <w:p w14:paraId="4C03370F" w14:textId="77777777" w:rsidR="00E52D53" w:rsidDel="00F93CF8" w:rsidRDefault="00E52D53" w:rsidP="006F038F">
      <w:pPr>
        <w:spacing w:after="6pt"/>
        <w:ind w:firstLine="14.45pt"/>
        <w:jc w:val="both"/>
        <w:rPr>
          <w:del w:id="664" w:author="Alexandru Uicoaba" w:date="2022-06-01T20:41:00Z"/>
        </w:rPr>
      </w:pPr>
    </w:p>
    <w:p w14:paraId="2BBC5071" w14:textId="7DE7B274" w:rsidR="00D71B22" w:rsidRPr="00C77071" w:rsidDel="00F93CF8" w:rsidRDefault="00D71B22">
      <w:pPr>
        <w:spacing w:after="6pt"/>
        <w:jc w:val="both"/>
        <w:rPr>
          <w:del w:id="665" w:author="Alexandru Uicoaba" w:date="2022-06-01T20:41:00Z"/>
        </w:rPr>
        <w:pPrChange w:id="666" w:author="Alexandru Uicoaba" w:date="2022-06-01T20:41:00Z">
          <w:pPr>
            <w:spacing w:after="6pt"/>
            <w:ind w:firstLine="14.45pt"/>
            <w:jc w:val="both"/>
          </w:pPr>
        </w:pPrChange>
      </w:pPr>
      <w:del w:id="667" w:author="Alexandru Uicoaba" w:date="2022-06-01T20:41:00Z">
        <w:r w:rsidRPr="00A215B9" w:rsidDel="00F93CF8">
          <w:delText>În ambele cazuri, atât pentru Single Agent, cât și pentru Multi Agents, au fost preferate implementările de rețele neuronale pentru învățarea agenților. Acest lucru reiese din Tabelul 2</w:delText>
        </w:r>
        <w:r w:rsidR="00E52D53" w:rsidRPr="00C77071" w:rsidDel="00F93CF8">
          <w:delText>,</w:delText>
        </w:r>
        <w:r w:rsidRPr="00C77071" w:rsidDel="00F93CF8">
          <w:delText xml:space="preserve"> și ne sugerează că rețele neuronale sunt un pion important în acest domeniu.</w:delText>
        </w:r>
      </w:del>
    </w:p>
    <w:p w14:paraId="1514253A" w14:textId="6E2FAE2A" w:rsidR="00D71B22" w:rsidRPr="00C77071" w:rsidDel="00F93CF8" w:rsidRDefault="00D71B22">
      <w:pPr>
        <w:jc w:val="both"/>
        <w:rPr>
          <w:del w:id="668" w:author="Alexandru Uicoaba" w:date="2022-06-01T20:41:00Z"/>
        </w:rPr>
        <w:pPrChange w:id="669" w:author="Alexandru Uicoaba" w:date="2022-06-01T20:41:00Z">
          <w:pPr>
            <w:ind w:firstLine="14.45pt"/>
            <w:jc w:val="both"/>
          </w:pPr>
        </w:pPrChange>
      </w:pPr>
      <w:del w:id="670" w:author="Alexandru Uicoaba" w:date="2022-06-01T20:41:00Z">
        <w:r w:rsidRPr="00C77071" w:rsidDel="00F93CF8">
          <w:delText xml:space="preserve">Tabelul 1 și Tabelul </w:delText>
        </w:r>
        <w:r w:rsidR="00F44331" w:rsidRPr="00C77071" w:rsidDel="00F93CF8">
          <w:delText>2</w:delText>
        </w:r>
        <w:commentRangeStart w:id="671"/>
        <w:r w:rsidRPr="00C77071" w:rsidDel="00F93CF8">
          <w:delText xml:space="preserve"> </w:delText>
        </w:r>
        <w:commentRangeEnd w:id="671"/>
        <w:r w:rsidRPr="00C77071" w:rsidDel="00F93CF8">
          <w:rPr>
            <w:rStyle w:val="Referincomentariu"/>
            <w:sz w:val="20"/>
            <w:szCs w:val="20"/>
            <w:rPrChange w:id="672" w:author="Alexandru Uicoabă" w:date="2021-01-18T14:02:00Z">
              <w:rPr>
                <w:rStyle w:val="Referincomentariu"/>
              </w:rPr>
            </w:rPrChange>
          </w:rPr>
          <w:commentReference w:id="671"/>
        </w:r>
        <w:r w:rsidR="00F44331" w:rsidRPr="00A215B9" w:rsidDel="00F93CF8">
          <w:delText>indică</w:delText>
        </w:r>
        <w:r w:rsidRPr="00A215B9" w:rsidDel="00F93CF8">
          <w:delText xml:space="preserve"> faptul că mai este nevoie de așteptare pentru a realiza un agent care să obțină rezultate foarte bune în mai multe jocuri. Majoritatea agenților descriși au obținut performanțe foarte bune doar într-un singur joc. Î</w:delText>
        </w:r>
        <w:r w:rsidRPr="00C77071" w:rsidDel="00F93CF8">
          <w:delText>n articolele în care s-au prezentat agenți inteligenți care sunt capabili să concureze în mai multe jocuri, numărul acestor medii virtuale a fost unul scăzut, iar conceptul pe care se bazează jocurile au fost asemănător.</w:delText>
        </w:r>
      </w:del>
    </w:p>
    <w:p w14:paraId="40E4F145" w14:textId="001C00C5" w:rsidR="00D71B22" w:rsidRDefault="00D71B22">
      <w:pPr>
        <w:pStyle w:val="Titlu3"/>
        <w:numPr>
          <w:ilvl w:val="0"/>
          <w:numId w:val="0"/>
        </w:numPr>
        <w:spacing w:before="6pt" w:after="3pt" w:line="12pt" w:lineRule="auto"/>
      </w:pPr>
      <w:del w:id="673" w:author="Alexandru Uicoaba" w:date="2022-06-01T20:41:00Z">
        <w:r w:rsidDel="00E738DA">
          <w:delText>Limitări</w:delText>
        </w:r>
        <w:r w:rsidRPr="00445982" w:rsidDel="00E738DA">
          <w:delText>.</w:delText>
        </w:r>
      </w:del>
      <w:ins w:id="674" w:author="Alexandru Uicoaba" w:date="2022-06-01T20:41:00Z">
        <w:r w:rsidR="00E738DA">
          <w:t>Limitation</w:t>
        </w:r>
      </w:ins>
    </w:p>
    <w:p w14:paraId="4D562376" w14:textId="18D8B324" w:rsidR="000B4313" w:rsidRDefault="000B4313" w:rsidP="000B4313">
      <w:pPr>
        <w:jc w:val="both"/>
      </w:pPr>
      <w:r>
        <w:t xml:space="preserve">    </w:t>
      </w:r>
      <w:r w:rsidRPr="000B4313">
        <w:t xml:space="preserve">A </w:t>
      </w:r>
      <w:proofErr w:type="spellStart"/>
      <w:r w:rsidRPr="000B4313">
        <w:t>first</w:t>
      </w:r>
      <w:proofErr w:type="spellEnd"/>
      <w:r w:rsidRPr="000B4313">
        <w:t xml:space="preserve"> </w:t>
      </w:r>
      <w:proofErr w:type="spellStart"/>
      <w:r w:rsidRPr="000B4313">
        <w:t>limitation</w:t>
      </w:r>
      <w:proofErr w:type="spellEnd"/>
      <w:r w:rsidRPr="000B4313">
        <w:t xml:space="preserve"> </w:t>
      </w:r>
      <w:proofErr w:type="spellStart"/>
      <w:r w:rsidRPr="000B4313">
        <w:t>that</w:t>
      </w:r>
      <w:proofErr w:type="spellEnd"/>
      <w:r w:rsidRPr="000B4313">
        <w:t xml:space="preserve"> </w:t>
      </w:r>
      <w:proofErr w:type="spellStart"/>
      <w:r w:rsidRPr="000B4313">
        <w:t>emerges</w:t>
      </w:r>
      <w:proofErr w:type="spellEnd"/>
      <w:r w:rsidRPr="000B4313">
        <w:t xml:space="preserve"> </w:t>
      </w:r>
      <w:proofErr w:type="spellStart"/>
      <w:r w:rsidRPr="000B4313">
        <w:t>from</w:t>
      </w:r>
      <w:proofErr w:type="spellEnd"/>
      <w:r w:rsidRPr="000B4313">
        <w:t xml:space="preserve"> </w:t>
      </w:r>
      <w:proofErr w:type="spellStart"/>
      <w:r w:rsidRPr="000B4313">
        <w:t>the</w:t>
      </w:r>
      <w:proofErr w:type="spellEnd"/>
      <w:r w:rsidRPr="000B4313">
        <w:t xml:space="preserve"> </w:t>
      </w:r>
      <w:proofErr w:type="spellStart"/>
      <w:r w:rsidRPr="000B4313">
        <w:t>first</w:t>
      </w:r>
      <w:proofErr w:type="spellEnd"/>
      <w:r w:rsidRPr="000B4313">
        <w:t xml:space="preserve"> experiment, in </w:t>
      </w:r>
      <w:proofErr w:type="spellStart"/>
      <w:r w:rsidRPr="000B4313">
        <w:t>which</w:t>
      </w:r>
      <w:proofErr w:type="spellEnd"/>
      <w:r w:rsidRPr="000B4313">
        <w:t xml:space="preserve"> </w:t>
      </w:r>
      <w:proofErr w:type="spellStart"/>
      <w:r w:rsidRPr="000B4313">
        <w:t>supervised</w:t>
      </w:r>
      <w:proofErr w:type="spellEnd"/>
      <w:r w:rsidRPr="000B4313">
        <w:t xml:space="preserve"> </w:t>
      </w:r>
      <w:proofErr w:type="spellStart"/>
      <w:r w:rsidRPr="000B4313">
        <w:t>machine</w:t>
      </w:r>
      <w:proofErr w:type="spellEnd"/>
      <w:r w:rsidRPr="000B4313">
        <w:t xml:space="preserve"> </w:t>
      </w:r>
      <w:proofErr w:type="spellStart"/>
      <w:r w:rsidRPr="000B4313">
        <w:t>learning</w:t>
      </w:r>
      <w:proofErr w:type="spellEnd"/>
      <w:r w:rsidRPr="000B4313">
        <w:t xml:space="preserve"> </w:t>
      </w:r>
      <w:proofErr w:type="spellStart"/>
      <w:r w:rsidRPr="000B4313">
        <w:t>techniques</w:t>
      </w:r>
      <w:proofErr w:type="spellEnd"/>
      <w:r w:rsidRPr="000B4313">
        <w:t xml:space="preserve"> </w:t>
      </w:r>
      <w:proofErr w:type="spellStart"/>
      <w:r w:rsidRPr="000B4313">
        <w:t>were</w:t>
      </w:r>
      <w:proofErr w:type="spellEnd"/>
      <w:r w:rsidRPr="000B4313">
        <w:t xml:space="preserve"> </w:t>
      </w:r>
      <w:proofErr w:type="spellStart"/>
      <w:r w:rsidRPr="000B4313">
        <w:t>used</w:t>
      </w:r>
      <w:proofErr w:type="spellEnd"/>
      <w:r w:rsidRPr="000B4313">
        <w:t xml:space="preserve">, </w:t>
      </w:r>
      <w:proofErr w:type="spellStart"/>
      <w:r w:rsidRPr="000B4313">
        <w:t>is</w:t>
      </w:r>
      <w:proofErr w:type="spellEnd"/>
      <w:r w:rsidRPr="000B4313">
        <w:t xml:space="preserve"> </w:t>
      </w:r>
      <w:proofErr w:type="spellStart"/>
      <w:r w:rsidRPr="000B4313">
        <w:t>that</w:t>
      </w:r>
      <w:proofErr w:type="spellEnd"/>
      <w:r w:rsidRPr="000B4313">
        <w:t xml:space="preserve"> </w:t>
      </w:r>
      <w:proofErr w:type="spellStart"/>
      <w:r w:rsidRPr="000B4313">
        <w:t>the</w:t>
      </w:r>
      <w:proofErr w:type="spellEnd"/>
      <w:r w:rsidRPr="000B4313">
        <w:t xml:space="preserve"> </w:t>
      </w:r>
      <w:proofErr w:type="spellStart"/>
      <w:r w:rsidRPr="000B4313">
        <w:t>prediction</w:t>
      </w:r>
      <w:proofErr w:type="spellEnd"/>
      <w:r w:rsidRPr="000B4313">
        <w:t xml:space="preserve"> </w:t>
      </w:r>
      <w:proofErr w:type="spellStart"/>
      <w:r w:rsidRPr="000B4313">
        <w:t>will</w:t>
      </w:r>
      <w:proofErr w:type="spellEnd"/>
      <w:r w:rsidRPr="000B4313">
        <w:t xml:space="preserve"> </w:t>
      </w:r>
      <w:proofErr w:type="spellStart"/>
      <w:r w:rsidRPr="000B4313">
        <w:t>be</w:t>
      </w:r>
      <w:proofErr w:type="spellEnd"/>
      <w:r w:rsidRPr="000B4313">
        <w:t xml:space="preserve"> a </w:t>
      </w:r>
      <w:proofErr w:type="spellStart"/>
      <w:r w:rsidRPr="000B4313">
        <w:t>good</w:t>
      </w:r>
      <w:proofErr w:type="spellEnd"/>
      <w:r w:rsidRPr="000B4313">
        <w:t xml:space="preserve"> </w:t>
      </w:r>
      <w:proofErr w:type="spellStart"/>
      <w:r w:rsidRPr="000B4313">
        <w:t>one</w:t>
      </w:r>
      <w:proofErr w:type="spellEnd"/>
      <w:r w:rsidRPr="000B4313">
        <w:t xml:space="preserve"> </w:t>
      </w:r>
      <w:proofErr w:type="spellStart"/>
      <w:r w:rsidRPr="000B4313">
        <w:t>only</w:t>
      </w:r>
      <w:proofErr w:type="spellEnd"/>
      <w:r w:rsidRPr="000B4313">
        <w:t xml:space="preserve"> </w:t>
      </w:r>
      <w:proofErr w:type="spellStart"/>
      <w:r w:rsidRPr="000B4313">
        <w:t>if</w:t>
      </w:r>
      <w:proofErr w:type="spellEnd"/>
      <w:r w:rsidRPr="000B4313">
        <w:t xml:space="preserve"> </w:t>
      </w:r>
      <w:proofErr w:type="spellStart"/>
      <w:r w:rsidRPr="000B4313">
        <w:t>the</w:t>
      </w:r>
      <w:proofErr w:type="spellEnd"/>
      <w:r w:rsidRPr="000B4313">
        <w:t xml:space="preserve"> circuit </w:t>
      </w:r>
      <w:proofErr w:type="spellStart"/>
      <w:r w:rsidRPr="000B4313">
        <w:t>is</w:t>
      </w:r>
      <w:proofErr w:type="spellEnd"/>
      <w:r w:rsidRPr="000B4313">
        <w:t xml:space="preserve"> a </w:t>
      </w:r>
      <w:proofErr w:type="spellStart"/>
      <w:r w:rsidRPr="000B4313">
        <w:t>known</w:t>
      </w:r>
      <w:proofErr w:type="spellEnd"/>
      <w:r w:rsidRPr="000B4313">
        <w:t xml:space="preserve"> </w:t>
      </w:r>
      <w:proofErr w:type="spellStart"/>
      <w:r w:rsidRPr="000B4313">
        <w:t>one</w:t>
      </w:r>
      <w:proofErr w:type="spellEnd"/>
      <w:r w:rsidRPr="000B4313">
        <w:t xml:space="preserve">, </w:t>
      </w:r>
      <w:proofErr w:type="spellStart"/>
      <w:r w:rsidRPr="000B4313">
        <w:t>and</w:t>
      </w:r>
      <w:proofErr w:type="spellEnd"/>
      <w:r w:rsidRPr="000B4313">
        <w:t xml:space="preserve"> </w:t>
      </w:r>
      <w:proofErr w:type="spellStart"/>
      <w:r w:rsidRPr="000B4313">
        <w:t>previously</w:t>
      </w:r>
      <w:proofErr w:type="spellEnd"/>
      <w:r w:rsidRPr="000B4313">
        <w:t xml:space="preserve"> a player </w:t>
      </w:r>
      <w:proofErr w:type="spellStart"/>
      <w:r w:rsidRPr="000B4313">
        <w:t>drove</w:t>
      </w:r>
      <w:proofErr w:type="spellEnd"/>
      <w:r w:rsidRPr="000B4313">
        <w:t xml:space="preserve"> in an optimal </w:t>
      </w:r>
      <w:proofErr w:type="spellStart"/>
      <w:r w:rsidRPr="000B4313">
        <w:t>way</w:t>
      </w:r>
      <w:proofErr w:type="spellEnd"/>
      <w:r w:rsidRPr="000B4313">
        <w:t xml:space="preserve">. </w:t>
      </w:r>
      <w:proofErr w:type="spellStart"/>
      <w:r w:rsidRPr="000B4313">
        <w:lastRenderedPageBreak/>
        <w:t>If</w:t>
      </w:r>
      <w:proofErr w:type="spellEnd"/>
      <w:r w:rsidRPr="000B4313">
        <w:t xml:space="preserve"> </w:t>
      </w:r>
      <w:proofErr w:type="spellStart"/>
      <w:r w:rsidRPr="000B4313">
        <w:t>the</w:t>
      </w:r>
      <w:proofErr w:type="spellEnd"/>
      <w:r w:rsidRPr="000B4313">
        <w:t xml:space="preserve"> circuit </w:t>
      </w:r>
      <w:proofErr w:type="spellStart"/>
      <w:r w:rsidRPr="000B4313">
        <w:t>is</w:t>
      </w:r>
      <w:proofErr w:type="spellEnd"/>
      <w:r w:rsidRPr="000B4313">
        <w:t xml:space="preserve"> </w:t>
      </w:r>
      <w:proofErr w:type="spellStart"/>
      <w:r w:rsidRPr="000B4313">
        <w:t>randomly</w:t>
      </w:r>
      <w:proofErr w:type="spellEnd"/>
      <w:r w:rsidRPr="000B4313">
        <w:t xml:space="preserve"> </w:t>
      </w:r>
      <w:proofErr w:type="spellStart"/>
      <w:r w:rsidRPr="000B4313">
        <w:t>generated</w:t>
      </w:r>
      <w:proofErr w:type="spellEnd"/>
      <w:r w:rsidRPr="000B4313">
        <w:t xml:space="preserve">, </w:t>
      </w:r>
      <w:proofErr w:type="spellStart"/>
      <w:r w:rsidRPr="000B4313">
        <w:t>this</w:t>
      </w:r>
      <w:proofErr w:type="spellEnd"/>
      <w:r w:rsidRPr="000B4313">
        <w:t xml:space="preserve"> </w:t>
      </w:r>
      <w:proofErr w:type="spellStart"/>
      <w:r w:rsidRPr="000B4313">
        <w:t>type</w:t>
      </w:r>
      <w:proofErr w:type="spellEnd"/>
      <w:r w:rsidRPr="000B4313">
        <w:t xml:space="preserve"> of </w:t>
      </w:r>
      <w:proofErr w:type="spellStart"/>
      <w:r w:rsidRPr="000B4313">
        <w:t>approach</w:t>
      </w:r>
      <w:proofErr w:type="spellEnd"/>
      <w:r w:rsidRPr="000B4313">
        <w:t xml:space="preserve"> </w:t>
      </w:r>
      <w:proofErr w:type="spellStart"/>
      <w:r w:rsidRPr="000B4313">
        <w:t>can</w:t>
      </w:r>
      <w:proofErr w:type="spellEnd"/>
      <w:r w:rsidRPr="000B4313">
        <w:t xml:space="preserve"> </w:t>
      </w:r>
      <w:proofErr w:type="spellStart"/>
      <w:r w:rsidRPr="000B4313">
        <w:t>no</w:t>
      </w:r>
      <w:proofErr w:type="spellEnd"/>
      <w:r w:rsidRPr="000B4313">
        <w:t xml:space="preserve"> </w:t>
      </w:r>
      <w:proofErr w:type="spellStart"/>
      <w:r w:rsidRPr="000B4313">
        <w:t>longer</w:t>
      </w:r>
      <w:proofErr w:type="spellEnd"/>
      <w:r w:rsidRPr="000B4313">
        <w:t xml:space="preserve"> </w:t>
      </w:r>
      <w:proofErr w:type="spellStart"/>
      <w:r w:rsidRPr="000B4313">
        <w:t>be</w:t>
      </w:r>
      <w:proofErr w:type="spellEnd"/>
      <w:r w:rsidRPr="000B4313">
        <w:t xml:space="preserve"> </w:t>
      </w:r>
      <w:proofErr w:type="spellStart"/>
      <w:r w:rsidRPr="000B4313">
        <w:t>used</w:t>
      </w:r>
      <w:proofErr w:type="spellEnd"/>
      <w:r w:rsidRPr="000B4313">
        <w:t>.</w:t>
      </w:r>
    </w:p>
    <w:p w14:paraId="09C66281" w14:textId="5279AA97" w:rsidR="000B4313" w:rsidRDefault="000B4313" w:rsidP="000B4313">
      <w:pPr>
        <w:jc w:val="both"/>
      </w:pPr>
      <w:r>
        <w:t xml:space="preserve">    </w:t>
      </w:r>
      <w:r>
        <w:t xml:space="preserve">The </w:t>
      </w:r>
      <w:proofErr w:type="spellStart"/>
      <w:r>
        <w:t>second</w:t>
      </w:r>
      <w:proofErr w:type="spellEnd"/>
      <w:r>
        <w:t xml:space="preserve"> experiment </w:t>
      </w:r>
      <w:proofErr w:type="spellStart"/>
      <w:r>
        <w:t>shows</w:t>
      </w:r>
      <w:proofErr w:type="spellEnd"/>
      <w:r>
        <w:t xml:space="preserve"> </w:t>
      </w:r>
      <w:proofErr w:type="spellStart"/>
      <w:r>
        <w:t>that</w:t>
      </w:r>
      <w:proofErr w:type="spellEnd"/>
      <w:r>
        <w:t xml:space="preserve"> </w:t>
      </w:r>
      <w:proofErr w:type="spellStart"/>
      <w:r>
        <w:t>the</w:t>
      </w:r>
      <w:proofErr w:type="spellEnd"/>
      <w:r>
        <w:t xml:space="preserve"> agent </w:t>
      </w:r>
      <w:proofErr w:type="spellStart"/>
      <w:r>
        <w:t>needs</w:t>
      </w:r>
      <w:proofErr w:type="spellEnd"/>
      <w:r>
        <w:t xml:space="preserve"> a lot of </w:t>
      </w:r>
      <w:proofErr w:type="spellStart"/>
      <w:r>
        <w:t>time</w:t>
      </w:r>
      <w:proofErr w:type="spellEnd"/>
      <w:r>
        <w:t xml:space="preserve"> </w:t>
      </w:r>
      <w:proofErr w:type="spellStart"/>
      <w:r>
        <w:t>and</w:t>
      </w:r>
      <w:proofErr w:type="spellEnd"/>
      <w:r>
        <w:t xml:space="preserve"> a lot of </w:t>
      </w:r>
      <w:proofErr w:type="spellStart"/>
      <w:r>
        <w:t>episodes</w:t>
      </w:r>
      <w:proofErr w:type="spellEnd"/>
      <w:r>
        <w:t xml:space="preserve"> </w:t>
      </w:r>
      <w:proofErr w:type="spellStart"/>
      <w:r>
        <w:t>to</w:t>
      </w:r>
      <w:proofErr w:type="spellEnd"/>
      <w:r>
        <w:t xml:space="preserve"> </w:t>
      </w:r>
      <w:proofErr w:type="spellStart"/>
      <w:r>
        <w:t>perform</w:t>
      </w:r>
      <w:proofErr w:type="spellEnd"/>
      <w:r>
        <w:t xml:space="preserve"> </w:t>
      </w:r>
      <w:proofErr w:type="spellStart"/>
      <w:r>
        <w:t>better</w:t>
      </w:r>
      <w:proofErr w:type="spellEnd"/>
      <w:r>
        <w:t xml:space="preserve"> </w:t>
      </w:r>
      <w:proofErr w:type="spellStart"/>
      <w:r>
        <w:t>and</w:t>
      </w:r>
      <w:proofErr w:type="spellEnd"/>
      <w:r>
        <w:t xml:space="preserve"> </w:t>
      </w:r>
      <w:proofErr w:type="spellStart"/>
      <w:r>
        <w:t>better</w:t>
      </w:r>
      <w:proofErr w:type="spellEnd"/>
      <w:r>
        <w:t>.</w:t>
      </w:r>
    </w:p>
    <w:p w14:paraId="4D0703D3" w14:textId="1ABDA5B7" w:rsidR="000B4313" w:rsidRPr="000B4313" w:rsidRDefault="000B4313" w:rsidP="000B4313">
      <w:pPr>
        <w:jc w:val="both"/>
      </w:pPr>
      <w:proofErr w:type="spellStart"/>
      <w:r>
        <w:t>Machine</w:t>
      </w:r>
      <w:proofErr w:type="spellEnd"/>
      <w:r>
        <w:t xml:space="preserve"> </w:t>
      </w:r>
      <w:proofErr w:type="spellStart"/>
      <w:r>
        <w:t>learning</w:t>
      </w:r>
      <w:proofErr w:type="spellEnd"/>
      <w:r>
        <w:t xml:space="preserve"> </w:t>
      </w:r>
      <w:proofErr w:type="spellStart"/>
      <w:r>
        <w:t>is</w:t>
      </w:r>
      <w:proofErr w:type="spellEnd"/>
      <w:r>
        <w:t xml:space="preserve"> </w:t>
      </w:r>
      <w:proofErr w:type="spellStart"/>
      <w:r>
        <w:t>the</w:t>
      </w:r>
      <w:proofErr w:type="spellEnd"/>
      <w:r>
        <w:t xml:space="preserve"> </w:t>
      </w:r>
      <w:proofErr w:type="spellStart"/>
      <w:r>
        <w:t>field</w:t>
      </w:r>
      <w:proofErr w:type="spellEnd"/>
      <w:r>
        <w:t xml:space="preserve"> of </w:t>
      </w:r>
      <w:proofErr w:type="spellStart"/>
      <w:r>
        <w:t>study</w:t>
      </w:r>
      <w:proofErr w:type="spellEnd"/>
      <w:r>
        <w:t xml:space="preserve"> </w:t>
      </w:r>
      <w:proofErr w:type="spellStart"/>
      <w:r>
        <w:t>that</w:t>
      </w:r>
      <w:proofErr w:type="spellEnd"/>
      <w:r>
        <w:t xml:space="preserve"> </w:t>
      </w:r>
      <w:proofErr w:type="spellStart"/>
      <w:r>
        <w:t>provides</w:t>
      </w:r>
      <w:proofErr w:type="spellEnd"/>
      <w:r>
        <w:t xml:space="preserve"> </w:t>
      </w:r>
      <w:proofErr w:type="spellStart"/>
      <w:r>
        <w:t>the</w:t>
      </w:r>
      <w:proofErr w:type="spellEnd"/>
      <w:r>
        <w:t xml:space="preserve"> </w:t>
      </w:r>
      <w:proofErr w:type="spellStart"/>
      <w:r>
        <w:t>ability</w:t>
      </w:r>
      <w:proofErr w:type="spellEnd"/>
      <w:r>
        <w:t xml:space="preserve"> of </w:t>
      </w:r>
      <w:proofErr w:type="spellStart"/>
      <w:r>
        <w:t>computers</w:t>
      </w:r>
      <w:proofErr w:type="spellEnd"/>
      <w:r>
        <w:t xml:space="preserve"> </w:t>
      </w:r>
      <w:proofErr w:type="spellStart"/>
      <w:r>
        <w:t>to</w:t>
      </w:r>
      <w:proofErr w:type="spellEnd"/>
      <w:r>
        <w:t xml:space="preserve"> </w:t>
      </w:r>
      <w:proofErr w:type="spellStart"/>
      <w:r>
        <w:t>learn</w:t>
      </w:r>
      <w:proofErr w:type="spellEnd"/>
      <w:r>
        <w:t xml:space="preserve"> </w:t>
      </w:r>
      <w:proofErr w:type="spellStart"/>
      <w:r>
        <w:t>without</w:t>
      </w:r>
      <w:proofErr w:type="spellEnd"/>
      <w:r>
        <w:t xml:space="preserve"> </w:t>
      </w:r>
      <w:proofErr w:type="spellStart"/>
      <w:r>
        <w:t>being</w:t>
      </w:r>
      <w:proofErr w:type="spellEnd"/>
      <w:r>
        <w:t xml:space="preserve"> </w:t>
      </w:r>
      <w:proofErr w:type="spellStart"/>
      <w:r>
        <w:t>explicitly</w:t>
      </w:r>
      <w:proofErr w:type="spellEnd"/>
      <w:r>
        <w:t xml:space="preserve"> </w:t>
      </w:r>
      <w:proofErr w:type="spellStart"/>
      <w:r>
        <w:t>programmed</w:t>
      </w:r>
      <w:proofErr w:type="spellEnd"/>
      <w:r>
        <w:t>.</w:t>
      </w:r>
    </w:p>
    <w:p w14:paraId="1AFA746E" w14:textId="359B0209" w:rsidR="00554B31" w:rsidRDefault="00554B31" w:rsidP="00554B31">
      <w:pPr>
        <w:pStyle w:val="Titlu3"/>
        <w:numPr>
          <w:ilvl w:val="0"/>
          <w:numId w:val="0"/>
        </w:numPr>
        <w:spacing w:before="6pt" w:after="3pt" w:line="12pt" w:lineRule="auto"/>
      </w:pPr>
      <w:del w:id="675" w:author="Alexandru Uicoabă" w:date="2021-01-18T13:57:00Z">
        <w:r w:rsidDel="000A0846">
          <w:delText xml:space="preserve">Spre deosebire de articolele în care s-au prezentat conceptul de Single Agent, unde cel mai utilizat algoritm a fost MTCS, se poate observa în Tabelul 1, </w:delText>
        </w:r>
        <w:commentRangeStart w:id="676"/>
        <w:commentRangeEnd w:id="676"/>
        <w:r w:rsidDel="000A0846">
          <w:rPr>
            <w:rStyle w:val="Referincomentariu"/>
          </w:rPr>
          <w:commentReference w:id="676"/>
        </w:r>
        <w:r w:rsidDel="000A0846">
          <w:delText>că pentru Multi Agents cel mai preferat algoritm a fost RL, dar și forme derivate ale acestuia</w:delText>
        </w:r>
      </w:del>
      <w:ins w:id="677" w:author="Alexandru Uicoaba" w:date="2022-06-01T20:41:00Z">
        <w:r>
          <w:t xml:space="preserve">     </w:t>
        </w:r>
      </w:ins>
      <w:r>
        <w:t>Discussions</w:t>
      </w:r>
    </w:p>
    <w:p w14:paraId="52A8C7BF" w14:textId="77777777" w:rsidR="00554B31" w:rsidRPr="00A215B9" w:rsidRDefault="00554B31" w:rsidP="00554B31">
      <w:pPr>
        <w:pStyle w:val="Corptext"/>
        <w:rPr>
          <w:lang w:val="ro-RO"/>
        </w:rPr>
      </w:pPr>
      <w:proofErr w:type="spellStart"/>
      <w:ins w:id="678" w:author="Alexandru Uicoaba" w:date="2022-06-01T20:40:00Z">
        <w:r w:rsidRPr="00F93CF8">
          <w:rPr>
            <w:lang w:val="ro-RO"/>
          </w:rPr>
          <w:t>This</w:t>
        </w:r>
        <w:proofErr w:type="spellEnd"/>
        <w:r w:rsidRPr="00F93CF8">
          <w:rPr>
            <w:lang w:val="ro-RO"/>
          </w:rPr>
          <w:t xml:space="preserve"> experiment </w:t>
        </w:r>
        <w:proofErr w:type="spellStart"/>
        <w:r w:rsidRPr="00F93CF8">
          <w:rPr>
            <w:lang w:val="ro-RO"/>
          </w:rPr>
          <w:t>also</w:t>
        </w:r>
        <w:proofErr w:type="spellEnd"/>
        <w:r w:rsidRPr="00F93CF8">
          <w:rPr>
            <w:lang w:val="ro-RO"/>
          </w:rPr>
          <w:t xml:space="preserve"> </w:t>
        </w:r>
        <w:proofErr w:type="spellStart"/>
        <w:r w:rsidRPr="00F93CF8">
          <w:rPr>
            <w:lang w:val="ro-RO"/>
          </w:rPr>
          <w:t>shows</w:t>
        </w:r>
        <w:proofErr w:type="spellEnd"/>
        <w:r w:rsidRPr="00F93CF8">
          <w:rPr>
            <w:lang w:val="ro-RO"/>
          </w:rPr>
          <w:t xml:space="preserve"> </w:t>
        </w:r>
        <w:proofErr w:type="spellStart"/>
        <w:r w:rsidRPr="00F93CF8">
          <w:rPr>
            <w:lang w:val="ro-RO"/>
          </w:rPr>
          <w:t>that</w:t>
        </w:r>
        <w:proofErr w:type="spellEnd"/>
        <w:r w:rsidRPr="00F93CF8">
          <w:rPr>
            <w:lang w:val="ro-RO"/>
          </w:rPr>
          <w:t xml:space="preserve"> </w:t>
        </w:r>
        <w:proofErr w:type="spellStart"/>
        <w:r w:rsidRPr="00F93CF8">
          <w:rPr>
            <w:lang w:val="ro-RO"/>
          </w:rPr>
          <w:t>if</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route</w:t>
        </w:r>
        <w:proofErr w:type="spellEnd"/>
        <w:r w:rsidRPr="00F93CF8">
          <w:rPr>
            <w:lang w:val="ro-RO"/>
          </w:rPr>
          <w:t xml:space="preserve"> in </w:t>
        </w:r>
        <w:proofErr w:type="spellStart"/>
        <w:r w:rsidRPr="00F93CF8">
          <w:rPr>
            <w:lang w:val="ro-RO"/>
          </w:rPr>
          <w:t>which</w:t>
        </w:r>
        <w:proofErr w:type="spellEnd"/>
        <w:r w:rsidRPr="00F93CF8">
          <w:rPr>
            <w:lang w:val="ro-RO"/>
          </w:rPr>
          <w:t xml:space="preserve"> </w:t>
        </w:r>
        <w:proofErr w:type="spellStart"/>
        <w:r w:rsidRPr="00F93CF8">
          <w:rPr>
            <w:lang w:val="ro-RO"/>
          </w:rPr>
          <w:t>the</w:t>
        </w:r>
        <w:proofErr w:type="spellEnd"/>
        <w:r w:rsidRPr="00F93CF8">
          <w:rPr>
            <w:lang w:val="ro-RO"/>
          </w:rPr>
          <w:t xml:space="preserve"> kart </w:t>
        </w:r>
        <w:proofErr w:type="spellStart"/>
        <w:r w:rsidRPr="00F93CF8">
          <w:rPr>
            <w:lang w:val="ro-RO"/>
          </w:rPr>
          <w:t>is</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be</w:t>
        </w:r>
        <w:proofErr w:type="spellEnd"/>
        <w:r w:rsidRPr="00F93CF8">
          <w:rPr>
            <w:lang w:val="ro-RO"/>
          </w:rPr>
          <w:t xml:space="preserve"> </w:t>
        </w:r>
        <w:proofErr w:type="spellStart"/>
        <w:r w:rsidRPr="00F93CF8">
          <w:rPr>
            <w:lang w:val="ro-RO"/>
          </w:rPr>
          <w:t>learned</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known</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use</w:t>
        </w:r>
        <w:proofErr w:type="spellEnd"/>
        <w:r w:rsidRPr="00F93CF8">
          <w:rPr>
            <w:lang w:val="ro-RO"/>
          </w:rPr>
          <w:t xml:space="preserve"> of </w:t>
        </w:r>
        <w:proofErr w:type="spellStart"/>
        <w:r w:rsidRPr="00F93CF8">
          <w:rPr>
            <w:lang w:val="ro-RO"/>
          </w:rPr>
          <w:t>prediction</w:t>
        </w:r>
        <w:proofErr w:type="spellEnd"/>
        <w:r w:rsidRPr="00F93CF8">
          <w:rPr>
            <w:lang w:val="ro-RO"/>
          </w:rPr>
          <w:t xml:space="preserve"> </w:t>
        </w:r>
        <w:proofErr w:type="spellStart"/>
        <w:r w:rsidRPr="00F93CF8">
          <w:rPr>
            <w:lang w:val="ro-RO"/>
          </w:rPr>
          <w:t>algorithms</w:t>
        </w:r>
        <w:proofErr w:type="spellEnd"/>
        <w:r w:rsidRPr="00F93CF8">
          <w:rPr>
            <w:lang w:val="ro-RO"/>
          </w:rPr>
          <w:t xml:space="preserve"> </w:t>
        </w:r>
        <w:proofErr w:type="spellStart"/>
        <w:r w:rsidRPr="00F93CF8">
          <w:rPr>
            <w:lang w:val="ro-RO"/>
          </w:rPr>
          <w:t>is</w:t>
        </w:r>
        <w:proofErr w:type="spellEnd"/>
        <w:r w:rsidRPr="00F93CF8">
          <w:rPr>
            <w:lang w:val="ro-RO"/>
          </w:rPr>
          <w:t xml:space="preserve"> more optimal. On </w:t>
        </w:r>
        <w:proofErr w:type="spellStart"/>
        <w:r w:rsidRPr="00F93CF8">
          <w:rPr>
            <w:lang w:val="ro-RO"/>
          </w:rPr>
          <w:t>the</w:t>
        </w:r>
        <w:proofErr w:type="spellEnd"/>
        <w:r w:rsidRPr="00F93CF8">
          <w:rPr>
            <w:lang w:val="ro-RO"/>
          </w:rPr>
          <w:t xml:space="preserve"> </w:t>
        </w:r>
        <w:proofErr w:type="spellStart"/>
        <w:r w:rsidRPr="00F93CF8">
          <w:rPr>
            <w:lang w:val="ro-RO"/>
          </w:rPr>
          <w:t>other</w:t>
        </w:r>
        <w:proofErr w:type="spellEnd"/>
        <w:r w:rsidRPr="00F93CF8">
          <w:rPr>
            <w:lang w:val="ro-RO"/>
          </w:rPr>
          <w:t xml:space="preserve"> hand, </w:t>
        </w:r>
        <w:proofErr w:type="spellStart"/>
        <w:r w:rsidRPr="00F93CF8">
          <w:rPr>
            <w:lang w:val="ro-RO"/>
          </w:rPr>
          <w:t>if</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route</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not</w:t>
        </w:r>
        <w:proofErr w:type="spellEnd"/>
        <w:r w:rsidRPr="00F93CF8">
          <w:rPr>
            <w:lang w:val="ro-RO"/>
          </w:rPr>
          <w:t xml:space="preserve"> </w:t>
        </w:r>
        <w:proofErr w:type="spellStart"/>
        <w:r w:rsidRPr="00F93CF8">
          <w:rPr>
            <w:lang w:val="ro-RO"/>
          </w:rPr>
          <w:t>known</w:t>
        </w:r>
        <w:proofErr w:type="spellEnd"/>
        <w:r w:rsidRPr="00F93CF8">
          <w:rPr>
            <w:lang w:val="ro-RO"/>
          </w:rPr>
          <w:t xml:space="preserve">, or </w:t>
        </w:r>
        <w:proofErr w:type="spellStart"/>
        <w:r w:rsidRPr="00F93CF8">
          <w:rPr>
            <w:lang w:val="ro-RO"/>
          </w:rPr>
          <w:t>if</w:t>
        </w:r>
        <w:proofErr w:type="spellEnd"/>
        <w:r w:rsidRPr="00F93CF8">
          <w:rPr>
            <w:lang w:val="ro-RO"/>
          </w:rPr>
          <w:t xml:space="preserve"> it </w:t>
        </w:r>
        <w:proofErr w:type="spellStart"/>
        <w:r w:rsidRPr="00F93CF8">
          <w:rPr>
            <w:lang w:val="ro-RO"/>
          </w:rPr>
          <w:t>is</w:t>
        </w:r>
        <w:proofErr w:type="spellEnd"/>
        <w:r w:rsidRPr="00F93CF8">
          <w:rPr>
            <w:lang w:val="ro-RO"/>
          </w:rPr>
          <w:t xml:space="preserve"> </w:t>
        </w:r>
        <w:proofErr w:type="spellStart"/>
        <w:r w:rsidRPr="00F93CF8">
          <w:rPr>
            <w:lang w:val="ro-RO"/>
          </w:rPr>
          <w:t>changed</w:t>
        </w:r>
        <w:proofErr w:type="spellEnd"/>
        <w:r w:rsidRPr="00F93CF8">
          <w:rPr>
            <w:lang w:val="ro-RO"/>
          </w:rPr>
          <w:t xml:space="preserve"> or </w:t>
        </w:r>
        <w:proofErr w:type="spellStart"/>
        <w:r w:rsidRPr="00F93CF8">
          <w:rPr>
            <w:lang w:val="ro-RO"/>
          </w:rPr>
          <w:t>generated</w:t>
        </w:r>
        <w:proofErr w:type="spellEnd"/>
        <w:r w:rsidRPr="00F93CF8">
          <w:rPr>
            <w:lang w:val="ro-RO"/>
          </w:rPr>
          <w:t xml:space="preserve"> </w:t>
        </w:r>
        <w:proofErr w:type="spellStart"/>
        <w:r w:rsidRPr="00F93CF8">
          <w:rPr>
            <w:lang w:val="ro-RO"/>
          </w:rPr>
          <w:t>randomly</w:t>
        </w:r>
        <w:proofErr w:type="spellEnd"/>
        <w:r w:rsidRPr="00F93CF8">
          <w:rPr>
            <w:lang w:val="ro-RO"/>
          </w:rPr>
          <w:t xml:space="preserve">, it </w:t>
        </w:r>
        <w:proofErr w:type="spellStart"/>
        <w:r w:rsidRPr="00F93CF8">
          <w:rPr>
            <w:lang w:val="ro-RO"/>
          </w:rPr>
          <w:t>is</w:t>
        </w:r>
        <w:proofErr w:type="spellEnd"/>
        <w:r w:rsidRPr="00F93CF8">
          <w:rPr>
            <w:lang w:val="ro-RO"/>
          </w:rPr>
          <w:t xml:space="preserve"> </w:t>
        </w:r>
        <w:proofErr w:type="spellStart"/>
        <w:r w:rsidRPr="00F93CF8">
          <w:rPr>
            <w:lang w:val="ro-RO"/>
          </w:rPr>
          <w:t>preferable</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use</w:t>
        </w:r>
        <w:proofErr w:type="spellEnd"/>
        <w:r w:rsidRPr="00F93CF8">
          <w:rPr>
            <w:lang w:val="ro-RO"/>
          </w:rPr>
          <w:t xml:space="preserve"> </w:t>
        </w:r>
        <w:proofErr w:type="spellStart"/>
        <w:r w:rsidRPr="00F93CF8">
          <w:rPr>
            <w:lang w:val="ro-RO"/>
          </w:rPr>
          <w:t>reinforcement</w:t>
        </w:r>
        <w:proofErr w:type="spellEnd"/>
        <w:r w:rsidRPr="00F93CF8">
          <w:rPr>
            <w:lang w:val="ro-RO"/>
          </w:rPr>
          <w:t xml:space="preserve"> </w:t>
        </w:r>
        <w:proofErr w:type="spellStart"/>
        <w:r w:rsidRPr="00F93CF8">
          <w:rPr>
            <w:lang w:val="ro-RO"/>
          </w:rPr>
          <w:t>learning</w:t>
        </w:r>
        <w:proofErr w:type="spellEnd"/>
        <w:r w:rsidRPr="00F93CF8">
          <w:rPr>
            <w:lang w:val="ro-RO"/>
          </w:rPr>
          <w:t xml:space="preserve"> </w:t>
        </w:r>
        <w:proofErr w:type="spellStart"/>
        <w:r w:rsidRPr="00F93CF8">
          <w:rPr>
            <w:lang w:val="ro-RO"/>
          </w:rPr>
          <w:t>algorithms</w:t>
        </w:r>
        <w:proofErr w:type="spellEnd"/>
        <w:r w:rsidRPr="00F93CF8">
          <w:rPr>
            <w:lang w:val="ro-RO"/>
          </w:rPr>
          <w:t>.</w:t>
        </w:r>
      </w:ins>
    </w:p>
    <w:p w14:paraId="779CA0FF" w14:textId="1BD2E7DE" w:rsidR="00554B31" w:rsidRPr="00836A34" w:rsidRDefault="00554B31" w:rsidP="00836A34">
      <w:pPr>
        <w:pStyle w:val="Corptext"/>
        <w:rPr>
          <w:lang w:val="ro-RO"/>
        </w:rPr>
      </w:pPr>
      <w:commentRangeStart w:id="679"/>
      <w:commentRangeStart w:id="680"/>
      <w:del w:id="681" w:author="Alexandru Uicoaba" w:date="2022-06-01T20:48:00Z">
        <w:r w:rsidDel="00C8326B">
          <w:rPr>
            <w:lang w:val="ro-RO"/>
          </w:rPr>
          <w:delText xml:space="preserve">Pe </w:delText>
        </w:r>
      </w:del>
      <w:ins w:id="682" w:author="Alexandru Uicoaba" w:date="2022-06-01T20:48:00Z">
        <w:r w:rsidRPr="00C8326B">
          <w:rPr>
            <w:lang w:val="ro-RO"/>
          </w:rPr>
          <w:t xml:space="preserve">In </w:t>
        </w:r>
        <w:proofErr w:type="spellStart"/>
        <w:r w:rsidRPr="00C8326B">
          <w:rPr>
            <w:lang w:val="ro-RO"/>
          </w:rPr>
          <w:t>the</w:t>
        </w:r>
        <w:proofErr w:type="spellEnd"/>
        <w:r w:rsidRPr="00C8326B">
          <w:rPr>
            <w:lang w:val="ro-RO"/>
          </w:rPr>
          <w:t xml:space="preserve"> </w:t>
        </w:r>
        <w:proofErr w:type="spellStart"/>
        <w:r w:rsidRPr="00C8326B">
          <w:rPr>
            <w:lang w:val="ro-RO"/>
          </w:rPr>
          <w:t>future</w:t>
        </w:r>
        <w:proofErr w:type="spellEnd"/>
        <w:r w:rsidRPr="00C8326B">
          <w:rPr>
            <w:lang w:val="ro-RO"/>
          </w:rPr>
          <w:t xml:space="preserve">, </w:t>
        </w:r>
        <w:proofErr w:type="spellStart"/>
        <w:r w:rsidRPr="00C8326B">
          <w:rPr>
            <w:lang w:val="ro-RO"/>
          </w:rPr>
          <w:t>the</w:t>
        </w:r>
        <w:proofErr w:type="spellEnd"/>
        <w:r w:rsidRPr="00C8326B">
          <w:rPr>
            <w:lang w:val="ro-RO"/>
          </w:rPr>
          <w:t xml:space="preserve"> </w:t>
        </w:r>
        <w:proofErr w:type="spellStart"/>
        <w:r w:rsidRPr="00C8326B">
          <w:rPr>
            <w:lang w:val="ro-RO"/>
          </w:rPr>
          <w:t>complexity</w:t>
        </w:r>
        <w:proofErr w:type="spellEnd"/>
        <w:r w:rsidRPr="00C8326B">
          <w:rPr>
            <w:lang w:val="ro-RO"/>
          </w:rPr>
          <w:t xml:space="preserve"> of </w:t>
        </w:r>
        <w:proofErr w:type="spellStart"/>
        <w:r w:rsidRPr="00C8326B">
          <w:rPr>
            <w:lang w:val="ro-RO"/>
          </w:rPr>
          <w:t>the</w:t>
        </w:r>
        <w:proofErr w:type="spellEnd"/>
        <w:r w:rsidRPr="00C8326B">
          <w:rPr>
            <w:lang w:val="ro-RO"/>
          </w:rPr>
          <w:t xml:space="preserve"> experiment </w:t>
        </w:r>
        <w:proofErr w:type="spellStart"/>
        <w:r w:rsidRPr="00C8326B">
          <w:rPr>
            <w:lang w:val="ro-RO"/>
          </w:rPr>
          <w:t>can</w:t>
        </w:r>
        <w:proofErr w:type="spellEnd"/>
        <w:r w:rsidRPr="00C8326B">
          <w:rPr>
            <w:lang w:val="ro-RO"/>
          </w:rPr>
          <w:t xml:space="preserve"> </w:t>
        </w:r>
        <w:proofErr w:type="spellStart"/>
        <w:r w:rsidRPr="00C8326B">
          <w:rPr>
            <w:lang w:val="ro-RO"/>
          </w:rPr>
          <w:t>be</w:t>
        </w:r>
        <w:proofErr w:type="spellEnd"/>
        <w:r w:rsidRPr="00C8326B">
          <w:rPr>
            <w:lang w:val="ro-RO"/>
          </w:rPr>
          <w:t xml:space="preserve"> </w:t>
        </w:r>
        <w:proofErr w:type="spellStart"/>
        <w:r w:rsidRPr="00C8326B">
          <w:rPr>
            <w:lang w:val="ro-RO"/>
          </w:rPr>
          <w:t>continued</w:t>
        </w:r>
        <w:proofErr w:type="spellEnd"/>
        <w:r w:rsidRPr="00C8326B">
          <w:rPr>
            <w:lang w:val="ro-RO"/>
          </w:rPr>
          <w:t xml:space="preserve"> in </w:t>
        </w:r>
        <w:proofErr w:type="spellStart"/>
        <w:r w:rsidRPr="00C8326B">
          <w:rPr>
            <w:lang w:val="ro-RO"/>
          </w:rPr>
          <w:t>several</w:t>
        </w:r>
        <w:proofErr w:type="spellEnd"/>
        <w:r w:rsidRPr="00C8326B">
          <w:rPr>
            <w:lang w:val="ro-RO"/>
          </w:rPr>
          <w:t xml:space="preserve"> </w:t>
        </w:r>
        <w:proofErr w:type="spellStart"/>
        <w:r w:rsidRPr="00C8326B">
          <w:rPr>
            <w:lang w:val="ro-RO"/>
          </w:rPr>
          <w:t>directions</w:t>
        </w:r>
        <w:proofErr w:type="spellEnd"/>
        <w:r w:rsidRPr="00C8326B">
          <w:rPr>
            <w:lang w:val="ro-RO"/>
          </w:rPr>
          <w:t xml:space="preserve">. </w:t>
        </w:r>
        <w:proofErr w:type="spellStart"/>
        <w:r w:rsidRPr="00C8326B">
          <w:rPr>
            <w:lang w:val="ro-RO"/>
          </w:rPr>
          <w:t>One</w:t>
        </w:r>
        <w:proofErr w:type="spellEnd"/>
        <w:r w:rsidRPr="00C8326B">
          <w:rPr>
            <w:lang w:val="ro-RO"/>
          </w:rPr>
          <w:t xml:space="preserve"> </w:t>
        </w:r>
        <w:proofErr w:type="spellStart"/>
        <w:r w:rsidRPr="00C8326B">
          <w:rPr>
            <w:lang w:val="ro-RO"/>
          </w:rPr>
          <w:t>direction</w:t>
        </w:r>
        <w:proofErr w:type="spellEnd"/>
        <w:r w:rsidRPr="00C8326B">
          <w:rPr>
            <w:lang w:val="ro-RO"/>
          </w:rPr>
          <w:t xml:space="preserve"> </w:t>
        </w:r>
        <w:proofErr w:type="spellStart"/>
        <w:r w:rsidRPr="00C8326B">
          <w:rPr>
            <w:lang w:val="ro-RO"/>
          </w:rPr>
          <w:t>would</w:t>
        </w:r>
        <w:proofErr w:type="spellEnd"/>
        <w:r w:rsidRPr="00C8326B">
          <w:rPr>
            <w:lang w:val="ro-RO"/>
          </w:rPr>
          <w:t xml:space="preserve"> </w:t>
        </w:r>
        <w:proofErr w:type="spellStart"/>
        <w:r w:rsidRPr="00C8326B">
          <w:rPr>
            <w:lang w:val="ro-RO"/>
          </w:rPr>
          <w:t>be</w:t>
        </w:r>
        <w:proofErr w:type="spellEnd"/>
        <w:r w:rsidRPr="00C8326B">
          <w:rPr>
            <w:lang w:val="ro-RO"/>
          </w:rPr>
          <w:t xml:space="preserve"> </w:t>
        </w:r>
        <w:proofErr w:type="spellStart"/>
        <w:r w:rsidRPr="00C8326B">
          <w:rPr>
            <w:lang w:val="ro-RO"/>
          </w:rPr>
          <w:t>to</w:t>
        </w:r>
        <w:proofErr w:type="spellEnd"/>
        <w:r w:rsidRPr="00C8326B">
          <w:rPr>
            <w:lang w:val="ro-RO"/>
          </w:rPr>
          <w:t xml:space="preserve"> </w:t>
        </w:r>
        <w:proofErr w:type="spellStart"/>
        <w:r w:rsidRPr="00C8326B">
          <w:rPr>
            <w:lang w:val="ro-RO"/>
          </w:rPr>
          <w:t>switch</w:t>
        </w:r>
        <w:proofErr w:type="spellEnd"/>
        <w:r w:rsidRPr="00C8326B">
          <w:rPr>
            <w:lang w:val="ro-RO"/>
          </w:rPr>
          <w:t xml:space="preserve"> </w:t>
        </w:r>
        <w:proofErr w:type="spellStart"/>
        <w:r w:rsidRPr="00C8326B">
          <w:rPr>
            <w:lang w:val="ro-RO"/>
          </w:rPr>
          <w:t>from</w:t>
        </w:r>
        <w:proofErr w:type="spellEnd"/>
        <w:r w:rsidRPr="00C8326B">
          <w:rPr>
            <w:lang w:val="ro-RO"/>
          </w:rPr>
          <w:t xml:space="preserve"> a single agent </w:t>
        </w:r>
        <w:proofErr w:type="spellStart"/>
        <w:r w:rsidRPr="00C8326B">
          <w:rPr>
            <w:lang w:val="ro-RO"/>
          </w:rPr>
          <w:t>to</w:t>
        </w:r>
        <w:proofErr w:type="spellEnd"/>
        <w:r w:rsidRPr="00C8326B">
          <w:rPr>
            <w:lang w:val="ro-RO"/>
          </w:rPr>
          <w:t xml:space="preserve"> a </w:t>
        </w:r>
        <w:proofErr w:type="spellStart"/>
        <w:r w:rsidRPr="00C8326B">
          <w:rPr>
            <w:lang w:val="ro-RO"/>
          </w:rPr>
          <w:t>multi</w:t>
        </w:r>
        <w:proofErr w:type="spellEnd"/>
        <w:r w:rsidRPr="00C8326B">
          <w:rPr>
            <w:lang w:val="ro-RO"/>
          </w:rPr>
          <w:t xml:space="preserve">-agent mode </w:t>
        </w:r>
        <w:proofErr w:type="spellStart"/>
        <w:r w:rsidRPr="00C8326B">
          <w:rPr>
            <w:lang w:val="ro-RO"/>
          </w:rPr>
          <w:t>and</w:t>
        </w:r>
        <w:proofErr w:type="spellEnd"/>
        <w:r w:rsidRPr="00C8326B">
          <w:rPr>
            <w:lang w:val="ro-RO"/>
          </w:rPr>
          <w:t xml:space="preserve"> observe </w:t>
        </w:r>
        <w:proofErr w:type="spellStart"/>
        <w:r w:rsidRPr="00C8326B">
          <w:rPr>
            <w:lang w:val="ro-RO"/>
          </w:rPr>
          <w:t>how</w:t>
        </w:r>
        <w:proofErr w:type="spellEnd"/>
        <w:r w:rsidRPr="00C8326B">
          <w:rPr>
            <w:lang w:val="ro-RO"/>
          </w:rPr>
          <w:t xml:space="preserve"> </w:t>
        </w:r>
        <w:proofErr w:type="spellStart"/>
        <w:r w:rsidRPr="00C8326B">
          <w:rPr>
            <w:lang w:val="ro-RO"/>
          </w:rPr>
          <w:t>they</w:t>
        </w:r>
        <w:proofErr w:type="spellEnd"/>
        <w:r w:rsidRPr="00C8326B">
          <w:rPr>
            <w:lang w:val="ro-RO"/>
          </w:rPr>
          <w:t xml:space="preserve"> </w:t>
        </w:r>
        <w:proofErr w:type="spellStart"/>
        <w:r w:rsidRPr="00C8326B">
          <w:rPr>
            <w:lang w:val="ro-RO"/>
          </w:rPr>
          <w:t>interact</w:t>
        </w:r>
        <w:proofErr w:type="spellEnd"/>
        <w:r w:rsidRPr="00C8326B">
          <w:rPr>
            <w:lang w:val="ro-RO"/>
          </w:rPr>
          <w:t xml:space="preserve"> </w:t>
        </w:r>
        <w:proofErr w:type="spellStart"/>
        <w:r w:rsidRPr="00C8326B">
          <w:rPr>
            <w:lang w:val="ro-RO"/>
          </w:rPr>
          <w:t>with</w:t>
        </w:r>
        <w:proofErr w:type="spellEnd"/>
        <w:r w:rsidRPr="00C8326B">
          <w:rPr>
            <w:lang w:val="ro-RO"/>
          </w:rPr>
          <w:t xml:space="preserve"> </w:t>
        </w:r>
        <w:proofErr w:type="spellStart"/>
        <w:r w:rsidRPr="00C8326B">
          <w:rPr>
            <w:lang w:val="ro-RO"/>
          </w:rPr>
          <w:t>each</w:t>
        </w:r>
        <w:proofErr w:type="spellEnd"/>
        <w:r w:rsidRPr="00C8326B">
          <w:rPr>
            <w:lang w:val="ro-RO"/>
          </w:rPr>
          <w:t xml:space="preserve"> </w:t>
        </w:r>
        <w:proofErr w:type="spellStart"/>
        <w:r w:rsidRPr="00C8326B">
          <w:rPr>
            <w:lang w:val="ro-RO"/>
          </w:rPr>
          <w:t>other</w:t>
        </w:r>
        <w:proofErr w:type="spellEnd"/>
        <w:r w:rsidRPr="00C8326B">
          <w:rPr>
            <w:lang w:val="ro-RO"/>
          </w:rPr>
          <w:t xml:space="preserve">. </w:t>
        </w:r>
        <w:proofErr w:type="spellStart"/>
        <w:r w:rsidRPr="00C8326B">
          <w:rPr>
            <w:lang w:val="ro-RO"/>
          </w:rPr>
          <w:t>Another</w:t>
        </w:r>
        <w:proofErr w:type="spellEnd"/>
        <w:r w:rsidRPr="00C8326B">
          <w:rPr>
            <w:lang w:val="ro-RO"/>
          </w:rPr>
          <w:t xml:space="preserve"> </w:t>
        </w:r>
        <w:proofErr w:type="spellStart"/>
        <w:r w:rsidRPr="00C8326B">
          <w:rPr>
            <w:lang w:val="ro-RO"/>
          </w:rPr>
          <w:t>direction</w:t>
        </w:r>
        <w:proofErr w:type="spellEnd"/>
        <w:r w:rsidRPr="00C8326B">
          <w:rPr>
            <w:lang w:val="ro-RO"/>
          </w:rPr>
          <w:t xml:space="preserve"> </w:t>
        </w:r>
        <w:proofErr w:type="spellStart"/>
        <w:r w:rsidRPr="00C8326B">
          <w:rPr>
            <w:lang w:val="ro-RO"/>
          </w:rPr>
          <w:t>would</w:t>
        </w:r>
        <w:proofErr w:type="spellEnd"/>
        <w:r w:rsidRPr="00C8326B">
          <w:rPr>
            <w:lang w:val="ro-RO"/>
          </w:rPr>
          <w:t xml:space="preserve"> </w:t>
        </w:r>
        <w:proofErr w:type="spellStart"/>
        <w:r w:rsidRPr="00C8326B">
          <w:rPr>
            <w:lang w:val="ro-RO"/>
          </w:rPr>
          <w:t>be</w:t>
        </w:r>
        <w:proofErr w:type="spellEnd"/>
        <w:r w:rsidRPr="00C8326B">
          <w:rPr>
            <w:lang w:val="ro-RO"/>
          </w:rPr>
          <w:t xml:space="preserve"> </w:t>
        </w:r>
        <w:proofErr w:type="spellStart"/>
        <w:r w:rsidRPr="00C8326B">
          <w:rPr>
            <w:lang w:val="ro-RO"/>
          </w:rPr>
          <w:t>to</w:t>
        </w:r>
        <w:proofErr w:type="spellEnd"/>
        <w:r w:rsidRPr="00C8326B">
          <w:rPr>
            <w:lang w:val="ro-RO"/>
          </w:rPr>
          <w:t xml:space="preserve"> </w:t>
        </w:r>
        <w:proofErr w:type="spellStart"/>
        <w:r w:rsidRPr="00C8326B">
          <w:rPr>
            <w:lang w:val="ro-RO"/>
          </w:rPr>
          <w:t>use</w:t>
        </w:r>
        <w:proofErr w:type="spellEnd"/>
        <w:r w:rsidRPr="00C8326B">
          <w:rPr>
            <w:lang w:val="ro-RO"/>
          </w:rPr>
          <w:t xml:space="preserve"> </w:t>
        </w:r>
        <w:proofErr w:type="spellStart"/>
        <w:r w:rsidRPr="00C8326B">
          <w:rPr>
            <w:lang w:val="ro-RO"/>
          </w:rPr>
          <w:t>several</w:t>
        </w:r>
        <w:proofErr w:type="spellEnd"/>
        <w:r w:rsidRPr="00C8326B">
          <w:rPr>
            <w:lang w:val="ro-RO"/>
          </w:rPr>
          <w:t xml:space="preserve"> circuit </w:t>
        </w:r>
        <w:proofErr w:type="spellStart"/>
        <w:r w:rsidRPr="00C8326B">
          <w:rPr>
            <w:lang w:val="ro-RO"/>
          </w:rPr>
          <w:t>tours</w:t>
        </w:r>
        <w:proofErr w:type="spellEnd"/>
        <w:r w:rsidRPr="00C8326B">
          <w:rPr>
            <w:lang w:val="ro-RO"/>
          </w:rPr>
          <w:t xml:space="preserve">, </w:t>
        </w:r>
        <w:proofErr w:type="spellStart"/>
        <w:r w:rsidRPr="00C8326B">
          <w:rPr>
            <w:lang w:val="ro-RO"/>
          </w:rPr>
          <w:t>and</w:t>
        </w:r>
        <w:proofErr w:type="spellEnd"/>
        <w:r w:rsidRPr="00C8326B">
          <w:rPr>
            <w:lang w:val="ro-RO"/>
          </w:rPr>
          <w:t xml:space="preserve"> </w:t>
        </w:r>
        <w:proofErr w:type="spellStart"/>
        <w:r w:rsidRPr="00C8326B">
          <w:rPr>
            <w:lang w:val="ro-RO"/>
          </w:rPr>
          <w:t>to</w:t>
        </w:r>
        <w:proofErr w:type="spellEnd"/>
        <w:r w:rsidRPr="00C8326B">
          <w:rPr>
            <w:lang w:val="ro-RO"/>
          </w:rPr>
          <w:t xml:space="preserve"> observe </w:t>
        </w:r>
        <w:proofErr w:type="spellStart"/>
        <w:r w:rsidRPr="00C8326B">
          <w:rPr>
            <w:lang w:val="ro-RO"/>
          </w:rPr>
          <w:t>the</w:t>
        </w:r>
        <w:proofErr w:type="spellEnd"/>
        <w:r w:rsidRPr="00C8326B">
          <w:rPr>
            <w:lang w:val="ro-RO"/>
          </w:rPr>
          <w:t xml:space="preserve"> </w:t>
        </w:r>
        <w:proofErr w:type="spellStart"/>
        <w:r w:rsidRPr="00C8326B">
          <w:rPr>
            <w:lang w:val="ro-RO"/>
          </w:rPr>
          <w:t>differences</w:t>
        </w:r>
        <w:proofErr w:type="spellEnd"/>
        <w:r w:rsidRPr="00C8326B">
          <w:rPr>
            <w:lang w:val="ro-RO"/>
          </w:rPr>
          <w:t xml:space="preserve"> in </w:t>
        </w:r>
        <w:proofErr w:type="spellStart"/>
        <w:r w:rsidRPr="00C8326B">
          <w:rPr>
            <w:lang w:val="ro-RO"/>
          </w:rPr>
          <w:t>time</w:t>
        </w:r>
        <w:proofErr w:type="spellEnd"/>
        <w:r w:rsidRPr="00C8326B">
          <w:rPr>
            <w:lang w:val="ro-RO"/>
          </w:rPr>
          <w:t xml:space="preserve"> </w:t>
        </w:r>
        <w:proofErr w:type="spellStart"/>
        <w:r w:rsidRPr="00C8326B">
          <w:rPr>
            <w:lang w:val="ro-RO"/>
          </w:rPr>
          <w:t>and</w:t>
        </w:r>
        <w:proofErr w:type="spellEnd"/>
        <w:r w:rsidRPr="00C8326B">
          <w:rPr>
            <w:lang w:val="ro-RO"/>
          </w:rPr>
          <w:t xml:space="preserve"> </w:t>
        </w:r>
        <w:proofErr w:type="spellStart"/>
        <w:r w:rsidRPr="00C8326B">
          <w:rPr>
            <w:lang w:val="ro-RO"/>
          </w:rPr>
          <w:t>route</w:t>
        </w:r>
        <w:proofErr w:type="spellEnd"/>
        <w:r w:rsidRPr="00C8326B">
          <w:rPr>
            <w:lang w:val="ro-RO"/>
          </w:rPr>
          <w:t xml:space="preserve"> </w:t>
        </w:r>
        <w:proofErr w:type="spellStart"/>
        <w:r w:rsidRPr="00C8326B">
          <w:rPr>
            <w:lang w:val="ro-RO"/>
          </w:rPr>
          <w:t>between</w:t>
        </w:r>
        <w:proofErr w:type="spellEnd"/>
        <w:r w:rsidRPr="00C8326B">
          <w:rPr>
            <w:lang w:val="ro-RO"/>
          </w:rPr>
          <w:t xml:space="preserve"> </w:t>
        </w:r>
        <w:proofErr w:type="spellStart"/>
        <w:r w:rsidRPr="00C8326B">
          <w:rPr>
            <w:lang w:val="ro-RO"/>
          </w:rPr>
          <w:t>them</w:t>
        </w:r>
        <w:proofErr w:type="spellEnd"/>
        <w:r w:rsidRPr="00C8326B">
          <w:rPr>
            <w:lang w:val="ro-RO"/>
          </w:rPr>
          <w:t xml:space="preserve">. </w:t>
        </w:r>
        <w:proofErr w:type="spellStart"/>
        <w:r w:rsidRPr="00C8326B">
          <w:rPr>
            <w:lang w:val="ro-RO"/>
          </w:rPr>
          <w:t>One</w:t>
        </w:r>
        <w:proofErr w:type="spellEnd"/>
        <w:r w:rsidRPr="00C8326B">
          <w:rPr>
            <w:lang w:val="ro-RO"/>
          </w:rPr>
          <w:t xml:space="preserve"> </w:t>
        </w:r>
        <w:proofErr w:type="spellStart"/>
        <w:r w:rsidRPr="00C8326B">
          <w:rPr>
            <w:lang w:val="ro-RO"/>
          </w:rPr>
          <w:t>last</w:t>
        </w:r>
        <w:proofErr w:type="spellEnd"/>
        <w:r w:rsidRPr="00C8326B">
          <w:rPr>
            <w:lang w:val="ro-RO"/>
          </w:rPr>
          <w:t xml:space="preserve"> </w:t>
        </w:r>
        <w:proofErr w:type="spellStart"/>
        <w:r w:rsidRPr="00C8326B">
          <w:rPr>
            <w:lang w:val="ro-RO"/>
          </w:rPr>
          <w:t>direction</w:t>
        </w:r>
        <w:proofErr w:type="spellEnd"/>
        <w:r w:rsidRPr="00C8326B">
          <w:rPr>
            <w:lang w:val="ro-RO"/>
          </w:rPr>
          <w:t xml:space="preserve"> </w:t>
        </w:r>
        <w:proofErr w:type="spellStart"/>
        <w:r w:rsidRPr="00C8326B">
          <w:rPr>
            <w:lang w:val="ro-RO"/>
          </w:rPr>
          <w:t>could</w:t>
        </w:r>
        <w:proofErr w:type="spellEnd"/>
        <w:r w:rsidRPr="00C8326B">
          <w:rPr>
            <w:lang w:val="ro-RO"/>
          </w:rPr>
          <w:t xml:space="preserve"> </w:t>
        </w:r>
        <w:proofErr w:type="spellStart"/>
        <w:r w:rsidRPr="00C8326B">
          <w:rPr>
            <w:lang w:val="ro-RO"/>
          </w:rPr>
          <w:t>be</w:t>
        </w:r>
        <w:proofErr w:type="spellEnd"/>
        <w:r w:rsidRPr="00C8326B">
          <w:rPr>
            <w:lang w:val="ro-RO"/>
          </w:rPr>
          <w:t xml:space="preserve"> </w:t>
        </w:r>
        <w:proofErr w:type="spellStart"/>
        <w:r w:rsidRPr="00C8326B">
          <w:rPr>
            <w:lang w:val="ro-RO"/>
          </w:rPr>
          <w:t>to</w:t>
        </w:r>
        <w:proofErr w:type="spellEnd"/>
        <w:r w:rsidRPr="00C8326B">
          <w:rPr>
            <w:lang w:val="ro-RO"/>
          </w:rPr>
          <w:t xml:space="preserve"> </w:t>
        </w:r>
        <w:proofErr w:type="spellStart"/>
        <w:r w:rsidRPr="00C8326B">
          <w:rPr>
            <w:lang w:val="ro-RO"/>
          </w:rPr>
          <w:t>increase</w:t>
        </w:r>
        <w:proofErr w:type="spellEnd"/>
        <w:r w:rsidRPr="00C8326B">
          <w:rPr>
            <w:lang w:val="ro-RO"/>
          </w:rPr>
          <w:t xml:space="preserve"> </w:t>
        </w:r>
        <w:proofErr w:type="spellStart"/>
        <w:r w:rsidRPr="00C8326B">
          <w:rPr>
            <w:lang w:val="ro-RO"/>
          </w:rPr>
          <w:t>the</w:t>
        </w:r>
        <w:proofErr w:type="spellEnd"/>
        <w:r w:rsidRPr="00C8326B">
          <w:rPr>
            <w:lang w:val="ro-RO"/>
          </w:rPr>
          <w:t xml:space="preserve"> </w:t>
        </w:r>
        <w:proofErr w:type="spellStart"/>
        <w:r w:rsidRPr="00C8326B">
          <w:rPr>
            <w:lang w:val="ro-RO"/>
          </w:rPr>
          <w:t>complexity</w:t>
        </w:r>
        <w:proofErr w:type="spellEnd"/>
        <w:r w:rsidRPr="00C8326B">
          <w:rPr>
            <w:lang w:val="ro-RO"/>
          </w:rPr>
          <w:t xml:space="preserve"> of </w:t>
        </w:r>
        <w:proofErr w:type="spellStart"/>
        <w:r w:rsidRPr="00C8326B">
          <w:rPr>
            <w:lang w:val="ro-RO"/>
          </w:rPr>
          <w:t>the</w:t>
        </w:r>
        <w:proofErr w:type="spellEnd"/>
        <w:r w:rsidRPr="00C8326B">
          <w:rPr>
            <w:lang w:val="ro-RO"/>
          </w:rPr>
          <w:t xml:space="preserve"> circuit </w:t>
        </w:r>
        <w:proofErr w:type="spellStart"/>
        <w:r w:rsidRPr="00C8326B">
          <w:rPr>
            <w:lang w:val="ro-RO"/>
          </w:rPr>
          <w:t>and</w:t>
        </w:r>
        <w:proofErr w:type="spellEnd"/>
        <w:r w:rsidRPr="00C8326B">
          <w:rPr>
            <w:lang w:val="ro-RO"/>
          </w:rPr>
          <w:t xml:space="preserve"> </w:t>
        </w:r>
        <w:proofErr w:type="spellStart"/>
        <w:r w:rsidRPr="00C8326B">
          <w:rPr>
            <w:lang w:val="ro-RO"/>
          </w:rPr>
          <w:t>change</w:t>
        </w:r>
        <w:proofErr w:type="spellEnd"/>
        <w:r w:rsidRPr="00C8326B">
          <w:rPr>
            <w:lang w:val="ro-RO"/>
          </w:rPr>
          <w:t xml:space="preserve"> it in a </w:t>
        </w:r>
        <w:proofErr w:type="spellStart"/>
        <w:r w:rsidRPr="00C8326B">
          <w:rPr>
            <w:lang w:val="ro-RO"/>
          </w:rPr>
          <w:t>random</w:t>
        </w:r>
        <w:proofErr w:type="spellEnd"/>
        <w:r w:rsidRPr="00C8326B">
          <w:rPr>
            <w:lang w:val="ro-RO"/>
          </w:rPr>
          <w:t xml:space="preserve"> </w:t>
        </w:r>
        <w:proofErr w:type="spellStart"/>
        <w:r w:rsidRPr="00C8326B">
          <w:rPr>
            <w:lang w:val="ro-RO"/>
          </w:rPr>
          <w:t>way</w:t>
        </w:r>
        <w:proofErr w:type="spellEnd"/>
        <w:r w:rsidRPr="00C8326B">
          <w:rPr>
            <w:lang w:val="ro-RO"/>
          </w:rPr>
          <w:t xml:space="preserve">, </w:t>
        </w:r>
        <w:proofErr w:type="spellStart"/>
        <w:r w:rsidRPr="00C8326B">
          <w:rPr>
            <w:lang w:val="ro-RO"/>
          </w:rPr>
          <w:t>and</w:t>
        </w:r>
        <w:proofErr w:type="spellEnd"/>
        <w:r w:rsidRPr="00C8326B">
          <w:rPr>
            <w:lang w:val="ro-RO"/>
          </w:rPr>
          <w:t xml:space="preserve"> </w:t>
        </w:r>
        <w:proofErr w:type="spellStart"/>
        <w:r w:rsidRPr="00C8326B">
          <w:rPr>
            <w:lang w:val="ro-RO"/>
          </w:rPr>
          <w:t>to</w:t>
        </w:r>
        <w:proofErr w:type="spellEnd"/>
        <w:r w:rsidRPr="00C8326B">
          <w:rPr>
            <w:lang w:val="ro-RO"/>
          </w:rPr>
          <w:t xml:space="preserve"> observe </w:t>
        </w:r>
        <w:proofErr w:type="spellStart"/>
        <w:r w:rsidRPr="00C8326B">
          <w:rPr>
            <w:lang w:val="ro-RO"/>
          </w:rPr>
          <w:t>how</w:t>
        </w:r>
        <w:proofErr w:type="spellEnd"/>
        <w:r w:rsidRPr="00C8326B">
          <w:rPr>
            <w:lang w:val="ro-RO"/>
          </w:rPr>
          <w:t xml:space="preserve"> </w:t>
        </w:r>
        <w:proofErr w:type="spellStart"/>
        <w:r w:rsidRPr="00C8326B">
          <w:rPr>
            <w:lang w:val="ro-RO"/>
          </w:rPr>
          <w:t>the</w:t>
        </w:r>
        <w:proofErr w:type="spellEnd"/>
        <w:r w:rsidRPr="00C8326B">
          <w:rPr>
            <w:lang w:val="ro-RO"/>
          </w:rPr>
          <w:t xml:space="preserve"> agent </w:t>
        </w:r>
        <w:proofErr w:type="spellStart"/>
        <w:r w:rsidRPr="00C8326B">
          <w:rPr>
            <w:lang w:val="ro-RO"/>
          </w:rPr>
          <w:t>adapts</w:t>
        </w:r>
        <w:proofErr w:type="spellEnd"/>
        <w:r w:rsidRPr="00C8326B">
          <w:rPr>
            <w:lang w:val="ro-RO"/>
          </w:rPr>
          <w:t xml:space="preserve"> </w:t>
        </w:r>
        <w:proofErr w:type="spellStart"/>
        <w:r w:rsidRPr="00C8326B">
          <w:rPr>
            <w:lang w:val="ro-RO"/>
          </w:rPr>
          <w:t>to</w:t>
        </w:r>
        <w:proofErr w:type="spellEnd"/>
        <w:r w:rsidRPr="00C8326B">
          <w:rPr>
            <w:lang w:val="ro-RO"/>
          </w:rPr>
          <w:t xml:space="preserve"> </w:t>
        </w:r>
        <w:proofErr w:type="spellStart"/>
        <w:r w:rsidRPr="00C8326B">
          <w:rPr>
            <w:lang w:val="ro-RO"/>
          </w:rPr>
          <w:t>the</w:t>
        </w:r>
        <w:proofErr w:type="spellEnd"/>
        <w:r w:rsidRPr="00C8326B">
          <w:rPr>
            <w:lang w:val="ro-RO"/>
          </w:rPr>
          <w:t xml:space="preserve"> </w:t>
        </w:r>
        <w:proofErr w:type="spellStart"/>
        <w:r w:rsidRPr="00C8326B">
          <w:rPr>
            <w:lang w:val="ro-RO"/>
          </w:rPr>
          <w:t>change</w:t>
        </w:r>
        <w:proofErr w:type="spellEnd"/>
        <w:r w:rsidRPr="00C8326B">
          <w:rPr>
            <w:lang w:val="ro-RO"/>
          </w:rPr>
          <w:t>.</w:t>
        </w:r>
      </w:ins>
      <w:del w:id="683" w:author="Alexandru Uicoaba" w:date="2022-06-01T20:48:00Z">
        <w:r w:rsidDel="00C8326B">
          <w:rPr>
            <w:lang w:val="ro-RO"/>
          </w:rPr>
          <w:delText>viitor se dorește continuarea acestui articol științific, prin implementarea unui agent inteligent într-un joc de curse de mașini, la un nivel ridicat. Jocul respectiv poate să fie unul existent, sau poate să fie creat de la zero. Din punct de vedere al algoritmului, se va utiliza RL, scopul agentului fiind să simuleze o mașină autonomă în diferite situații.</w:delText>
        </w:r>
        <w:commentRangeEnd w:id="679"/>
        <w:r w:rsidDel="00C8326B">
          <w:rPr>
            <w:rStyle w:val="Referincomentariu"/>
            <w:spacing w:val="0"/>
            <w:lang w:eastAsia="en-US"/>
          </w:rPr>
          <w:commentReference w:id="679"/>
        </w:r>
        <w:commentRangeEnd w:id="680"/>
        <w:r w:rsidDel="00C8326B">
          <w:rPr>
            <w:rStyle w:val="Referincomentariu"/>
            <w:spacing w:val="0"/>
            <w:lang w:val="ro-RO" w:eastAsia="en-US"/>
          </w:rPr>
          <w:commentReference w:id="680"/>
        </w:r>
      </w:del>
    </w:p>
    <w:p w14:paraId="2C619F58" w14:textId="54B2043D" w:rsidR="00D71B22" w:rsidRDefault="00D71B22" w:rsidP="00D71B22">
      <w:pPr>
        <w:pStyle w:val="Titlu1"/>
      </w:pPr>
      <w:del w:id="684" w:author="Alexandru Uicoaba" w:date="2022-06-01T20:43:00Z">
        <w:r w:rsidDel="00F167FA">
          <w:delText>Concluzie</w:delText>
        </w:r>
      </w:del>
      <w:ins w:id="685" w:author="Alexandru Uicoaba" w:date="2022-06-01T20:43:00Z">
        <w:r w:rsidR="00F167FA">
          <w:t>Conclusion</w:t>
        </w:r>
      </w:ins>
    </w:p>
    <w:p w14:paraId="55675C11" w14:textId="1AFFC771" w:rsidR="00D71B22" w:rsidRPr="00FB4C78" w:rsidRDefault="00EF179A" w:rsidP="00F51BD1">
      <w:pPr>
        <w:spacing w:after="6pt" w:line="11.40pt" w:lineRule="auto"/>
        <w:ind w:firstLine="14.45pt"/>
        <w:jc w:val="both"/>
        <w:rPr>
          <w:lang w:val="en-GB"/>
        </w:rPr>
      </w:pPr>
      <w:r w:rsidRPr="00EF179A">
        <w:rPr>
          <w:spacing w:val="-1"/>
          <w:lang w:eastAsia="x-none"/>
        </w:rPr>
        <w:t xml:space="preserve">In </w:t>
      </w:r>
      <w:proofErr w:type="spellStart"/>
      <w:r w:rsidRPr="00EF179A">
        <w:rPr>
          <w:spacing w:val="-1"/>
          <w:lang w:eastAsia="x-none"/>
        </w:rPr>
        <w:t>this</w:t>
      </w:r>
      <w:proofErr w:type="spellEnd"/>
      <w:r w:rsidRPr="00EF179A">
        <w:rPr>
          <w:spacing w:val="-1"/>
          <w:lang w:eastAsia="x-none"/>
        </w:rPr>
        <w:t xml:space="preserve"> </w:t>
      </w:r>
      <w:proofErr w:type="spellStart"/>
      <w:r w:rsidRPr="00EF179A">
        <w:rPr>
          <w:spacing w:val="-1"/>
          <w:lang w:eastAsia="x-none"/>
        </w:rPr>
        <w:t>paper</w:t>
      </w:r>
      <w:proofErr w:type="spellEnd"/>
      <w:r w:rsidRPr="00EF179A">
        <w:rPr>
          <w:spacing w:val="-1"/>
          <w:lang w:eastAsia="x-none"/>
        </w:rPr>
        <w:t xml:space="preserve">, </w:t>
      </w:r>
      <w:proofErr w:type="spellStart"/>
      <w:r w:rsidRPr="00EF179A">
        <w:rPr>
          <w:spacing w:val="-1"/>
          <w:lang w:eastAsia="x-none"/>
        </w:rPr>
        <w:t>we</w:t>
      </w:r>
      <w:proofErr w:type="spellEnd"/>
      <w:r w:rsidRPr="00EF179A">
        <w:rPr>
          <w:spacing w:val="-1"/>
          <w:lang w:eastAsia="x-none"/>
        </w:rPr>
        <w:t xml:space="preserve"> </w:t>
      </w:r>
      <w:proofErr w:type="spellStart"/>
      <w:r w:rsidRPr="00EF179A">
        <w:rPr>
          <w:spacing w:val="-1"/>
          <w:lang w:eastAsia="x-none"/>
        </w:rPr>
        <w:t>want</w:t>
      </w:r>
      <w:proofErr w:type="spellEnd"/>
      <w:r w:rsidRPr="00EF179A">
        <w:rPr>
          <w:spacing w:val="-1"/>
          <w:lang w:eastAsia="x-none"/>
        </w:rPr>
        <w:t xml:space="preserve"> </w:t>
      </w:r>
      <w:proofErr w:type="spellStart"/>
      <w:r w:rsidRPr="00EF179A">
        <w:rPr>
          <w:spacing w:val="-1"/>
          <w:lang w:eastAsia="x-none"/>
        </w:rPr>
        <w:t>to</w:t>
      </w:r>
      <w:proofErr w:type="spellEnd"/>
      <w:r w:rsidRPr="00EF179A">
        <w:rPr>
          <w:spacing w:val="-1"/>
          <w:lang w:eastAsia="x-none"/>
        </w:rPr>
        <w:t xml:space="preserve"> automate </w:t>
      </w:r>
      <w:proofErr w:type="spellStart"/>
      <w:r w:rsidRPr="00EF179A">
        <w:rPr>
          <w:spacing w:val="-1"/>
          <w:lang w:eastAsia="x-none"/>
        </w:rPr>
        <w:t>the</w:t>
      </w:r>
      <w:proofErr w:type="spellEnd"/>
      <w:r w:rsidRPr="00EF179A">
        <w:rPr>
          <w:spacing w:val="-1"/>
          <w:lang w:eastAsia="x-none"/>
        </w:rPr>
        <w:t xml:space="preserve"> </w:t>
      </w:r>
      <w:proofErr w:type="spellStart"/>
      <w:r w:rsidRPr="00EF179A">
        <w:rPr>
          <w:spacing w:val="-1"/>
          <w:lang w:eastAsia="x-none"/>
        </w:rPr>
        <w:t>learning</w:t>
      </w:r>
      <w:proofErr w:type="spellEnd"/>
      <w:r w:rsidRPr="00EF179A">
        <w:rPr>
          <w:spacing w:val="-1"/>
          <w:lang w:eastAsia="x-none"/>
        </w:rPr>
        <w:t xml:space="preserve"> </w:t>
      </w:r>
      <w:proofErr w:type="spellStart"/>
      <w:r w:rsidRPr="00EF179A">
        <w:rPr>
          <w:spacing w:val="-1"/>
          <w:lang w:eastAsia="x-none"/>
        </w:rPr>
        <w:t>process</w:t>
      </w:r>
      <w:proofErr w:type="spellEnd"/>
      <w:r w:rsidRPr="00EF179A">
        <w:rPr>
          <w:spacing w:val="-1"/>
          <w:lang w:eastAsia="x-none"/>
        </w:rPr>
        <w:t xml:space="preserve"> of an agent in a virtual </w:t>
      </w:r>
      <w:proofErr w:type="spellStart"/>
      <w:r w:rsidRPr="00EF179A">
        <w:rPr>
          <w:spacing w:val="-1"/>
          <w:lang w:eastAsia="x-none"/>
        </w:rPr>
        <w:t>environment</w:t>
      </w:r>
      <w:proofErr w:type="spellEnd"/>
      <w:r w:rsidRPr="00EF179A">
        <w:rPr>
          <w:spacing w:val="-1"/>
          <w:lang w:eastAsia="x-none"/>
        </w:rPr>
        <w:t xml:space="preserve">. for </w:t>
      </w:r>
      <w:proofErr w:type="spellStart"/>
      <w:r w:rsidRPr="00EF179A">
        <w:rPr>
          <w:spacing w:val="-1"/>
          <w:lang w:eastAsia="x-none"/>
        </w:rPr>
        <w:t>this</w:t>
      </w:r>
      <w:proofErr w:type="spellEnd"/>
      <w:r w:rsidRPr="00EF179A">
        <w:rPr>
          <w:spacing w:val="-1"/>
          <w:lang w:eastAsia="x-none"/>
        </w:rPr>
        <w:t xml:space="preserve">, </w:t>
      </w:r>
      <w:proofErr w:type="spellStart"/>
      <w:r w:rsidRPr="00EF179A">
        <w:rPr>
          <w:spacing w:val="-1"/>
          <w:lang w:eastAsia="x-none"/>
        </w:rPr>
        <w:t>two</w:t>
      </w:r>
      <w:proofErr w:type="spellEnd"/>
      <w:r w:rsidRPr="00EF179A">
        <w:rPr>
          <w:spacing w:val="-1"/>
          <w:lang w:eastAsia="x-none"/>
        </w:rPr>
        <w:t xml:space="preserve"> </w:t>
      </w:r>
      <w:proofErr w:type="spellStart"/>
      <w:r w:rsidRPr="00EF179A">
        <w:rPr>
          <w:spacing w:val="-1"/>
          <w:lang w:eastAsia="x-none"/>
        </w:rPr>
        <w:t>experiments</w:t>
      </w:r>
      <w:proofErr w:type="spellEnd"/>
      <w:r w:rsidRPr="00EF179A">
        <w:rPr>
          <w:spacing w:val="-1"/>
          <w:lang w:eastAsia="x-none"/>
        </w:rPr>
        <w:t xml:space="preserve"> </w:t>
      </w:r>
      <w:proofErr w:type="spellStart"/>
      <w:r w:rsidRPr="00EF179A">
        <w:rPr>
          <w:spacing w:val="-1"/>
          <w:lang w:eastAsia="x-none"/>
        </w:rPr>
        <w:t>were</w:t>
      </w:r>
      <w:proofErr w:type="spellEnd"/>
      <w:r w:rsidRPr="00EF179A">
        <w:rPr>
          <w:spacing w:val="-1"/>
          <w:lang w:eastAsia="x-none"/>
        </w:rPr>
        <w:t xml:space="preserve"> </w:t>
      </w:r>
      <w:proofErr w:type="spellStart"/>
      <w:r w:rsidRPr="00EF179A">
        <w:rPr>
          <w:spacing w:val="-1"/>
          <w:lang w:eastAsia="x-none"/>
        </w:rPr>
        <w:t>performed</w:t>
      </w:r>
      <w:proofErr w:type="spellEnd"/>
      <w:r w:rsidRPr="00EF179A">
        <w:rPr>
          <w:spacing w:val="-1"/>
          <w:lang w:eastAsia="x-none"/>
        </w:rPr>
        <w:t xml:space="preserve">, </w:t>
      </w:r>
      <w:proofErr w:type="spellStart"/>
      <w:r w:rsidRPr="00EF179A">
        <w:rPr>
          <w:spacing w:val="-1"/>
          <w:lang w:eastAsia="x-none"/>
        </w:rPr>
        <w:t>and</w:t>
      </w:r>
      <w:proofErr w:type="spellEnd"/>
      <w:r w:rsidRPr="00EF179A">
        <w:rPr>
          <w:spacing w:val="-1"/>
          <w:lang w:eastAsia="x-none"/>
        </w:rPr>
        <w:t xml:space="preserve"> </w:t>
      </w:r>
      <w:proofErr w:type="spellStart"/>
      <w:r w:rsidRPr="00EF179A">
        <w:rPr>
          <w:spacing w:val="-1"/>
          <w:lang w:eastAsia="x-none"/>
        </w:rPr>
        <w:t>the</w:t>
      </w:r>
      <w:proofErr w:type="spellEnd"/>
      <w:r w:rsidRPr="00EF179A">
        <w:rPr>
          <w:spacing w:val="-1"/>
          <w:lang w:eastAsia="x-none"/>
        </w:rPr>
        <w:t xml:space="preserve"> </w:t>
      </w:r>
      <w:proofErr w:type="spellStart"/>
      <w:r w:rsidRPr="00EF179A">
        <w:rPr>
          <w:spacing w:val="-1"/>
          <w:lang w:eastAsia="x-none"/>
        </w:rPr>
        <w:t>results</w:t>
      </w:r>
      <w:proofErr w:type="spellEnd"/>
      <w:r w:rsidRPr="00EF179A">
        <w:rPr>
          <w:spacing w:val="-1"/>
          <w:lang w:eastAsia="x-none"/>
        </w:rPr>
        <w:t xml:space="preserve"> </w:t>
      </w:r>
      <w:proofErr w:type="spellStart"/>
      <w:r w:rsidRPr="00EF179A">
        <w:rPr>
          <w:spacing w:val="-1"/>
          <w:lang w:eastAsia="x-none"/>
        </w:rPr>
        <w:t>showed</w:t>
      </w:r>
      <w:proofErr w:type="spellEnd"/>
      <w:r w:rsidRPr="00EF179A">
        <w:rPr>
          <w:spacing w:val="-1"/>
          <w:lang w:eastAsia="x-none"/>
        </w:rPr>
        <w:t xml:space="preserve"> </w:t>
      </w:r>
      <w:proofErr w:type="spellStart"/>
      <w:r w:rsidRPr="00EF179A">
        <w:rPr>
          <w:spacing w:val="-1"/>
          <w:lang w:eastAsia="x-none"/>
        </w:rPr>
        <w:t>that</w:t>
      </w:r>
      <w:proofErr w:type="spellEnd"/>
      <w:r w:rsidRPr="00EF179A">
        <w:rPr>
          <w:spacing w:val="-1"/>
          <w:lang w:eastAsia="x-none"/>
        </w:rPr>
        <w:t xml:space="preserve"> for </w:t>
      </w:r>
      <w:proofErr w:type="spellStart"/>
      <w:r w:rsidRPr="00EF179A">
        <w:rPr>
          <w:spacing w:val="-1"/>
          <w:lang w:eastAsia="x-none"/>
        </w:rPr>
        <w:t>this</w:t>
      </w:r>
      <w:proofErr w:type="spellEnd"/>
      <w:r w:rsidRPr="00EF179A">
        <w:rPr>
          <w:spacing w:val="-1"/>
          <w:lang w:eastAsia="x-none"/>
        </w:rPr>
        <w:t xml:space="preserve"> case </w:t>
      </w:r>
      <w:proofErr w:type="spellStart"/>
      <w:r w:rsidRPr="00EF179A">
        <w:rPr>
          <w:spacing w:val="-1"/>
          <w:lang w:eastAsia="x-none"/>
        </w:rPr>
        <w:t>the</w:t>
      </w:r>
      <w:proofErr w:type="spellEnd"/>
      <w:r w:rsidRPr="00EF179A">
        <w:rPr>
          <w:spacing w:val="-1"/>
          <w:lang w:eastAsia="x-none"/>
        </w:rPr>
        <w:t xml:space="preserve"> </w:t>
      </w:r>
      <w:proofErr w:type="spellStart"/>
      <w:r w:rsidRPr="00EF179A">
        <w:rPr>
          <w:spacing w:val="-1"/>
          <w:lang w:eastAsia="x-none"/>
        </w:rPr>
        <w:t>most</w:t>
      </w:r>
      <w:proofErr w:type="spellEnd"/>
      <w:r w:rsidRPr="00EF179A">
        <w:rPr>
          <w:spacing w:val="-1"/>
          <w:lang w:eastAsia="x-none"/>
        </w:rPr>
        <w:t xml:space="preserve"> </w:t>
      </w:r>
      <w:proofErr w:type="spellStart"/>
      <w:r w:rsidRPr="00EF179A">
        <w:rPr>
          <w:spacing w:val="-1"/>
          <w:lang w:eastAsia="x-none"/>
        </w:rPr>
        <w:t>recommended</w:t>
      </w:r>
      <w:proofErr w:type="spellEnd"/>
      <w:r w:rsidRPr="00EF179A">
        <w:rPr>
          <w:spacing w:val="-1"/>
          <w:lang w:eastAsia="x-none"/>
        </w:rPr>
        <w:t xml:space="preserve"> </w:t>
      </w:r>
      <w:proofErr w:type="spellStart"/>
      <w:r w:rsidRPr="00EF179A">
        <w:rPr>
          <w:spacing w:val="-1"/>
          <w:lang w:eastAsia="x-none"/>
        </w:rPr>
        <w:t>is</w:t>
      </w:r>
      <w:proofErr w:type="spellEnd"/>
      <w:r w:rsidRPr="00EF179A">
        <w:rPr>
          <w:spacing w:val="-1"/>
          <w:lang w:eastAsia="x-none"/>
        </w:rPr>
        <w:t xml:space="preserve"> </w:t>
      </w:r>
      <w:proofErr w:type="spellStart"/>
      <w:r w:rsidRPr="00EF179A">
        <w:rPr>
          <w:spacing w:val="-1"/>
          <w:lang w:eastAsia="x-none"/>
        </w:rPr>
        <w:t>the</w:t>
      </w:r>
      <w:proofErr w:type="spellEnd"/>
      <w:r w:rsidRPr="00EF179A">
        <w:rPr>
          <w:spacing w:val="-1"/>
          <w:lang w:eastAsia="x-none"/>
        </w:rPr>
        <w:t xml:space="preserve"> </w:t>
      </w:r>
      <w:proofErr w:type="spellStart"/>
      <w:r w:rsidRPr="00EF179A">
        <w:rPr>
          <w:spacing w:val="-1"/>
          <w:lang w:eastAsia="x-none"/>
        </w:rPr>
        <w:t>supervised</w:t>
      </w:r>
      <w:proofErr w:type="spellEnd"/>
      <w:r w:rsidRPr="00EF179A">
        <w:rPr>
          <w:spacing w:val="-1"/>
          <w:lang w:eastAsia="x-none"/>
        </w:rPr>
        <w:t xml:space="preserve"> </w:t>
      </w:r>
      <w:proofErr w:type="spellStart"/>
      <w:r w:rsidRPr="00EF179A">
        <w:rPr>
          <w:spacing w:val="-1"/>
          <w:lang w:eastAsia="x-none"/>
        </w:rPr>
        <w:t>machine</w:t>
      </w:r>
      <w:proofErr w:type="spellEnd"/>
      <w:r w:rsidRPr="00EF179A">
        <w:rPr>
          <w:spacing w:val="-1"/>
          <w:lang w:eastAsia="x-none"/>
        </w:rPr>
        <w:t xml:space="preserve"> </w:t>
      </w:r>
      <w:proofErr w:type="spellStart"/>
      <w:r w:rsidRPr="00EF179A">
        <w:rPr>
          <w:spacing w:val="-1"/>
          <w:lang w:eastAsia="x-none"/>
        </w:rPr>
        <w:t>learning</w:t>
      </w:r>
      <w:proofErr w:type="spellEnd"/>
      <w:r w:rsidRPr="00EF179A">
        <w:rPr>
          <w:spacing w:val="-1"/>
          <w:lang w:eastAsia="x-none"/>
        </w:rPr>
        <w:t xml:space="preserve"> </w:t>
      </w:r>
      <w:proofErr w:type="spellStart"/>
      <w:r w:rsidRPr="00EF179A">
        <w:rPr>
          <w:spacing w:val="-1"/>
          <w:lang w:eastAsia="x-none"/>
        </w:rPr>
        <w:t>approach</w:t>
      </w:r>
      <w:proofErr w:type="spellEnd"/>
      <w:r w:rsidRPr="00EF179A">
        <w:rPr>
          <w:spacing w:val="-1"/>
          <w:lang w:eastAsia="x-none"/>
        </w:rPr>
        <w:t>.</w:t>
      </w:r>
    </w:p>
    <w:p w14:paraId="5EBEB94F" w14:textId="57458B3F" w:rsidR="009303D9" w:rsidRDefault="00D71B22" w:rsidP="00485B76">
      <w:pPr>
        <w:pStyle w:val="Titlu5"/>
      </w:pPr>
      <w:del w:id="686" w:author="Alexandru Uicoaba" w:date="2022-06-01T20:48:00Z">
        <w:r w:rsidDel="005270B0">
          <w:delText>Referințe</w:delText>
        </w:r>
      </w:del>
      <w:ins w:id="687" w:author="Alexandru Uicoaba" w:date="2022-06-01T20:48:00Z">
        <w:r w:rsidR="005270B0">
          <w:t>Reference</w:t>
        </w:r>
      </w:ins>
    </w:p>
    <w:p w14:paraId="4A7AE157" w14:textId="2BD97F38" w:rsidR="00C94E69" w:rsidRPr="00C94E69" w:rsidRDefault="00C94E69" w:rsidP="00C94E69">
      <w:pPr>
        <w:pStyle w:val="Bibliografie"/>
        <w:jc w:val="both"/>
      </w:pPr>
    </w:p>
    <w:p w14:paraId="1CACA99D" w14:textId="7DB9C4CD" w:rsidR="00B04A38" w:rsidRPr="00B04A38" w:rsidRDefault="00B04A38" w:rsidP="00B04A38">
      <w:pPr>
        <w:pStyle w:val="Bibliografie"/>
        <w:jc w:val="both"/>
      </w:pPr>
    </w:p>
    <w:p w14:paraId="698912BB" w14:textId="77777777" w:rsidR="00B04A38" w:rsidRPr="00B04A38" w:rsidRDefault="00B04A38" w:rsidP="00B04A38">
      <w:pPr>
        <w:pStyle w:val="Bibliografie"/>
      </w:pPr>
      <w:bookmarkStart w:id="688" w:name="ZOTERO_BREF_6xt7E7UlJqGX"/>
      <w:r w:rsidRPr="00B04A38">
        <w:t>[1]</w:t>
      </w:r>
      <w:r w:rsidRPr="00B04A38">
        <w:tab/>
        <w:t xml:space="preserve">L. </w:t>
      </w:r>
      <w:proofErr w:type="spellStart"/>
      <w:r w:rsidRPr="00B04A38">
        <w:t>Padgham</w:t>
      </w:r>
      <w:proofErr w:type="spellEnd"/>
      <w:r w:rsidRPr="00B04A38">
        <w:t xml:space="preserve"> </w:t>
      </w:r>
      <w:proofErr w:type="spellStart"/>
      <w:r w:rsidRPr="00B04A38">
        <w:t>and</w:t>
      </w:r>
      <w:proofErr w:type="spellEnd"/>
      <w:r w:rsidRPr="00B04A38">
        <w:t xml:space="preserve"> M. </w:t>
      </w:r>
      <w:proofErr w:type="spellStart"/>
      <w:r w:rsidRPr="00B04A38">
        <w:t>Winikoff</w:t>
      </w:r>
      <w:proofErr w:type="spellEnd"/>
      <w:r w:rsidRPr="00B04A38">
        <w:t xml:space="preserve">, </w:t>
      </w:r>
      <w:proofErr w:type="spellStart"/>
      <w:r w:rsidRPr="00B04A38">
        <w:rPr>
          <w:i/>
          <w:iCs/>
        </w:rPr>
        <w:t>Developing</w:t>
      </w:r>
      <w:proofErr w:type="spellEnd"/>
      <w:r w:rsidRPr="00B04A38">
        <w:rPr>
          <w:i/>
          <w:iCs/>
        </w:rPr>
        <w:t xml:space="preserve"> </w:t>
      </w:r>
      <w:proofErr w:type="spellStart"/>
      <w:r w:rsidRPr="00B04A38">
        <w:rPr>
          <w:i/>
          <w:iCs/>
        </w:rPr>
        <w:t>Intelligent</w:t>
      </w:r>
      <w:proofErr w:type="spellEnd"/>
      <w:r w:rsidRPr="00B04A38">
        <w:rPr>
          <w:i/>
          <w:iCs/>
        </w:rPr>
        <w:t xml:space="preserve"> Agent </w:t>
      </w:r>
      <w:proofErr w:type="spellStart"/>
      <w:r w:rsidRPr="00B04A38">
        <w:rPr>
          <w:i/>
          <w:iCs/>
        </w:rPr>
        <w:t>Systems</w:t>
      </w:r>
      <w:proofErr w:type="spellEnd"/>
      <w:r w:rsidRPr="00B04A38">
        <w:rPr>
          <w:i/>
          <w:iCs/>
        </w:rPr>
        <w:t xml:space="preserve">: A </w:t>
      </w:r>
      <w:proofErr w:type="spellStart"/>
      <w:r w:rsidRPr="00B04A38">
        <w:rPr>
          <w:i/>
          <w:iCs/>
        </w:rPr>
        <w:t>Practical</w:t>
      </w:r>
      <w:proofErr w:type="spellEnd"/>
      <w:r w:rsidRPr="00B04A38">
        <w:rPr>
          <w:i/>
          <w:iCs/>
        </w:rPr>
        <w:t xml:space="preserve"> </w:t>
      </w:r>
      <w:proofErr w:type="spellStart"/>
      <w:r w:rsidRPr="00B04A38">
        <w:rPr>
          <w:i/>
          <w:iCs/>
        </w:rPr>
        <w:t>Guide</w:t>
      </w:r>
      <w:proofErr w:type="spellEnd"/>
      <w:r w:rsidRPr="00B04A38">
        <w:t xml:space="preserve">, 1st ed. </w:t>
      </w:r>
      <w:proofErr w:type="spellStart"/>
      <w:r w:rsidRPr="00B04A38">
        <w:t>Wiley</w:t>
      </w:r>
      <w:proofErr w:type="spellEnd"/>
      <w:r w:rsidRPr="00B04A38">
        <w:t>, 2004. doi: 10.1002/0470861223.</w:t>
      </w:r>
    </w:p>
    <w:p w14:paraId="4AA082F3" w14:textId="77777777" w:rsidR="00B04A38" w:rsidRPr="00B04A38" w:rsidRDefault="00B04A38" w:rsidP="00B04A38">
      <w:pPr>
        <w:pStyle w:val="Bibliografie"/>
      </w:pPr>
      <w:r w:rsidRPr="00B04A38">
        <w:t>[2]</w:t>
      </w:r>
      <w:r w:rsidRPr="00B04A38">
        <w:tab/>
        <w:t xml:space="preserve">F. </w:t>
      </w:r>
      <w:proofErr w:type="spellStart"/>
      <w:r w:rsidRPr="00B04A38">
        <w:t>Safadi</w:t>
      </w:r>
      <w:proofErr w:type="spellEnd"/>
      <w:r w:rsidRPr="00B04A38">
        <w:t xml:space="preserve">, R. </w:t>
      </w:r>
      <w:proofErr w:type="spellStart"/>
      <w:r w:rsidRPr="00B04A38">
        <w:t>Fonteneau</w:t>
      </w:r>
      <w:proofErr w:type="spellEnd"/>
      <w:r w:rsidRPr="00B04A38">
        <w:t xml:space="preserve">, </w:t>
      </w:r>
      <w:proofErr w:type="spellStart"/>
      <w:r w:rsidRPr="00B04A38">
        <w:t>and</w:t>
      </w:r>
      <w:proofErr w:type="spellEnd"/>
      <w:r w:rsidRPr="00B04A38">
        <w:t xml:space="preserve"> D. Ernst, ‘Artificial intelligence in video </w:t>
      </w:r>
      <w:proofErr w:type="spellStart"/>
      <w:r w:rsidRPr="00B04A38">
        <w:t>games</w:t>
      </w:r>
      <w:proofErr w:type="spellEnd"/>
      <w:r w:rsidRPr="00B04A38">
        <w:t xml:space="preserve">: </w:t>
      </w:r>
      <w:proofErr w:type="spellStart"/>
      <w:r w:rsidRPr="00B04A38">
        <w:t>Towards</w:t>
      </w:r>
      <w:proofErr w:type="spellEnd"/>
      <w:r w:rsidRPr="00B04A38">
        <w:t xml:space="preserve"> a </w:t>
      </w:r>
      <w:proofErr w:type="spellStart"/>
      <w:r w:rsidRPr="00B04A38">
        <w:t>unified</w:t>
      </w:r>
      <w:proofErr w:type="spellEnd"/>
      <w:r w:rsidRPr="00B04A38">
        <w:t xml:space="preserve"> </w:t>
      </w:r>
      <w:proofErr w:type="spellStart"/>
      <w:r w:rsidRPr="00B04A38">
        <w:t>framework</w:t>
      </w:r>
      <w:proofErr w:type="spellEnd"/>
      <w:r w:rsidRPr="00B04A38">
        <w:t xml:space="preserve">’, </w:t>
      </w:r>
      <w:r w:rsidRPr="00B04A38">
        <w:rPr>
          <w:i/>
          <w:iCs/>
        </w:rPr>
        <w:t xml:space="preserve">Int. J. Comput. </w:t>
      </w:r>
      <w:proofErr w:type="spellStart"/>
      <w:r w:rsidRPr="00B04A38">
        <w:rPr>
          <w:i/>
          <w:iCs/>
        </w:rPr>
        <w:t>Games</w:t>
      </w:r>
      <w:proofErr w:type="spellEnd"/>
      <w:r w:rsidRPr="00B04A38">
        <w:rPr>
          <w:i/>
          <w:iCs/>
        </w:rPr>
        <w:t xml:space="preserve"> </w:t>
      </w:r>
      <w:proofErr w:type="spellStart"/>
      <w:r w:rsidRPr="00B04A38">
        <w:rPr>
          <w:i/>
          <w:iCs/>
        </w:rPr>
        <w:t>Technol</w:t>
      </w:r>
      <w:proofErr w:type="spellEnd"/>
      <w:r w:rsidRPr="00B04A38">
        <w:rPr>
          <w:i/>
          <w:iCs/>
        </w:rPr>
        <w:t>.</w:t>
      </w:r>
      <w:r w:rsidRPr="00B04A38">
        <w:t>, vol. 2015, 2015.</w:t>
      </w:r>
    </w:p>
    <w:p w14:paraId="0ACC7727" w14:textId="77777777" w:rsidR="00B04A38" w:rsidRPr="00B04A38" w:rsidRDefault="00B04A38" w:rsidP="00B04A38">
      <w:pPr>
        <w:pStyle w:val="Bibliografie"/>
      </w:pPr>
      <w:r w:rsidRPr="00B04A38">
        <w:t>[3]</w:t>
      </w:r>
      <w:r w:rsidRPr="00B04A38">
        <w:tab/>
        <w:t xml:space="preserve">D. A. </w:t>
      </w:r>
      <w:proofErr w:type="spellStart"/>
      <w:r w:rsidRPr="00B04A38">
        <w:t>Chentsov</w:t>
      </w:r>
      <w:proofErr w:type="spellEnd"/>
      <w:r w:rsidRPr="00B04A38">
        <w:t xml:space="preserve"> </w:t>
      </w:r>
      <w:proofErr w:type="spellStart"/>
      <w:r w:rsidRPr="00B04A38">
        <w:t>and</w:t>
      </w:r>
      <w:proofErr w:type="spellEnd"/>
      <w:r w:rsidRPr="00B04A38">
        <w:t xml:space="preserve"> S. A. </w:t>
      </w:r>
      <w:proofErr w:type="spellStart"/>
      <w:r w:rsidRPr="00B04A38">
        <w:t>Belyaev</w:t>
      </w:r>
      <w:proofErr w:type="spellEnd"/>
      <w:r w:rsidRPr="00B04A38">
        <w:t xml:space="preserve">, ‘Monte </w:t>
      </w:r>
      <w:proofErr w:type="spellStart"/>
      <w:r w:rsidRPr="00B04A38">
        <w:t>Carlo</w:t>
      </w:r>
      <w:proofErr w:type="spellEnd"/>
      <w:r w:rsidRPr="00B04A38">
        <w:t xml:space="preserve"> </w:t>
      </w:r>
      <w:proofErr w:type="spellStart"/>
      <w:r w:rsidRPr="00B04A38">
        <w:t>Tree</w:t>
      </w:r>
      <w:proofErr w:type="spellEnd"/>
      <w:r w:rsidRPr="00B04A38">
        <w:t xml:space="preserve"> </w:t>
      </w:r>
      <w:proofErr w:type="spellStart"/>
      <w:r w:rsidRPr="00B04A38">
        <w:t>Search</w:t>
      </w:r>
      <w:proofErr w:type="spellEnd"/>
      <w:r w:rsidRPr="00B04A38">
        <w:t xml:space="preserve"> </w:t>
      </w:r>
      <w:proofErr w:type="spellStart"/>
      <w:r w:rsidRPr="00B04A38">
        <w:t>Modification</w:t>
      </w:r>
      <w:proofErr w:type="spellEnd"/>
      <w:r w:rsidRPr="00B04A38">
        <w:t xml:space="preserve"> for Computer </w:t>
      </w:r>
      <w:proofErr w:type="spellStart"/>
      <w:r w:rsidRPr="00B04A38">
        <w:t>Games</w:t>
      </w:r>
      <w:proofErr w:type="spellEnd"/>
      <w:r w:rsidRPr="00B04A38">
        <w:t xml:space="preserve">’, in </w:t>
      </w:r>
      <w:r w:rsidRPr="00B04A38">
        <w:rPr>
          <w:i/>
          <w:iCs/>
        </w:rPr>
        <w:t xml:space="preserve">2020 IEEE </w:t>
      </w:r>
      <w:proofErr w:type="spellStart"/>
      <w:r w:rsidRPr="00B04A38">
        <w:rPr>
          <w:i/>
          <w:iCs/>
        </w:rPr>
        <w:t>Conference</w:t>
      </w:r>
      <w:proofErr w:type="spellEnd"/>
      <w:r w:rsidRPr="00B04A38">
        <w:rPr>
          <w:i/>
          <w:iCs/>
        </w:rPr>
        <w:t xml:space="preserve"> of </w:t>
      </w:r>
      <w:proofErr w:type="spellStart"/>
      <w:r w:rsidRPr="00B04A38">
        <w:rPr>
          <w:i/>
          <w:iCs/>
        </w:rPr>
        <w:t>Russian</w:t>
      </w:r>
      <w:proofErr w:type="spellEnd"/>
      <w:r w:rsidRPr="00B04A38">
        <w:rPr>
          <w:i/>
          <w:iCs/>
        </w:rPr>
        <w:t xml:space="preserve"> Young </w:t>
      </w:r>
      <w:proofErr w:type="spellStart"/>
      <w:r w:rsidRPr="00B04A38">
        <w:rPr>
          <w:i/>
          <w:iCs/>
        </w:rPr>
        <w:t>Researchers</w:t>
      </w:r>
      <w:proofErr w:type="spellEnd"/>
      <w:r w:rsidRPr="00B04A38">
        <w:rPr>
          <w:i/>
          <w:iCs/>
        </w:rPr>
        <w:t xml:space="preserve"> in </w:t>
      </w:r>
      <w:proofErr w:type="spellStart"/>
      <w:r w:rsidRPr="00B04A38">
        <w:rPr>
          <w:i/>
          <w:iCs/>
        </w:rPr>
        <w:t>Electrical</w:t>
      </w:r>
      <w:proofErr w:type="spellEnd"/>
      <w:r w:rsidRPr="00B04A38">
        <w:rPr>
          <w:i/>
          <w:iCs/>
        </w:rPr>
        <w:t xml:space="preserve"> </w:t>
      </w:r>
      <w:proofErr w:type="spellStart"/>
      <w:r w:rsidRPr="00B04A38">
        <w:rPr>
          <w:i/>
          <w:iCs/>
        </w:rPr>
        <w:t>and</w:t>
      </w:r>
      <w:proofErr w:type="spellEnd"/>
      <w:r w:rsidRPr="00B04A38">
        <w:rPr>
          <w:i/>
          <w:iCs/>
        </w:rPr>
        <w:t xml:space="preserve"> Electronic Engineering (</w:t>
      </w:r>
      <w:proofErr w:type="spellStart"/>
      <w:r w:rsidRPr="00B04A38">
        <w:rPr>
          <w:i/>
          <w:iCs/>
        </w:rPr>
        <w:t>EIConRus</w:t>
      </w:r>
      <w:proofErr w:type="spellEnd"/>
      <w:r w:rsidRPr="00B04A38">
        <w:rPr>
          <w:i/>
          <w:iCs/>
        </w:rPr>
        <w:t>)</w:t>
      </w:r>
      <w:r w:rsidRPr="00B04A38">
        <w:t>, Jan. 2020, pp. 252–255. doi: 10.1109/EIConRus49466.2020.9039281.</w:t>
      </w:r>
    </w:p>
    <w:p w14:paraId="6103C299" w14:textId="77777777" w:rsidR="00B04A38" w:rsidRPr="00B04A38" w:rsidRDefault="00B04A38" w:rsidP="00B04A38">
      <w:pPr>
        <w:pStyle w:val="Bibliografie"/>
      </w:pPr>
      <w:r w:rsidRPr="00B04A38">
        <w:t>[4]</w:t>
      </w:r>
      <w:r w:rsidRPr="00B04A38">
        <w:tab/>
        <w:t>A. Webster, ‘</w:t>
      </w:r>
      <w:proofErr w:type="spellStart"/>
      <w:r w:rsidRPr="00B04A38">
        <w:t>Designing</w:t>
      </w:r>
      <w:proofErr w:type="spellEnd"/>
      <w:r w:rsidRPr="00B04A38">
        <w:t xml:space="preserve"> League of </w:t>
      </w:r>
      <w:proofErr w:type="spellStart"/>
      <w:r w:rsidRPr="00B04A38">
        <w:t>Legends</w:t>
      </w:r>
      <w:proofErr w:type="spellEnd"/>
      <w:r w:rsidRPr="00B04A38">
        <w:t xml:space="preserve">’ </w:t>
      </w:r>
      <w:proofErr w:type="spellStart"/>
      <w:r w:rsidRPr="00B04A38">
        <w:t>stunning</w:t>
      </w:r>
      <w:proofErr w:type="spellEnd"/>
      <w:r w:rsidRPr="00B04A38">
        <w:t xml:space="preserve"> </w:t>
      </w:r>
      <w:proofErr w:type="spellStart"/>
      <w:r w:rsidRPr="00B04A38">
        <w:t>holographic</w:t>
      </w:r>
      <w:proofErr w:type="spellEnd"/>
      <w:r w:rsidRPr="00B04A38">
        <w:t xml:space="preserve"> </w:t>
      </w:r>
      <w:proofErr w:type="spellStart"/>
      <w:r w:rsidRPr="00B04A38">
        <w:t>Worlds</w:t>
      </w:r>
      <w:proofErr w:type="spellEnd"/>
      <w:r w:rsidRPr="00B04A38">
        <w:t xml:space="preserve"> </w:t>
      </w:r>
      <w:proofErr w:type="spellStart"/>
      <w:r w:rsidRPr="00B04A38">
        <w:t>opening</w:t>
      </w:r>
      <w:proofErr w:type="spellEnd"/>
      <w:r w:rsidRPr="00B04A38">
        <w:t xml:space="preserve"> </w:t>
      </w:r>
      <w:proofErr w:type="spellStart"/>
      <w:r w:rsidRPr="00B04A38">
        <w:t>ceremony</w:t>
      </w:r>
      <w:proofErr w:type="spellEnd"/>
      <w:r w:rsidRPr="00B04A38">
        <w:t xml:space="preserve">’, </w:t>
      </w:r>
      <w:r w:rsidRPr="00B04A38">
        <w:rPr>
          <w:i/>
          <w:iCs/>
        </w:rPr>
        <w:t xml:space="preserve">The </w:t>
      </w:r>
      <w:proofErr w:type="spellStart"/>
      <w:r w:rsidRPr="00B04A38">
        <w:rPr>
          <w:i/>
          <w:iCs/>
        </w:rPr>
        <w:t>Verge</w:t>
      </w:r>
      <w:proofErr w:type="spellEnd"/>
      <w:r w:rsidRPr="00B04A38">
        <w:t>, Nov. 11, 2019. https://www.theverge.com/2019/11/11/20959206/league-of-legends-worlds-2019-opening-ceremony-holograms-holonet (</w:t>
      </w:r>
      <w:proofErr w:type="spellStart"/>
      <w:r w:rsidRPr="00B04A38">
        <w:t>accessed</w:t>
      </w:r>
      <w:proofErr w:type="spellEnd"/>
      <w:r w:rsidRPr="00B04A38">
        <w:t xml:space="preserve"> Nov. 14, 2020).</w:t>
      </w:r>
    </w:p>
    <w:p w14:paraId="684D4098" w14:textId="77777777" w:rsidR="00B04A38" w:rsidRPr="00B04A38" w:rsidRDefault="00B04A38" w:rsidP="00B04A38">
      <w:pPr>
        <w:pStyle w:val="Bibliografie"/>
      </w:pPr>
      <w:r w:rsidRPr="00B04A38">
        <w:t>[5]</w:t>
      </w:r>
      <w:r w:rsidRPr="00B04A38">
        <w:tab/>
        <w:t xml:space="preserve">A. </w:t>
      </w:r>
      <w:proofErr w:type="spellStart"/>
      <w:r w:rsidRPr="00B04A38">
        <w:t>Géron</w:t>
      </w:r>
      <w:proofErr w:type="spellEnd"/>
      <w:r w:rsidRPr="00B04A38">
        <w:t xml:space="preserve">, </w:t>
      </w:r>
      <w:proofErr w:type="spellStart"/>
      <w:r w:rsidRPr="00B04A38">
        <w:rPr>
          <w:i/>
          <w:iCs/>
        </w:rPr>
        <w:t>Hands</w:t>
      </w:r>
      <w:proofErr w:type="spellEnd"/>
      <w:r w:rsidRPr="00B04A38">
        <w:rPr>
          <w:i/>
          <w:iCs/>
        </w:rPr>
        <w:t xml:space="preserve">-On </w:t>
      </w:r>
      <w:proofErr w:type="spellStart"/>
      <w:r w:rsidRPr="00B04A38">
        <w:rPr>
          <w:i/>
          <w:iCs/>
        </w:rPr>
        <w:t>Machine</w:t>
      </w:r>
      <w:proofErr w:type="spellEnd"/>
      <w:r w:rsidRPr="00B04A38">
        <w:rPr>
          <w:i/>
          <w:iCs/>
        </w:rPr>
        <w:t xml:space="preserve"> </w:t>
      </w:r>
      <w:proofErr w:type="spellStart"/>
      <w:r w:rsidRPr="00B04A38">
        <w:rPr>
          <w:i/>
          <w:iCs/>
        </w:rPr>
        <w:t>Learning</w:t>
      </w:r>
      <w:proofErr w:type="spellEnd"/>
      <w:r w:rsidRPr="00B04A38">
        <w:rPr>
          <w:i/>
          <w:iCs/>
        </w:rPr>
        <w:t xml:space="preserve"> </w:t>
      </w:r>
      <w:proofErr w:type="spellStart"/>
      <w:r w:rsidRPr="00B04A38">
        <w:rPr>
          <w:i/>
          <w:iCs/>
        </w:rPr>
        <w:t>with</w:t>
      </w:r>
      <w:proofErr w:type="spellEnd"/>
      <w:r w:rsidRPr="00B04A38">
        <w:rPr>
          <w:i/>
          <w:iCs/>
        </w:rPr>
        <w:t xml:space="preserve"> </w:t>
      </w:r>
      <w:proofErr w:type="spellStart"/>
      <w:r w:rsidRPr="00B04A38">
        <w:rPr>
          <w:i/>
          <w:iCs/>
        </w:rPr>
        <w:t>Scikit-Learn</w:t>
      </w:r>
      <w:proofErr w:type="spellEnd"/>
      <w:r w:rsidRPr="00B04A38">
        <w:rPr>
          <w:i/>
          <w:iCs/>
        </w:rPr>
        <w:t xml:space="preserve">, </w:t>
      </w:r>
      <w:proofErr w:type="spellStart"/>
      <w:r w:rsidRPr="00B04A38">
        <w:rPr>
          <w:i/>
          <w:iCs/>
        </w:rPr>
        <w:t>Keras</w:t>
      </w:r>
      <w:proofErr w:type="spellEnd"/>
      <w:r w:rsidRPr="00B04A38">
        <w:rPr>
          <w:i/>
          <w:iCs/>
        </w:rPr>
        <w:t xml:space="preserve">, </w:t>
      </w:r>
      <w:proofErr w:type="spellStart"/>
      <w:r w:rsidRPr="00B04A38">
        <w:rPr>
          <w:i/>
          <w:iCs/>
        </w:rPr>
        <w:t>and</w:t>
      </w:r>
      <w:proofErr w:type="spellEnd"/>
      <w:r w:rsidRPr="00B04A38">
        <w:rPr>
          <w:i/>
          <w:iCs/>
        </w:rPr>
        <w:t xml:space="preserve"> </w:t>
      </w:r>
      <w:proofErr w:type="spellStart"/>
      <w:r w:rsidRPr="00B04A38">
        <w:rPr>
          <w:i/>
          <w:iCs/>
        </w:rPr>
        <w:t>TensorFlow</w:t>
      </w:r>
      <w:proofErr w:type="spellEnd"/>
      <w:r w:rsidRPr="00B04A38">
        <w:t xml:space="preserve">, 2nd </w:t>
      </w:r>
      <w:proofErr w:type="spellStart"/>
      <w:r w:rsidRPr="00B04A38">
        <w:t>Edition</w:t>
      </w:r>
      <w:proofErr w:type="spellEnd"/>
      <w:r w:rsidRPr="00B04A38">
        <w:t>. O’Reilly Media, Inc., 2019.</w:t>
      </w:r>
    </w:p>
    <w:p w14:paraId="76B3FF53" w14:textId="77777777" w:rsidR="00B04A38" w:rsidRPr="00B04A38" w:rsidRDefault="00B04A38" w:rsidP="00B04A38">
      <w:pPr>
        <w:pStyle w:val="Bibliografie"/>
      </w:pPr>
      <w:r w:rsidRPr="00B04A38">
        <w:t>[6]</w:t>
      </w:r>
      <w:r w:rsidRPr="00B04A38">
        <w:tab/>
        <w:t xml:space="preserve">T. Jiang, J. L. </w:t>
      </w:r>
      <w:proofErr w:type="spellStart"/>
      <w:r w:rsidRPr="00B04A38">
        <w:t>Gradus</w:t>
      </w:r>
      <w:proofErr w:type="spellEnd"/>
      <w:r w:rsidRPr="00B04A38">
        <w:t xml:space="preserve">, </w:t>
      </w:r>
      <w:proofErr w:type="spellStart"/>
      <w:r w:rsidRPr="00B04A38">
        <w:t>and</w:t>
      </w:r>
      <w:proofErr w:type="spellEnd"/>
      <w:r w:rsidRPr="00B04A38">
        <w:t xml:space="preserve"> A. J. </w:t>
      </w:r>
      <w:proofErr w:type="spellStart"/>
      <w:r w:rsidRPr="00B04A38">
        <w:t>Rosellini</w:t>
      </w:r>
      <w:proofErr w:type="spellEnd"/>
      <w:r w:rsidRPr="00B04A38">
        <w:t>, ‘</w:t>
      </w:r>
      <w:proofErr w:type="spellStart"/>
      <w:r w:rsidRPr="00B04A38">
        <w:t>Supervised</w:t>
      </w:r>
      <w:proofErr w:type="spellEnd"/>
      <w:r w:rsidRPr="00B04A38">
        <w:t xml:space="preserve"> </w:t>
      </w:r>
      <w:proofErr w:type="spellStart"/>
      <w:r w:rsidRPr="00B04A38">
        <w:t>Machine</w:t>
      </w:r>
      <w:proofErr w:type="spellEnd"/>
      <w:r w:rsidRPr="00B04A38">
        <w:t xml:space="preserve"> </w:t>
      </w:r>
      <w:proofErr w:type="spellStart"/>
      <w:r w:rsidRPr="00B04A38">
        <w:t>Learning</w:t>
      </w:r>
      <w:proofErr w:type="spellEnd"/>
      <w:r w:rsidRPr="00B04A38">
        <w:t xml:space="preserve">: A </w:t>
      </w:r>
      <w:proofErr w:type="spellStart"/>
      <w:r w:rsidRPr="00B04A38">
        <w:t>Brief</w:t>
      </w:r>
      <w:proofErr w:type="spellEnd"/>
      <w:r w:rsidRPr="00B04A38">
        <w:t xml:space="preserve"> </w:t>
      </w:r>
      <w:proofErr w:type="spellStart"/>
      <w:r w:rsidRPr="00B04A38">
        <w:t>Primer</w:t>
      </w:r>
      <w:proofErr w:type="spellEnd"/>
      <w:r w:rsidRPr="00B04A38">
        <w:t xml:space="preserve">’, </w:t>
      </w:r>
      <w:proofErr w:type="spellStart"/>
      <w:r w:rsidRPr="00B04A38">
        <w:rPr>
          <w:i/>
          <w:iCs/>
        </w:rPr>
        <w:t>Behav</w:t>
      </w:r>
      <w:proofErr w:type="spellEnd"/>
      <w:r w:rsidRPr="00B04A38">
        <w:rPr>
          <w:i/>
          <w:iCs/>
        </w:rPr>
        <w:t xml:space="preserve">. </w:t>
      </w:r>
      <w:proofErr w:type="spellStart"/>
      <w:r w:rsidRPr="00B04A38">
        <w:rPr>
          <w:i/>
          <w:iCs/>
        </w:rPr>
        <w:t>Ther</w:t>
      </w:r>
      <w:proofErr w:type="spellEnd"/>
      <w:r w:rsidRPr="00B04A38">
        <w:rPr>
          <w:i/>
          <w:iCs/>
        </w:rPr>
        <w:t>.</w:t>
      </w:r>
      <w:r w:rsidRPr="00B04A38">
        <w:t xml:space="preserve">, vol. 51, </w:t>
      </w:r>
      <w:proofErr w:type="spellStart"/>
      <w:r w:rsidRPr="00B04A38">
        <w:t>no</w:t>
      </w:r>
      <w:proofErr w:type="spellEnd"/>
      <w:r w:rsidRPr="00B04A38">
        <w:t xml:space="preserve">. 5, pp. 675–687, </w:t>
      </w:r>
      <w:proofErr w:type="spellStart"/>
      <w:r w:rsidRPr="00B04A38">
        <w:t>Sep</w:t>
      </w:r>
      <w:proofErr w:type="spellEnd"/>
      <w:r w:rsidRPr="00B04A38">
        <w:t>. 2020, doi: 10.1016/j.beth.2020.05.002.</w:t>
      </w:r>
    </w:p>
    <w:p w14:paraId="725719DF" w14:textId="77777777" w:rsidR="00B04A38" w:rsidRPr="00B04A38" w:rsidRDefault="00B04A38" w:rsidP="00B04A38">
      <w:pPr>
        <w:pStyle w:val="Bibliografie"/>
      </w:pPr>
      <w:r w:rsidRPr="00B04A38">
        <w:t>[7]</w:t>
      </w:r>
      <w:r w:rsidRPr="00B04A38">
        <w:tab/>
        <w:t xml:space="preserve">G. </w:t>
      </w:r>
      <w:proofErr w:type="spellStart"/>
      <w:r w:rsidRPr="00B04A38">
        <w:t>Brockman</w:t>
      </w:r>
      <w:proofErr w:type="spellEnd"/>
      <w:r w:rsidRPr="00B04A38">
        <w:t xml:space="preserve"> </w:t>
      </w:r>
      <w:r w:rsidRPr="00B04A38">
        <w:rPr>
          <w:i/>
          <w:iCs/>
        </w:rPr>
        <w:t>et al.</w:t>
      </w:r>
      <w:r w:rsidRPr="00B04A38">
        <w:t>, ‘</w:t>
      </w:r>
      <w:proofErr w:type="spellStart"/>
      <w:r w:rsidRPr="00B04A38">
        <w:t>OpenAI</w:t>
      </w:r>
      <w:proofErr w:type="spellEnd"/>
      <w:r w:rsidRPr="00B04A38">
        <w:t xml:space="preserve"> </w:t>
      </w:r>
      <w:proofErr w:type="spellStart"/>
      <w:r w:rsidRPr="00B04A38">
        <w:t>Gym</w:t>
      </w:r>
      <w:proofErr w:type="spellEnd"/>
      <w:r w:rsidRPr="00B04A38">
        <w:t xml:space="preserve">’. </w:t>
      </w:r>
      <w:proofErr w:type="spellStart"/>
      <w:r w:rsidRPr="00B04A38">
        <w:t>arXiv</w:t>
      </w:r>
      <w:proofErr w:type="spellEnd"/>
      <w:r w:rsidRPr="00B04A38">
        <w:t xml:space="preserve">, </w:t>
      </w:r>
      <w:proofErr w:type="spellStart"/>
      <w:r w:rsidRPr="00B04A38">
        <w:t>Jun</w:t>
      </w:r>
      <w:proofErr w:type="spellEnd"/>
      <w:r w:rsidRPr="00B04A38">
        <w:t xml:space="preserve">. 05, 2016. </w:t>
      </w:r>
      <w:proofErr w:type="spellStart"/>
      <w:r w:rsidRPr="00B04A38">
        <w:t>Accessed</w:t>
      </w:r>
      <w:proofErr w:type="spellEnd"/>
      <w:r w:rsidRPr="00B04A38">
        <w:t xml:space="preserve">: </w:t>
      </w:r>
      <w:proofErr w:type="spellStart"/>
      <w:r w:rsidRPr="00B04A38">
        <w:t>Jun</w:t>
      </w:r>
      <w:proofErr w:type="spellEnd"/>
      <w:r w:rsidRPr="00B04A38">
        <w:t xml:space="preserve">. 03, 2022. [Online]. </w:t>
      </w:r>
      <w:proofErr w:type="spellStart"/>
      <w:r w:rsidRPr="00B04A38">
        <w:t>Available</w:t>
      </w:r>
      <w:proofErr w:type="spellEnd"/>
      <w:r w:rsidRPr="00B04A38">
        <w:t>: http://arxiv.org/abs/1606.01540</w:t>
      </w:r>
    </w:p>
    <w:p w14:paraId="128870A2" w14:textId="77777777" w:rsidR="00B04A38" w:rsidRPr="00B04A38" w:rsidRDefault="00B04A38" w:rsidP="00B04A38">
      <w:pPr>
        <w:pStyle w:val="Bibliografie"/>
      </w:pPr>
      <w:r w:rsidRPr="00B04A38">
        <w:t>[8]</w:t>
      </w:r>
      <w:r w:rsidRPr="00B04A38">
        <w:tab/>
        <w:t xml:space="preserve">Z. </w:t>
      </w:r>
      <w:proofErr w:type="spellStart"/>
      <w:r w:rsidRPr="00B04A38">
        <w:t>Zhang</w:t>
      </w:r>
      <w:proofErr w:type="spellEnd"/>
      <w:r w:rsidRPr="00B04A38">
        <w:t xml:space="preserve">, D. Wang, D. </w:t>
      </w:r>
      <w:proofErr w:type="spellStart"/>
      <w:r w:rsidRPr="00B04A38">
        <w:t>Zhao</w:t>
      </w:r>
      <w:proofErr w:type="spellEnd"/>
      <w:r w:rsidRPr="00B04A38">
        <w:t xml:space="preserve">, Q. Han, </w:t>
      </w:r>
      <w:proofErr w:type="spellStart"/>
      <w:r w:rsidRPr="00B04A38">
        <w:t>and</w:t>
      </w:r>
      <w:proofErr w:type="spellEnd"/>
      <w:r w:rsidRPr="00B04A38">
        <w:t xml:space="preserve"> T. Song, ‘A Gradient-</w:t>
      </w:r>
      <w:proofErr w:type="spellStart"/>
      <w:r w:rsidRPr="00B04A38">
        <w:t>Based</w:t>
      </w:r>
      <w:proofErr w:type="spellEnd"/>
      <w:r w:rsidRPr="00B04A38">
        <w:t xml:space="preserve"> </w:t>
      </w:r>
      <w:proofErr w:type="spellStart"/>
      <w:r w:rsidRPr="00B04A38">
        <w:t>Reinforcement</w:t>
      </w:r>
      <w:proofErr w:type="spellEnd"/>
      <w:r w:rsidRPr="00B04A38">
        <w:t xml:space="preserve"> </w:t>
      </w:r>
      <w:proofErr w:type="spellStart"/>
      <w:r w:rsidRPr="00B04A38">
        <w:t>Learning</w:t>
      </w:r>
      <w:proofErr w:type="spellEnd"/>
      <w:r w:rsidRPr="00B04A38">
        <w:t xml:space="preserve"> </w:t>
      </w:r>
      <w:proofErr w:type="spellStart"/>
      <w:r w:rsidRPr="00B04A38">
        <w:t>Algorithm</w:t>
      </w:r>
      <w:proofErr w:type="spellEnd"/>
      <w:r w:rsidRPr="00B04A38">
        <w:t xml:space="preserve"> for Multiple Cooperative </w:t>
      </w:r>
      <w:proofErr w:type="spellStart"/>
      <w:r w:rsidRPr="00B04A38">
        <w:t>Agents</w:t>
      </w:r>
      <w:proofErr w:type="spellEnd"/>
      <w:r w:rsidRPr="00B04A38">
        <w:t xml:space="preserve">’, </w:t>
      </w:r>
      <w:r w:rsidRPr="00B04A38">
        <w:rPr>
          <w:i/>
          <w:iCs/>
        </w:rPr>
        <w:t>IEEE Access</w:t>
      </w:r>
      <w:r w:rsidRPr="00B04A38">
        <w:t>, vol. 6, pp. 70223–70235, 2018, doi: 10.1109/ACCESS.2018.2878853.</w:t>
      </w:r>
    </w:p>
    <w:p w14:paraId="1755AAA1" w14:textId="77777777" w:rsidR="00B04A38" w:rsidRPr="00B04A38" w:rsidRDefault="00B04A38" w:rsidP="00B04A38">
      <w:pPr>
        <w:pStyle w:val="Bibliografie"/>
      </w:pPr>
      <w:r w:rsidRPr="00B04A38">
        <w:t>[9]</w:t>
      </w:r>
      <w:r w:rsidRPr="00B04A38">
        <w:tab/>
        <w:t xml:space="preserve">I. </w:t>
      </w:r>
      <w:proofErr w:type="spellStart"/>
      <w:r w:rsidRPr="00B04A38">
        <w:t>Fathy</w:t>
      </w:r>
      <w:proofErr w:type="spellEnd"/>
      <w:r w:rsidRPr="00B04A38">
        <w:t xml:space="preserve">, M. </w:t>
      </w:r>
      <w:proofErr w:type="spellStart"/>
      <w:r w:rsidRPr="00B04A38">
        <w:t>Aref</w:t>
      </w:r>
      <w:proofErr w:type="spellEnd"/>
      <w:r w:rsidRPr="00B04A38">
        <w:t xml:space="preserve">, O. </w:t>
      </w:r>
      <w:proofErr w:type="spellStart"/>
      <w:r w:rsidRPr="00B04A38">
        <w:t>Enayet</w:t>
      </w:r>
      <w:proofErr w:type="spellEnd"/>
      <w:r w:rsidRPr="00B04A38">
        <w:t xml:space="preserve">, </w:t>
      </w:r>
      <w:proofErr w:type="spellStart"/>
      <w:r w:rsidRPr="00B04A38">
        <w:t>and</w:t>
      </w:r>
      <w:proofErr w:type="spellEnd"/>
      <w:r w:rsidRPr="00B04A38">
        <w:t xml:space="preserve"> A. Al-</w:t>
      </w:r>
      <w:proofErr w:type="spellStart"/>
      <w:r w:rsidRPr="00B04A38">
        <w:t>Ogail</w:t>
      </w:r>
      <w:proofErr w:type="spellEnd"/>
      <w:r w:rsidRPr="00B04A38">
        <w:t>, ‘</w:t>
      </w:r>
      <w:proofErr w:type="spellStart"/>
      <w:r w:rsidRPr="00B04A38">
        <w:t>Intelligent</w:t>
      </w:r>
      <w:proofErr w:type="spellEnd"/>
      <w:r w:rsidRPr="00B04A38">
        <w:t xml:space="preserve"> online case-</w:t>
      </w:r>
      <w:proofErr w:type="spellStart"/>
      <w:r w:rsidRPr="00B04A38">
        <w:t>based</w:t>
      </w:r>
      <w:proofErr w:type="spellEnd"/>
      <w:r w:rsidRPr="00B04A38">
        <w:t xml:space="preserve"> </w:t>
      </w:r>
      <w:proofErr w:type="spellStart"/>
      <w:r w:rsidRPr="00B04A38">
        <w:t>planning</w:t>
      </w:r>
      <w:proofErr w:type="spellEnd"/>
      <w:r w:rsidRPr="00B04A38">
        <w:t xml:space="preserve"> agent model for real-</w:t>
      </w:r>
      <w:proofErr w:type="spellStart"/>
      <w:r w:rsidRPr="00B04A38">
        <w:t>time</w:t>
      </w:r>
      <w:proofErr w:type="spellEnd"/>
      <w:r w:rsidRPr="00B04A38">
        <w:t xml:space="preserve"> </w:t>
      </w:r>
      <w:proofErr w:type="spellStart"/>
      <w:r w:rsidRPr="00B04A38">
        <w:t>strategy</w:t>
      </w:r>
      <w:proofErr w:type="spellEnd"/>
      <w:r w:rsidRPr="00B04A38">
        <w:t xml:space="preserve"> </w:t>
      </w:r>
      <w:proofErr w:type="spellStart"/>
      <w:r w:rsidRPr="00B04A38">
        <w:t>games</w:t>
      </w:r>
      <w:proofErr w:type="spellEnd"/>
      <w:r w:rsidRPr="00B04A38">
        <w:t xml:space="preserve">’, in </w:t>
      </w:r>
      <w:r w:rsidRPr="00B04A38">
        <w:rPr>
          <w:i/>
          <w:iCs/>
        </w:rPr>
        <w:t xml:space="preserve">2010 10th International </w:t>
      </w:r>
      <w:proofErr w:type="spellStart"/>
      <w:r w:rsidRPr="00B04A38">
        <w:rPr>
          <w:i/>
          <w:iCs/>
        </w:rPr>
        <w:t>Conference</w:t>
      </w:r>
      <w:proofErr w:type="spellEnd"/>
      <w:r w:rsidRPr="00B04A38">
        <w:rPr>
          <w:i/>
          <w:iCs/>
        </w:rPr>
        <w:t xml:space="preserve"> on </w:t>
      </w:r>
      <w:proofErr w:type="spellStart"/>
      <w:r w:rsidRPr="00B04A38">
        <w:rPr>
          <w:i/>
          <w:iCs/>
        </w:rPr>
        <w:t>Intelligent</w:t>
      </w:r>
      <w:proofErr w:type="spellEnd"/>
      <w:r w:rsidRPr="00B04A38">
        <w:rPr>
          <w:i/>
          <w:iCs/>
        </w:rPr>
        <w:t xml:space="preserve"> </w:t>
      </w:r>
      <w:proofErr w:type="spellStart"/>
      <w:r w:rsidRPr="00B04A38">
        <w:rPr>
          <w:i/>
          <w:iCs/>
        </w:rPr>
        <w:t>Systems</w:t>
      </w:r>
      <w:proofErr w:type="spellEnd"/>
      <w:r w:rsidRPr="00B04A38">
        <w:rPr>
          <w:i/>
          <w:iCs/>
        </w:rPr>
        <w:t xml:space="preserve"> Design </w:t>
      </w:r>
      <w:proofErr w:type="spellStart"/>
      <w:r w:rsidRPr="00B04A38">
        <w:rPr>
          <w:i/>
          <w:iCs/>
        </w:rPr>
        <w:t>and</w:t>
      </w:r>
      <w:proofErr w:type="spellEnd"/>
      <w:r w:rsidRPr="00B04A38">
        <w:rPr>
          <w:i/>
          <w:iCs/>
        </w:rPr>
        <w:t xml:space="preserve"> </w:t>
      </w:r>
      <w:proofErr w:type="spellStart"/>
      <w:r w:rsidRPr="00B04A38">
        <w:rPr>
          <w:i/>
          <w:iCs/>
        </w:rPr>
        <w:t>Applications</w:t>
      </w:r>
      <w:proofErr w:type="spellEnd"/>
      <w:r w:rsidRPr="00B04A38">
        <w:t>, Nov. 2010, pp. 445–450. doi: 10.1109/ISDA.2010.5687225.</w:t>
      </w:r>
    </w:p>
    <w:p w14:paraId="4C7FA9AB" w14:textId="77777777" w:rsidR="00B04A38" w:rsidRPr="00B04A38" w:rsidRDefault="00B04A38" w:rsidP="00B04A38">
      <w:pPr>
        <w:pStyle w:val="Bibliografie"/>
      </w:pPr>
      <w:r w:rsidRPr="00B04A38">
        <w:t>[10]</w:t>
      </w:r>
      <w:r w:rsidRPr="00B04A38">
        <w:tab/>
        <w:t xml:space="preserve">D. </w:t>
      </w:r>
      <w:proofErr w:type="spellStart"/>
      <w:r w:rsidRPr="00B04A38">
        <w:t>Daylamani-Zad</w:t>
      </w:r>
      <w:proofErr w:type="spellEnd"/>
      <w:r w:rsidRPr="00B04A38">
        <w:t xml:space="preserve">, L. B. Graham, </w:t>
      </w:r>
      <w:proofErr w:type="spellStart"/>
      <w:r w:rsidRPr="00B04A38">
        <w:t>and</w:t>
      </w:r>
      <w:proofErr w:type="spellEnd"/>
      <w:r w:rsidRPr="00B04A38">
        <w:t xml:space="preserve"> I. T. </w:t>
      </w:r>
      <w:proofErr w:type="spellStart"/>
      <w:r w:rsidRPr="00B04A38">
        <w:t>Paraskevopoulos</w:t>
      </w:r>
      <w:proofErr w:type="spellEnd"/>
      <w:r w:rsidRPr="00B04A38">
        <w:t>, ‘</w:t>
      </w:r>
      <w:proofErr w:type="spellStart"/>
      <w:r w:rsidRPr="00B04A38">
        <w:t>Swarm</w:t>
      </w:r>
      <w:proofErr w:type="spellEnd"/>
      <w:r w:rsidRPr="00B04A38">
        <w:t xml:space="preserve"> intelligence for </w:t>
      </w:r>
      <w:proofErr w:type="spellStart"/>
      <w:r w:rsidRPr="00B04A38">
        <w:t>autonomous</w:t>
      </w:r>
      <w:proofErr w:type="spellEnd"/>
      <w:r w:rsidRPr="00B04A38">
        <w:t xml:space="preserve"> cooperative </w:t>
      </w:r>
      <w:proofErr w:type="spellStart"/>
      <w:r w:rsidRPr="00B04A38">
        <w:t>agents</w:t>
      </w:r>
      <w:proofErr w:type="spellEnd"/>
      <w:r w:rsidRPr="00B04A38">
        <w:t xml:space="preserve"> in </w:t>
      </w:r>
      <w:proofErr w:type="spellStart"/>
      <w:r w:rsidRPr="00B04A38">
        <w:t>battles</w:t>
      </w:r>
      <w:proofErr w:type="spellEnd"/>
      <w:r w:rsidRPr="00B04A38">
        <w:t xml:space="preserve"> for real-</w:t>
      </w:r>
      <w:proofErr w:type="spellStart"/>
      <w:r w:rsidRPr="00B04A38">
        <w:t>time</w:t>
      </w:r>
      <w:proofErr w:type="spellEnd"/>
      <w:r w:rsidRPr="00B04A38">
        <w:t xml:space="preserve"> </w:t>
      </w:r>
      <w:proofErr w:type="spellStart"/>
      <w:r w:rsidRPr="00B04A38">
        <w:t>strategy</w:t>
      </w:r>
      <w:proofErr w:type="spellEnd"/>
      <w:r w:rsidRPr="00B04A38">
        <w:t xml:space="preserve"> </w:t>
      </w:r>
      <w:proofErr w:type="spellStart"/>
      <w:r w:rsidRPr="00B04A38">
        <w:t>games</w:t>
      </w:r>
      <w:proofErr w:type="spellEnd"/>
      <w:r w:rsidRPr="00B04A38">
        <w:t xml:space="preserve">’, in </w:t>
      </w:r>
      <w:r w:rsidRPr="00B04A38">
        <w:rPr>
          <w:i/>
          <w:iCs/>
        </w:rPr>
        <w:t xml:space="preserve">2017 9th International </w:t>
      </w:r>
      <w:proofErr w:type="spellStart"/>
      <w:r w:rsidRPr="00B04A38">
        <w:rPr>
          <w:i/>
          <w:iCs/>
        </w:rPr>
        <w:t>Conference</w:t>
      </w:r>
      <w:proofErr w:type="spellEnd"/>
      <w:r w:rsidRPr="00B04A38">
        <w:rPr>
          <w:i/>
          <w:iCs/>
        </w:rPr>
        <w:t xml:space="preserve"> on Virtual </w:t>
      </w:r>
      <w:proofErr w:type="spellStart"/>
      <w:r w:rsidRPr="00B04A38">
        <w:rPr>
          <w:i/>
          <w:iCs/>
        </w:rPr>
        <w:t>Worlds</w:t>
      </w:r>
      <w:proofErr w:type="spellEnd"/>
      <w:r w:rsidRPr="00B04A38">
        <w:rPr>
          <w:i/>
          <w:iCs/>
        </w:rPr>
        <w:t xml:space="preserve"> </w:t>
      </w:r>
      <w:proofErr w:type="spellStart"/>
      <w:r w:rsidRPr="00B04A38">
        <w:rPr>
          <w:i/>
          <w:iCs/>
        </w:rPr>
        <w:t>and</w:t>
      </w:r>
      <w:proofErr w:type="spellEnd"/>
      <w:r w:rsidRPr="00B04A38">
        <w:rPr>
          <w:i/>
          <w:iCs/>
        </w:rPr>
        <w:t xml:space="preserve"> </w:t>
      </w:r>
      <w:proofErr w:type="spellStart"/>
      <w:r w:rsidRPr="00B04A38">
        <w:rPr>
          <w:i/>
          <w:iCs/>
        </w:rPr>
        <w:t>Games</w:t>
      </w:r>
      <w:proofErr w:type="spellEnd"/>
      <w:r w:rsidRPr="00B04A38">
        <w:rPr>
          <w:i/>
          <w:iCs/>
        </w:rPr>
        <w:t xml:space="preserve"> for </w:t>
      </w:r>
      <w:proofErr w:type="spellStart"/>
      <w:r w:rsidRPr="00B04A38">
        <w:rPr>
          <w:i/>
          <w:iCs/>
        </w:rPr>
        <w:t>Serious</w:t>
      </w:r>
      <w:proofErr w:type="spellEnd"/>
      <w:r w:rsidRPr="00B04A38">
        <w:rPr>
          <w:i/>
          <w:iCs/>
        </w:rPr>
        <w:t xml:space="preserve"> </w:t>
      </w:r>
      <w:proofErr w:type="spellStart"/>
      <w:r w:rsidRPr="00B04A38">
        <w:rPr>
          <w:i/>
          <w:iCs/>
        </w:rPr>
        <w:t>Applications</w:t>
      </w:r>
      <w:proofErr w:type="spellEnd"/>
      <w:r w:rsidRPr="00B04A38">
        <w:rPr>
          <w:i/>
          <w:iCs/>
        </w:rPr>
        <w:t xml:space="preserve"> (VS-</w:t>
      </w:r>
      <w:proofErr w:type="spellStart"/>
      <w:r w:rsidRPr="00B04A38">
        <w:rPr>
          <w:i/>
          <w:iCs/>
        </w:rPr>
        <w:t>Games</w:t>
      </w:r>
      <w:proofErr w:type="spellEnd"/>
      <w:r w:rsidRPr="00B04A38">
        <w:rPr>
          <w:i/>
          <w:iCs/>
        </w:rPr>
        <w:t>)</w:t>
      </w:r>
      <w:r w:rsidRPr="00B04A38">
        <w:t xml:space="preserve">, </w:t>
      </w:r>
      <w:proofErr w:type="spellStart"/>
      <w:r w:rsidRPr="00B04A38">
        <w:t>Sep</w:t>
      </w:r>
      <w:proofErr w:type="spellEnd"/>
      <w:r w:rsidRPr="00B04A38">
        <w:t>. 2017, pp. 39–46. doi: 10.1109/VS-GAMES.2017.8055809.</w:t>
      </w:r>
    </w:p>
    <w:p w14:paraId="589CF463" w14:textId="77777777" w:rsidR="00B04A38" w:rsidRPr="00B04A38" w:rsidRDefault="00B04A38" w:rsidP="00B04A38">
      <w:pPr>
        <w:pStyle w:val="Bibliografie"/>
      </w:pPr>
      <w:r w:rsidRPr="00B04A38">
        <w:t>[11]</w:t>
      </w:r>
      <w:r w:rsidRPr="00B04A38">
        <w:tab/>
        <w:t xml:space="preserve">D. </w:t>
      </w:r>
      <w:proofErr w:type="spellStart"/>
      <w:r w:rsidRPr="00B04A38">
        <w:t>Daylamani-Zad</w:t>
      </w:r>
      <w:proofErr w:type="spellEnd"/>
      <w:r w:rsidRPr="00B04A38">
        <w:t xml:space="preserve"> </w:t>
      </w:r>
      <w:proofErr w:type="spellStart"/>
      <w:r w:rsidRPr="00B04A38">
        <w:t>and</w:t>
      </w:r>
      <w:proofErr w:type="spellEnd"/>
      <w:r w:rsidRPr="00B04A38">
        <w:t xml:space="preserve"> M. C. </w:t>
      </w:r>
      <w:proofErr w:type="spellStart"/>
      <w:r w:rsidRPr="00B04A38">
        <w:t>Angelides</w:t>
      </w:r>
      <w:proofErr w:type="spellEnd"/>
      <w:r w:rsidRPr="00B04A38">
        <w:t xml:space="preserve">, ‘Altruism </w:t>
      </w:r>
      <w:proofErr w:type="spellStart"/>
      <w:r w:rsidRPr="00B04A38">
        <w:t>and</w:t>
      </w:r>
      <w:proofErr w:type="spellEnd"/>
      <w:r w:rsidRPr="00B04A38">
        <w:t xml:space="preserve"> </w:t>
      </w:r>
      <w:proofErr w:type="spellStart"/>
      <w:r w:rsidRPr="00B04A38">
        <w:t>Selfishness</w:t>
      </w:r>
      <w:proofErr w:type="spellEnd"/>
      <w:r w:rsidRPr="00B04A38">
        <w:t xml:space="preserve"> in </w:t>
      </w:r>
      <w:proofErr w:type="spellStart"/>
      <w:r w:rsidRPr="00B04A38">
        <w:t>Believable</w:t>
      </w:r>
      <w:proofErr w:type="spellEnd"/>
      <w:r w:rsidRPr="00B04A38">
        <w:t xml:space="preserve"> Game </w:t>
      </w:r>
      <w:proofErr w:type="spellStart"/>
      <w:r w:rsidRPr="00B04A38">
        <w:t>Agents</w:t>
      </w:r>
      <w:proofErr w:type="spellEnd"/>
      <w:r w:rsidRPr="00B04A38">
        <w:t xml:space="preserve">: Deep </w:t>
      </w:r>
      <w:proofErr w:type="spellStart"/>
      <w:r w:rsidRPr="00B04A38">
        <w:t>Reinforcement</w:t>
      </w:r>
      <w:proofErr w:type="spellEnd"/>
      <w:r w:rsidRPr="00B04A38">
        <w:t xml:space="preserve"> </w:t>
      </w:r>
      <w:proofErr w:type="spellStart"/>
      <w:r w:rsidRPr="00B04A38">
        <w:t>Learning</w:t>
      </w:r>
      <w:proofErr w:type="spellEnd"/>
      <w:r w:rsidRPr="00B04A38">
        <w:t xml:space="preserve"> in </w:t>
      </w:r>
      <w:proofErr w:type="spellStart"/>
      <w:r w:rsidRPr="00B04A38">
        <w:t>Modified</w:t>
      </w:r>
      <w:proofErr w:type="spellEnd"/>
      <w:r w:rsidRPr="00B04A38">
        <w:t xml:space="preserve"> Dictator </w:t>
      </w:r>
      <w:proofErr w:type="spellStart"/>
      <w:r w:rsidRPr="00B04A38">
        <w:t>Games</w:t>
      </w:r>
      <w:proofErr w:type="spellEnd"/>
      <w:r w:rsidRPr="00B04A38">
        <w:t xml:space="preserve">’, </w:t>
      </w:r>
      <w:r w:rsidRPr="00B04A38">
        <w:rPr>
          <w:i/>
          <w:iCs/>
        </w:rPr>
        <w:t xml:space="preserve">IEEE Trans. </w:t>
      </w:r>
      <w:proofErr w:type="spellStart"/>
      <w:r w:rsidRPr="00B04A38">
        <w:rPr>
          <w:i/>
          <w:iCs/>
        </w:rPr>
        <w:t>Games</w:t>
      </w:r>
      <w:proofErr w:type="spellEnd"/>
      <w:r w:rsidRPr="00B04A38">
        <w:t>, pp. 1–1, 2020, doi: 10.1109/TG.2020.2989636.</w:t>
      </w:r>
    </w:p>
    <w:p w14:paraId="1858700E" w14:textId="77777777" w:rsidR="00B04A38" w:rsidRPr="00B04A38" w:rsidRDefault="00B04A38" w:rsidP="00B04A38">
      <w:pPr>
        <w:pStyle w:val="Bibliografie"/>
      </w:pPr>
      <w:r w:rsidRPr="00B04A38">
        <w:t>[12]</w:t>
      </w:r>
      <w:r w:rsidRPr="00B04A38">
        <w:tab/>
        <w:t xml:space="preserve">M. P. P. </w:t>
      </w:r>
      <w:proofErr w:type="spellStart"/>
      <w:r w:rsidRPr="00B04A38">
        <w:t>Faria</w:t>
      </w:r>
      <w:proofErr w:type="spellEnd"/>
      <w:r w:rsidRPr="00B04A38">
        <w:t xml:space="preserve">, R. M. S. Julia, </w:t>
      </w:r>
      <w:proofErr w:type="spellStart"/>
      <w:r w:rsidRPr="00B04A38">
        <w:t>and</w:t>
      </w:r>
      <w:proofErr w:type="spellEnd"/>
      <w:r w:rsidRPr="00B04A38">
        <w:t xml:space="preserve"> L. B. P. </w:t>
      </w:r>
      <w:proofErr w:type="spellStart"/>
      <w:r w:rsidRPr="00B04A38">
        <w:t>Tomaz</w:t>
      </w:r>
      <w:proofErr w:type="spellEnd"/>
      <w:r w:rsidRPr="00B04A38">
        <w:t>, ‘</w:t>
      </w:r>
      <w:proofErr w:type="spellStart"/>
      <w:r w:rsidRPr="00B04A38">
        <w:t>Evaluating</w:t>
      </w:r>
      <w:proofErr w:type="spellEnd"/>
      <w:r w:rsidRPr="00B04A38">
        <w:t xml:space="preserve"> </w:t>
      </w:r>
      <w:proofErr w:type="spellStart"/>
      <w:r w:rsidRPr="00B04A38">
        <w:t>the</w:t>
      </w:r>
      <w:proofErr w:type="spellEnd"/>
      <w:r w:rsidRPr="00B04A38">
        <w:t xml:space="preserve"> Performance of </w:t>
      </w:r>
      <w:proofErr w:type="spellStart"/>
      <w:r w:rsidRPr="00B04A38">
        <w:t>the</w:t>
      </w:r>
      <w:proofErr w:type="spellEnd"/>
      <w:r w:rsidRPr="00B04A38">
        <w:t xml:space="preserve"> Deep Active </w:t>
      </w:r>
      <w:proofErr w:type="spellStart"/>
      <w:r w:rsidRPr="00B04A38">
        <w:t>Imitation</w:t>
      </w:r>
      <w:proofErr w:type="spellEnd"/>
      <w:r w:rsidRPr="00B04A38">
        <w:t xml:space="preserve"> </w:t>
      </w:r>
      <w:proofErr w:type="spellStart"/>
      <w:r w:rsidRPr="00B04A38">
        <w:t>Learning</w:t>
      </w:r>
      <w:proofErr w:type="spellEnd"/>
      <w:r w:rsidRPr="00B04A38">
        <w:t xml:space="preserve"> </w:t>
      </w:r>
      <w:proofErr w:type="spellStart"/>
      <w:r w:rsidRPr="00B04A38">
        <w:t>Algorithm</w:t>
      </w:r>
      <w:proofErr w:type="spellEnd"/>
      <w:r w:rsidRPr="00B04A38">
        <w:t xml:space="preserve"> in </w:t>
      </w:r>
      <w:proofErr w:type="spellStart"/>
      <w:r w:rsidRPr="00B04A38">
        <w:t>the</w:t>
      </w:r>
      <w:proofErr w:type="spellEnd"/>
      <w:r w:rsidRPr="00B04A38">
        <w:t xml:space="preserve"> </w:t>
      </w:r>
      <w:proofErr w:type="spellStart"/>
      <w:r w:rsidRPr="00B04A38">
        <w:t>Dynamic</w:t>
      </w:r>
      <w:proofErr w:type="spellEnd"/>
      <w:r w:rsidRPr="00B04A38">
        <w:t xml:space="preserve"> </w:t>
      </w:r>
      <w:proofErr w:type="spellStart"/>
      <w:r w:rsidRPr="00B04A38">
        <w:t>Environment</w:t>
      </w:r>
      <w:proofErr w:type="spellEnd"/>
      <w:r w:rsidRPr="00B04A38">
        <w:t xml:space="preserve"> of FIFA Player </w:t>
      </w:r>
      <w:proofErr w:type="spellStart"/>
      <w:r w:rsidRPr="00B04A38">
        <w:t>Agents</w:t>
      </w:r>
      <w:proofErr w:type="spellEnd"/>
      <w:r w:rsidRPr="00B04A38">
        <w:t xml:space="preserve">’, in </w:t>
      </w:r>
      <w:r w:rsidRPr="00B04A38">
        <w:rPr>
          <w:i/>
          <w:iCs/>
        </w:rPr>
        <w:t xml:space="preserve">2019 18th IEEE International </w:t>
      </w:r>
      <w:proofErr w:type="spellStart"/>
      <w:r w:rsidRPr="00B04A38">
        <w:rPr>
          <w:i/>
          <w:iCs/>
        </w:rPr>
        <w:t>Conference</w:t>
      </w:r>
      <w:proofErr w:type="spellEnd"/>
      <w:r w:rsidRPr="00B04A38">
        <w:rPr>
          <w:i/>
          <w:iCs/>
        </w:rPr>
        <w:t xml:space="preserve"> On </w:t>
      </w:r>
      <w:proofErr w:type="spellStart"/>
      <w:r w:rsidRPr="00B04A38">
        <w:rPr>
          <w:i/>
          <w:iCs/>
        </w:rPr>
        <w:t>Machine</w:t>
      </w:r>
      <w:proofErr w:type="spellEnd"/>
      <w:r w:rsidRPr="00B04A38">
        <w:rPr>
          <w:i/>
          <w:iCs/>
        </w:rPr>
        <w:t xml:space="preserve"> </w:t>
      </w:r>
      <w:proofErr w:type="spellStart"/>
      <w:r w:rsidRPr="00B04A38">
        <w:rPr>
          <w:i/>
          <w:iCs/>
        </w:rPr>
        <w:t>Learning</w:t>
      </w:r>
      <w:proofErr w:type="spellEnd"/>
      <w:r w:rsidRPr="00B04A38">
        <w:rPr>
          <w:i/>
          <w:iCs/>
        </w:rPr>
        <w:t xml:space="preserve"> </w:t>
      </w:r>
      <w:proofErr w:type="spellStart"/>
      <w:r w:rsidRPr="00B04A38">
        <w:rPr>
          <w:i/>
          <w:iCs/>
        </w:rPr>
        <w:t>And</w:t>
      </w:r>
      <w:proofErr w:type="spellEnd"/>
      <w:r w:rsidRPr="00B04A38">
        <w:rPr>
          <w:i/>
          <w:iCs/>
        </w:rPr>
        <w:t xml:space="preserve"> </w:t>
      </w:r>
      <w:proofErr w:type="spellStart"/>
      <w:r w:rsidRPr="00B04A38">
        <w:rPr>
          <w:i/>
          <w:iCs/>
        </w:rPr>
        <w:t>Applications</w:t>
      </w:r>
      <w:proofErr w:type="spellEnd"/>
      <w:r w:rsidRPr="00B04A38">
        <w:rPr>
          <w:i/>
          <w:iCs/>
        </w:rPr>
        <w:t xml:space="preserve"> (ICMLA)</w:t>
      </w:r>
      <w:r w:rsidRPr="00B04A38">
        <w:t>, Dec. 2019, pp. 228–233. doi: 10.1109/ICMLA.2019.00043.</w:t>
      </w:r>
    </w:p>
    <w:p w14:paraId="13CF86C1" w14:textId="77777777" w:rsidR="00B04A38" w:rsidRPr="00B04A38" w:rsidRDefault="00B04A38" w:rsidP="00B04A38">
      <w:pPr>
        <w:pStyle w:val="Bibliografie"/>
      </w:pPr>
      <w:r w:rsidRPr="00B04A38">
        <w:t>[13]</w:t>
      </w:r>
      <w:r w:rsidRPr="00B04A38">
        <w:tab/>
        <w:t xml:space="preserve">Y. </w:t>
      </w:r>
      <w:proofErr w:type="spellStart"/>
      <w:r w:rsidRPr="00B04A38">
        <w:t>Takano</w:t>
      </w:r>
      <w:proofErr w:type="spellEnd"/>
      <w:r w:rsidRPr="00B04A38">
        <w:t xml:space="preserve">, S. </w:t>
      </w:r>
      <w:proofErr w:type="spellStart"/>
      <w:r w:rsidRPr="00B04A38">
        <w:t>Ito</w:t>
      </w:r>
      <w:proofErr w:type="spellEnd"/>
      <w:r w:rsidRPr="00B04A38">
        <w:t xml:space="preserve">, T. </w:t>
      </w:r>
      <w:proofErr w:type="spellStart"/>
      <w:r w:rsidRPr="00B04A38">
        <w:t>Harada</w:t>
      </w:r>
      <w:proofErr w:type="spellEnd"/>
      <w:r w:rsidRPr="00B04A38">
        <w:t xml:space="preserve">, </w:t>
      </w:r>
      <w:proofErr w:type="spellStart"/>
      <w:r w:rsidRPr="00B04A38">
        <w:t>and</w:t>
      </w:r>
      <w:proofErr w:type="spellEnd"/>
      <w:r w:rsidRPr="00B04A38">
        <w:t xml:space="preserve"> R. </w:t>
      </w:r>
      <w:proofErr w:type="spellStart"/>
      <w:r w:rsidRPr="00B04A38">
        <w:t>Thawonmas</w:t>
      </w:r>
      <w:proofErr w:type="spellEnd"/>
      <w:r w:rsidRPr="00B04A38">
        <w:t>, ‘</w:t>
      </w:r>
      <w:proofErr w:type="spellStart"/>
      <w:r w:rsidRPr="00B04A38">
        <w:t>Utilizing</w:t>
      </w:r>
      <w:proofErr w:type="spellEnd"/>
      <w:r w:rsidRPr="00B04A38">
        <w:t xml:space="preserve"> Multiple </w:t>
      </w:r>
      <w:proofErr w:type="spellStart"/>
      <w:r w:rsidRPr="00B04A38">
        <w:t>Agents</w:t>
      </w:r>
      <w:proofErr w:type="spellEnd"/>
      <w:r w:rsidRPr="00B04A38">
        <w:t xml:space="preserve"> for </w:t>
      </w:r>
      <w:proofErr w:type="spellStart"/>
      <w:r w:rsidRPr="00B04A38">
        <w:t>Decision</w:t>
      </w:r>
      <w:proofErr w:type="spellEnd"/>
      <w:r w:rsidRPr="00B04A38">
        <w:t xml:space="preserve"> </w:t>
      </w:r>
      <w:proofErr w:type="spellStart"/>
      <w:r w:rsidRPr="00B04A38">
        <w:t>Making</w:t>
      </w:r>
      <w:proofErr w:type="spellEnd"/>
      <w:r w:rsidRPr="00B04A38">
        <w:t xml:space="preserve"> in a </w:t>
      </w:r>
      <w:proofErr w:type="spellStart"/>
      <w:r w:rsidRPr="00B04A38">
        <w:t>Fighting</w:t>
      </w:r>
      <w:proofErr w:type="spellEnd"/>
      <w:r w:rsidRPr="00B04A38">
        <w:t xml:space="preserve"> Game’, in </w:t>
      </w:r>
      <w:r w:rsidRPr="00B04A38">
        <w:rPr>
          <w:i/>
          <w:iCs/>
        </w:rPr>
        <w:t xml:space="preserve">2018 IEEE 7th Global </w:t>
      </w:r>
      <w:proofErr w:type="spellStart"/>
      <w:r w:rsidRPr="00B04A38">
        <w:rPr>
          <w:i/>
          <w:iCs/>
        </w:rPr>
        <w:t>Conference</w:t>
      </w:r>
      <w:proofErr w:type="spellEnd"/>
      <w:r w:rsidRPr="00B04A38">
        <w:rPr>
          <w:i/>
          <w:iCs/>
        </w:rPr>
        <w:t xml:space="preserve"> on </w:t>
      </w:r>
      <w:proofErr w:type="spellStart"/>
      <w:r w:rsidRPr="00B04A38">
        <w:rPr>
          <w:i/>
          <w:iCs/>
        </w:rPr>
        <w:t>Consumer</w:t>
      </w:r>
      <w:proofErr w:type="spellEnd"/>
      <w:r w:rsidRPr="00B04A38">
        <w:rPr>
          <w:i/>
          <w:iCs/>
        </w:rPr>
        <w:t xml:space="preserve"> Electronics (GCCE)</w:t>
      </w:r>
      <w:r w:rsidRPr="00B04A38">
        <w:t>, Oct. 2018, pp. 594–595. doi: 10.1109/GCCE.2018.8574675.</w:t>
      </w:r>
    </w:p>
    <w:p w14:paraId="1B716066" w14:textId="77777777" w:rsidR="00B04A38" w:rsidRPr="00B04A38" w:rsidRDefault="00B04A38" w:rsidP="00B04A38">
      <w:pPr>
        <w:pStyle w:val="Bibliografie"/>
      </w:pPr>
      <w:r w:rsidRPr="00B04A38">
        <w:t>[14]</w:t>
      </w:r>
      <w:r w:rsidRPr="00B04A38">
        <w:tab/>
        <w:t xml:space="preserve">N. A. </w:t>
      </w:r>
      <w:proofErr w:type="spellStart"/>
      <w:r w:rsidRPr="00B04A38">
        <w:t>Mas’udi</w:t>
      </w:r>
      <w:proofErr w:type="spellEnd"/>
      <w:r w:rsidRPr="00B04A38">
        <w:t xml:space="preserve">, E. M. A. </w:t>
      </w:r>
      <w:proofErr w:type="spellStart"/>
      <w:r w:rsidRPr="00B04A38">
        <w:t>Jonemaro</w:t>
      </w:r>
      <w:proofErr w:type="spellEnd"/>
      <w:r w:rsidRPr="00B04A38">
        <w:t xml:space="preserve">, M. A. Akbar, </w:t>
      </w:r>
      <w:proofErr w:type="spellStart"/>
      <w:r w:rsidRPr="00B04A38">
        <w:t>and</w:t>
      </w:r>
      <w:proofErr w:type="spellEnd"/>
      <w:r w:rsidRPr="00B04A38">
        <w:t xml:space="preserve"> T. </w:t>
      </w:r>
      <w:proofErr w:type="spellStart"/>
      <w:r w:rsidRPr="00B04A38">
        <w:t>Afirianto</w:t>
      </w:r>
      <w:proofErr w:type="spellEnd"/>
      <w:r w:rsidRPr="00B04A38">
        <w:t>, ‘</w:t>
      </w:r>
      <w:proofErr w:type="spellStart"/>
      <w:r w:rsidRPr="00B04A38">
        <w:t>Development</w:t>
      </w:r>
      <w:proofErr w:type="spellEnd"/>
      <w:r w:rsidRPr="00B04A38">
        <w:t xml:space="preserve"> of Non-Player </w:t>
      </w:r>
      <w:proofErr w:type="spellStart"/>
      <w:r w:rsidRPr="00B04A38">
        <w:t>Character</w:t>
      </w:r>
      <w:proofErr w:type="spellEnd"/>
      <w:r w:rsidRPr="00B04A38">
        <w:t xml:space="preserve"> for 3D Kart Racing Game </w:t>
      </w:r>
      <w:proofErr w:type="spellStart"/>
      <w:r w:rsidRPr="00B04A38">
        <w:t>Using</w:t>
      </w:r>
      <w:proofErr w:type="spellEnd"/>
      <w:r w:rsidRPr="00B04A38">
        <w:t xml:space="preserve"> </w:t>
      </w:r>
      <w:proofErr w:type="spellStart"/>
      <w:r w:rsidRPr="00B04A38">
        <w:t>Decision</w:t>
      </w:r>
      <w:proofErr w:type="spellEnd"/>
      <w:r w:rsidRPr="00B04A38">
        <w:t xml:space="preserve"> </w:t>
      </w:r>
      <w:proofErr w:type="spellStart"/>
      <w:r w:rsidRPr="00B04A38">
        <w:t>Tree</w:t>
      </w:r>
      <w:proofErr w:type="spellEnd"/>
      <w:r w:rsidRPr="00B04A38">
        <w:t xml:space="preserve">’, </w:t>
      </w:r>
      <w:proofErr w:type="spellStart"/>
      <w:r w:rsidRPr="00B04A38">
        <w:rPr>
          <w:i/>
          <w:iCs/>
        </w:rPr>
        <w:t>Fountain</w:t>
      </w:r>
      <w:proofErr w:type="spellEnd"/>
      <w:r w:rsidRPr="00B04A38">
        <w:rPr>
          <w:i/>
          <w:iCs/>
        </w:rPr>
        <w:t xml:space="preserve"> Inform. J.</w:t>
      </w:r>
      <w:r w:rsidRPr="00B04A38">
        <w:t xml:space="preserve">, vol. 6, </w:t>
      </w:r>
      <w:proofErr w:type="spellStart"/>
      <w:r w:rsidRPr="00B04A38">
        <w:t>no</w:t>
      </w:r>
      <w:proofErr w:type="spellEnd"/>
      <w:r w:rsidRPr="00B04A38">
        <w:t>. 2, pp. 51–60, 2021.</w:t>
      </w:r>
    </w:p>
    <w:bookmarkEnd w:id="688"/>
    <w:p w14:paraId="49D7E5B7" w14:textId="100CD8D7" w:rsidR="00485B76" w:rsidRDefault="00485B76" w:rsidP="00796AC3">
      <w:pPr>
        <w:pStyle w:val="Bibliografie"/>
        <w:jc w:val="both"/>
        <w:sectPr w:rsidR="00485B76" w:rsidSect="00485B76">
          <w:type w:val="continuous"/>
          <w:pgSz w:w="595.30pt" w:h="841.90pt" w:code="9"/>
          <w:pgMar w:top="54pt" w:right="45.35pt" w:bottom="72pt" w:left="45.35pt" w:header="36pt" w:footer="36pt" w:gutter="0pt"/>
          <w:cols w:num="2" w:space="18pt"/>
          <w:docGrid w:linePitch="360"/>
        </w:sectPr>
        <w:pPrChange w:id="689" w:author="Alexandru Uicoabă" w:date="2021-01-18T14:44:00Z">
          <w:pPr>
            <w:jc w:val="both"/>
          </w:pPr>
        </w:pPrChange>
      </w:pPr>
    </w:p>
    <w:p w14:paraId="4CF4F880" w14:textId="77777777" w:rsidR="00962CA6" w:rsidRPr="00485B76" w:rsidRDefault="00962CA6" w:rsidP="00485B76">
      <w:pPr>
        <w:jc w:val="both"/>
      </w:pPr>
    </w:p>
    <w:sectPr w:rsidR="00962CA6" w:rsidRPr="00485B76" w:rsidSect="00D71B22">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24" w:author="Bogdan Dragulescu" w:date="2021-01-11T10:25:00Z" w:initials="BD">
    <w:p w14:paraId="1475B26D" w14:textId="77777777" w:rsidR="00D71B22" w:rsidRDefault="00D71B22" w:rsidP="00D71B22">
      <w:pPr>
        <w:pStyle w:val="Textcomentariu"/>
      </w:pPr>
      <w:r>
        <w:rPr>
          <w:rStyle w:val="Referincomentariu"/>
        </w:rPr>
        <w:annotationRef/>
      </w:r>
      <w:r>
        <w:t xml:space="preserve">Intrebarile de cercetare vor fi deasupra la finalul sectiunii Introduction. </w:t>
      </w:r>
    </w:p>
  </w:comment>
  <w:comment w:id="160" w:author="Bogdan Dragulescu" w:date="2021-01-15T14:26:00Z" w:initials="BD">
    <w:p w14:paraId="055B8B9B" w14:textId="77777777" w:rsidR="00554B31" w:rsidRDefault="00554B31" w:rsidP="00554B31">
      <w:pPr>
        <w:pStyle w:val="Textcomentariu"/>
      </w:pPr>
      <w:r>
        <w:rPr>
          <w:rStyle w:val="Referincomentariu"/>
        </w:rPr>
        <w:annotationRef/>
      </w:r>
      <w:r>
        <w:t>Nu ai referire la figura 1 in text.</w:t>
      </w:r>
    </w:p>
  </w:comment>
  <w:comment w:id="168" w:author="Bogdan Dragulescu" w:date="2021-01-11T10:27:00Z" w:initials="BD">
    <w:p w14:paraId="24077627" w14:textId="77777777" w:rsidR="00554B31" w:rsidRDefault="00554B31" w:rsidP="00554B31">
      <w:pPr>
        <w:pStyle w:val="Textcomentariu"/>
      </w:pPr>
      <w:r>
        <w:rPr>
          <w:rStyle w:val="Referincomentariu"/>
        </w:rPr>
        <w:annotationRef/>
      </w:r>
      <w:r>
        <w:t>Asta intra la rezultate.</w:t>
      </w:r>
      <w:r>
        <w:br/>
      </w:r>
      <w:r w:rsidRPr="00B805B8">
        <w:rPr>
          <w:i/>
          <w:iCs/>
        </w:rPr>
        <w:t>In urma aplicarii metodologiei de cautare am indentificat ....</w:t>
      </w:r>
    </w:p>
  </w:comment>
  <w:comment w:id="225" w:author="Bogdan Dragulescu" w:date="2021-01-11T10:31:00Z" w:initials="BD">
    <w:p w14:paraId="1EBC65F1" w14:textId="77777777" w:rsidR="00D71B22" w:rsidRDefault="00D71B22" w:rsidP="00D71B22">
      <w:pPr>
        <w:pStyle w:val="Textcomentariu"/>
      </w:pPr>
      <w:r>
        <w:rPr>
          <w:rStyle w:val="Referincomentariu"/>
        </w:rPr>
        <w:annotationRef/>
      </w:r>
      <w:r>
        <w:t>Fa referire la tabelul 1 pentru a vizualiza per ansamblu ce articole au fost incluse in aceasta categorie.</w:t>
      </w:r>
      <w:r>
        <w:br/>
        <w:t>O solutie ar fi sa ai doua tabele: unul pentru aceasta sectiune si unul pentru multi-agents.</w:t>
      </w:r>
    </w:p>
  </w:comment>
  <w:comment w:id="254" w:author="Bogdan Dragulescu" w:date="2021-01-15T14:35:00Z" w:initials="BD">
    <w:p w14:paraId="3C9F8CD1" w14:textId="77777777" w:rsidR="00D71B22" w:rsidRDefault="00D71B22" w:rsidP="00D71B22">
      <w:pPr>
        <w:pStyle w:val="Textcomentariu"/>
      </w:pPr>
      <w:r>
        <w:rPr>
          <w:rStyle w:val="Referincomentariu"/>
        </w:rPr>
        <w:annotationRef/>
      </w:r>
      <w:r>
        <w:t>Nu e un algoritm ci mai degraba o tehnica de ML</w:t>
      </w:r>
    </w:p>
  </w:comment>
  <w:comment w:id="266" w:author="Bogdan Dragulescu" w:date="2021-01-15T14:39:00Z" w:initials="BD">
    <w:p w14:paraId="4FEA0597" w14:textId="77777777" w:rsidR="00D71B22" w:rsidRDefault="00D71B22" w:rsidP="00D71B22">
      <w:pPr>
        <w:pStyle w:val="Textcomentariu"/>
      </w:pPr>
      <w:r>
        <w:rPr>
          <w:rStyle w:val="Referincomentariu"/>
        </w:rPr>
        <w:annotationRef/>
      </w:r>
      <w:r>
        <w:t>2 + 8 = 10</w:t>
      </w:r>
      <w:r>
        <w:br/>
        <w:t>Ai precizat ca sunt 9 din 21 pentru Single Agent.</w:t>
      </w:r>
      <w:r>
        <w:br/>
        <w:t>De unde vine diferenta: un articol are si neronale si minimax? Sunt doar  7 pentru neuronale? Din tabelul 1 asa rezulta</w:t>
      </w:r>
    </w:p>
  </w:comment>
  <w:comment w:id="275" w:author="Bogdan Dragulescu" w:date="2021-01-15T14:44:00Z" w:initials="BD">
    <w:p w14:paraId="6BBE84C8" w14:textId="77777777" w:rsidR="00D71B22" w:rsidRDefault="00D71B22" w:rsidP="00D71B22">
      <w:pPr>
        <w:pStyle w:val="Textcomentariu"/>
      </w:pPr>
      <w:r>
        <w:rPr>
          <w:rStyle w:val="Referincomentariu"/>
        </w:rPr>
        <w:annotationRef/>
      </w:r>
      <w:r>
        <w:t>Cred ca tabelul 2</w:t>
      </w:r>
    </w:p>
  </w:comment>
  <w:comment w:id="278" w:author="Bogdan Dragulescu" w:date="2021-01-11T10:36:00Z" w:initials="BD">
    <w:p w14:paraId="06F8E1FF" w14:textId="77777777" w:rsidR="00D71B22" w:rsidRDefault="00D71B22" w:rsidP="00D71B22">
      <w:pPr>
        <w:pStyle w:val="Textcomentariu"/>
      </w:pPr>
      <w:r>
        <w:rPr>
          <w:rStyle w:val="Referincomentariu"/>
        </w:rPr>
        <w:annotationRef/>
      </w:r>
      <w:r>
        <w:t>La fel ca la sectiunea precedenta. Referinta la tabel sau tabele separate</w:t>
      </w:r>
    </w:p>
    <w:p w14:paraId="1502B880" w14:textId="77777777" w:rsidR="00D71B22" w:rsidRDefault="00D71B22" w:rsidP="00D71B22">
      <w:pPr>
        <w:pStyle w:val="Textcomentariu"/>
        <w:jc w:val="both"/>
      </w:pPr>
    </w:p>
  </w:comment>
  <w:comment w:id="324" w:author="Bogdan Dragulescu" w:date="2021-01-15T14:57:00Z" w:initials="BD">
    <w:p w14:paraId="327FEBC9" w14:textId="77777777" w:rsidR="00D71B22" w:rsidRDefault="00D71B22" w:rsidP="00D71B22">
      <w:pPr>
        <w:pStyle w:val="Textcomentariu"/>
      </w:pPr>
      <w:r>
        <w:rPr>
          <w:rStyle w:val="Referincomentariu"/>
        </w:rPr>
        <w:annotationRef/>
      </w:r>
      <w:r>
        <w:t>Poti muta tabelele pe pagina precedenta sa faca totusi parte din rezultate. Atentie sa fie la finalul paginii si sa fie pe doua pagini tabelul.</w:t>
      </w:r>
    </w:p>
  </w:comment>
  <w:comment w:id="427" w:author="Bogdan Dragulescu" w:date="2021-01-18T08:37:00Z" w:initials="BD">
    <w:p w14:paraId="2F646550" w14:textId="049AEC56" w:rsidR="00B9610B" w:rsidRDefault="00B9610B">
      <w:pPr>
        <w:pStyle w:val="Textcomentariu"/>
      </w:pPr>
      <w:r>
        <w:rPr>
          <w:rStyle w:val="Referincomentariu"/>
        </w:rPr>
        <w:annotationRef/>
      </w:r>
      <w:r>
        <w:t>Acuma am vazut ca ai pus si titlu la tabel si nume de figura</w:t>
      </w:r>
      <w:r w:rsidR="006F038F">
        <w:t>. Nu este o figura prin urmare nu are nume de figura</w:t>
      </w:r>
      <w:r>
        <w:t>. Tabelele au doar titlu si referinta in text se face de genu: in tabelul 1 ...</w:t>
      </w:r>
    </w:p>
  </w:comment>
  <w:comment w:id="607" w:author="Bogdan Dragulescu" w:date="2021-01-11T10:45:00Z" w:initials="BD">
    <w:p w14:paraId="3B2A0344" w14:textId="77777777" w:rsidR="00D71B22" w:rsidRDefault="00D71B22" w:rsidP="00D71B22">
      <w:pPr>
        <w:pStyle w:val="Textcomentariu"/>
      </w:pPr>
      <w:r>
        <w:rPr>
          <w:rStyle w:val="Referincomentariu"/>
        </w:rPr>
        <w:annotationRef/>
      </w:r>
      <w:r>
        <w:t>Nu erau 12?</w:t>
      </w:r>
    </w:p>
  </w:comment>
  <w:comment w:id="614" w:author="Bogdan Dragulescu" w:date="2021-01-15T14:48:00Z" w:initials="BD">
    <w:p w14:paraId="16ACE2AC" w14:textId="77777777" w:rsidR="00881CB7" w:rsidRDefault="00881CB7" w:rsidP="00881CB7">
      <w:pPr>
        <w:pStyle w:val="Textcomentariu"/>
      </w:pPr>
      <w:r>
        <w:rPr>
          <w:rStyle w:val="Referincomentariu"/>
        </w:rPr>
        <w:annotationRef/>
      </w:r>
      <w:r>
        <w:t>Din cate stiu eu asta nu e neuronal. Au mai multe straturi in producerea modelului? Este implementat Markov Chain in retea neuronala?</w:t>
      </w:r>
    </w:p>
  </w:comment>
  <w:comment w:id="615" w:author="Alexandru Uicoabă" w:date="2021-01-16T21:31:00Z" w:initials="AU">
    <w:p w14:paraId="4EB18CF0" w14:textId="34B8F7B9" w:rsidR="0086315F" w:rsidRDefault="0086315F" w:rsidP="0086315F">
      <w:pPr>
        <w:pStyle w:val="Textcomentariu"/>
      </w:pPr>
      <w:r>
        <w:rPr>
          <w:rStyle w:val="Referincomentariu"/>
        </w:rPr>
        <w:annotationRef/>
      </w:r>
      <w:r>
        <w:t>l-am mutat la categoria alt tip</w:t>
      </w:r>
    </w:p>
  </w:comment>
  <w:comment w:id="625" w:author="Bogdan Dragulescu" w:date="2021-01-18T08:45:00Z" w:initials="BD">
    <w:p w14:paraId="52BC6153" w14:textId="1FEE8831" w:rsidR="006F038F" w:rsidRDefault="006F038F">
      <w:pPr>
        <w:pStyle w:val="Textcomentariu"/>
      </w:pPr>
      <w:r>
        <w:rPr>
          <w:rStyle w:val="Referincomentariu"/>
        </w:rPr>
        <w:annotationRef/>
      </w:r>
    </w:p>
  </w:comment>
  <w:comment w:id="636" w:author="Bogdan Dragulescu" w:date="2021-01-15T14:59:00Z" w:initials="BD">
    <w:p w14:paraId="3C6E0D3B" w14:textId="77777777" w:rsidR="000A0846" w:rsidRDefault="000A0846" w:rsidP="000A0846">
      <w:pPr>
        <w:pStyle w:val="Textcomentariu"/>
      </w:pPr>
      <w:r>
        <w:rPr>
          <w:rStyle w:val="Referincomentariu"/>
        </w:rPr>
        <w:annotationRef/>
      </w:r>
      <w:r>
        <w:t>? Care e figura 4</w:t>
      </w:r>
    </w:p>
  </w:comment>
  <w:comment w:id="655" w:author="Bogdan Dragulescu" w:date="2021-01-18T08:45:00Z" w:initials="BD">
    <w:p w14:paraId="1CEB8DE1" w14:textId="341DC281" w:rsidR="006F038F" w:rsidRDefault="006F038F">
      <w:pPr>
        <w:pStyle w:val="Textcomentariu"/>
      </w:pPr>
      <w:r>
        <w:rPr>
          <w:rStyle w:val="Referincomentariu"/>
        </w:rPr>
        <w:annotationRef/>
      </w:r>
      <w:r>
        <w:t>Ca si in cazul tabelelor, incerca sa fie la inceput sau la final de pagina figurile</w:t>
      </w:r>
    </w:p>
  </w:comment>
  <w:comment w:id="660" w:author="Bogdan Dragulescu" w:date="2021-01-15T14:59:00Z" w:initials="BD">
    <w:p w14:paraId="7A276E36" w14:textId="77777777" w:rsidR="00D71B22" w:rsidRDefault="00D71B22" w:rsidP="00D71B22">
      <w:pPr>
        <w:pStyle w:val="Textcomentariu"/>
      </w:pPr>
      <w:r>
        <w:rPr>
          <w:rStyle w:val="Referincomentariu"/>
        </w:rPr>
        <w:annotationRef/>
      </w:r>
      <w:r>
        <w:t>? Care e figura 4</w:t>
      </w:r>
    </w:p>
  </w:comment>
  <w:comment w:id="671" w:author="Bogdan Dragulescu" w:date="2021-01-15T15:05:00Z" w:initials="BD">
    <w:p w14:paraId="576BA111" w14:textId="77777777" w:rsidR="00D71B22" w:rsidRDefault="00D71B22" w:rsidP="00D71B22">
      <w:pPr>
        <w:pStyle w:val="Textcomentariu"/>
      </w:pPr>
      <w:r>
        <w:rPr>
          <w:rStyle w:val="Referincomentariu"/>
        </w:rPr>
        <w:annotationRef/>
      </w:r>
      <w:r>
        <w:t>La fel</w:t>
      </w:r>
    </w:p>
  </w:comment>
  <w:comment w:id="676" w:author="Bogdan Dragulescu" w:date="2021-01-15T14:59:00Z" w:initials="BD">
    <w:p w14:paraId="155167F8" w14:textId="77777777" w:rsidR="00554B31" w:rsidRDefault="00554B31" w:rsidP="00554B31">
      <w:pPr>
        <w:pStyle w:val="Textcomentariu"/>
      </w:pPr>
      <w:r>
        <w:rPr>
          <w:rStyle w:val="Referincomentariu"/>
        </w:rPr>
        <w:annotationRef/>
      </w:r>
      <w:r>
        <w:t>? Care e figura 4</w:t>
      </w:r>
    </w:p>
  </w:comment>
  <w:comment w:id="679" w:author="Bogdan Dragulescu" w:date="2021-01-15T15:06:00Z" w:initials="BD">
    <w:p w14:paraId="6DC54B9F" w14:textId="77777777" w:rsidR="00554B31" w:rsidRDefault="00554B31" w:rsidP="00554B31">
      <w:pPr>
        <w:pStyle w:val="Textcomentariu"/>
      </w:pPr>
      <w:r>
        <w:rPr>
          <w:rStyle w:val="Referincomentariu"/>
        </w:rPr>
        <w:annotationRef/>
      </w:r>
      <w:r>
        <w:t xml:space="preserve">Ai hotarat si scenariul experimentului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80" w:author="Alexandru Uicoabă" w:date="2021-01-16T21:39:00Z" w:initials="AU">
    <w:p w14:paraId="44F30015" w14:textId="77777777" w:rsidR="00554B31" w:rsidRPr="005E0C2F" w:rsidRDefault="00554B31" w:rsidP="00554B31">
      <w:pPr>
        <w:pStyle w:val="Textcomentariu"/>
        <w:rPr>
          <w:lang w:val="en-GB"/>
        </w:rPr>
      </w:pPr>
      <w:r>
        <w:rPr>
          <w:rStyle w:val="Referincomentariu"/>
        </w:rPr>
        <w:annotationRef/>
      </w:r>
      <w:r>
        <w:t xml:space="preserve">E doar o idee. Oricum o sa discutam ce este mai fezabil de facut. </w:t>
      </w:r>
      <w:r w:rsidRPr="005E0C2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1475B26D" w15:done="1"/>
  <w15:commentEx w15:paraId="055B8B9B" w15:done="1"/>
  <w15:commentEx w15:paraId="24077627" w15:done="1"/>
  <w15:commentEx w15:paraId="1EBC65F1" w15:done="1"/>
  <w15:commentEx w15:paraId="3C9F8CD1" w15:done="1"/>
  <w15:commentEx w15:paraId="4FEA0597" w15:done="1"/>
  <w15:commentEx w15:paraId="6BBE84C8" w15:done="1"/>
  <w15:commentEx w15:paraId="1502B880" w15:done="1"/>
  <w15:commentEx w15:paraId="327FEBC9" w15:done="1"/>
  <w15:commentEx w15:paraId="2F646550" w15:done="1"/>
  <w15:commentEx w15:paraId="3B2A0344" w15:done="1"/>
  <w15:commentEx w15:paraId="16ACE2AC" w15:done="1"/>
  <w15:commentEx w15:paraId="4EB18CF0" w15:paraIdParent="16ACE2AC" w15:done="1"/>
  <w15:commentEx w15:paraId="52BC6153" w15:done="0"/>
  <w15:commentEx w15:paraId="3C6E0D3B" w15:done="1"/>
  <w15:commentEx w15:paraId="1CEB8DE1" w15:done="0"/>
  <w15:commentEx w15:paraId="7A276E36" w15:done="1"/>
  <w15:commentEx w15:paraId="576BA111" w15:done="1"/>
  <w15:commentEx w15:paraId="155167F8" w15:done="1"/>
  <w15:commentEx w15:paraId="6DC54B9F" w15:done="1"/>
  <w15:commentEx w15:paraId="44F30015" w15:paraIdParent="6DC54B9F"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3A6A620" w16cex:dateUtc="2021-01-11T08:25:00Z"/>
  <w16cex:commentExtensible w16cex:durableId="23AC2493" w16cex:dateUtc="2021-01-15T12:26:00Z"/>
  <w16cex:commentExtensible w16cex:durableId="23A6A6A3" w16cex:dateUtc="2021-01-11T08:27:00Z"/>
  <w16cex:commentExtensible w16cex:durableId="23A6A776" w16cex:dateUtc="2021-01-11T08:31:00Z"/>
  <w16cex:commentExtensible w16cex:durableId="23AC26CA" w16cex:dateUtc="2021-01-15T12:35:00Z"/>
  <w16cex:commentExtensible w16cex:durableId="23AC2788" w16cex:dateUtc="2021-01-15T12:39:00Z"/>
  <w16cex:commentExtensible w16cex:durableId="23AC28CA" w16cex:dateUtc="2021-01-15T12:44:00Z"/>
  <w16cex:commentExtensible w16cex:durableId="23A6A8CA" w16cex:dateUtc="2021-01-11T08:36:00Z"/>
  <w16cex:commentExtensible w16cex:durableId="23AC2BDD" w16cex:dateUtc="2021-01-15T12:57:00Z"/>
  <w16cex:commentExtensible w16cex:durableId="23AFC737" w16cex:dateUtc="2021-01-18T06:37:00Z"/>
  <w16cex:commentExtensible w16cex:durableId="23A6AAE7" w16cex:dateUtc="2021-01-11T08:45:00Z"/>
  <w16cex:commentExtensible w16cex:durableId="23AC29A1" w16cex:dateUtc="2021-01-15T12:48:00Z"/>
  <w16cex:commentExtensible w16cex:durableId="23ADD9B3" w16cex:dateUtc="2021-01-16T19:31:00Z"/>
  <w16cex:commentExtensible w16cex:durableId="23AFC93E" w16cex:dateUtc="2021-01-18T06:45:00Z"/>
  <w16cex:commentExtensible w16cex:durableId="23B01264" w16cex:dateUtc="2021-01-15T12:59:00Z"/>
  <w16cex:commentExtensible w16cex:durableId="23AFC943" w16cex:dateUtc="2021-01-18T06:45:00Z"/>
  <w16cex:commentExtensible w16cex:durableId="23AC2C60" w16cex:dateUtc="2021-01-15T12:59:00Z"/>
  <w16cex:commentExtensible w16cex:durableId="23AC2DBC" w16cex:dateUtc="2021-01-15T13:05:00Z"/>
  <w16cex:commentExtensible w16cex:durableId="2643B44A" w16cex:dateUtc="2021-01-15T12:59:00Z"/>
  <w16cex:commentExtensible w16cex:durableId="23AC2DF0" w16cex:dateUtc="2021-01-15T13:06:00Z"/>
  <w16cex:commentExtensible w16cex:durableId="23ADDB92" w16cex:dateUtc="2021-01-16T19: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1475B26D" w16cid:durableId="23A6A620"/>
  <w16cid:commentId w16cid:paraId="055B8B9B" w16cid:durableId="23AC2493"/>
  <w16cid:commentId w16cid:paraId="24077627" w16cid:durableId="23A6A6A3"/>
  <w16cid:commentId w16cid:paraId="1EBC65F1" w16cid:durableId="23A6A776"/>
  <w16cid:commentId w16cid:paraId="3C9F8CD1" w16cid:durableId="23AC26CA"/>
  <w16cid:commentId w16cid:paraId="4FEA0597" w16cid:durableId="23AC2788"/>
  <w16cid:commentId w16cid:paraId="6BBE84C8" w16cid:durableId="23AC28CA"/>
  <w16cid:commentId w16cid:paraId="1502B880" w16cid:durableId="23A6A8CA"/>
  <w16cid:commentId w16cid:paraId="327FEBC9" w16cid:durableId="23AC2BDD"/>
  <w16cid:commentId w16cid:paraId="2F646550" w16cid:durableId="23AFC737"/>
  <w16cid:commentId w16cid:paraId="3B2A0344" w16cid:durableId="23A6AAE7"/>
  <w16cid:commentId w16cid:paraId="16ACE2AC" w16cid:durableId="23AC29A1"/>
  <w16cid:commentId w16cid:paraId="4EB18CF0" w16cid:durableId="23ADD9B3"/>
  <w16cid:commentId w16cid:paraId="52BC6153" w16cid:durableId="23AFC93E"/>
  <w16cid:commentId w16cid:paraId="3C6E0D3B" w16cid:durableId="23B01264"/>
  <w16cid:commentId w16cid:paraId="1CEB8DE1" w16cid:durableId="23AFC943"/>
  <w16cid:commentId w16cid:paraId="7A276E36" w16cid:durableId="23AC2C60"/>
  <w16cid:commentId w16cid:paraId="576BA111" w16cid:durableId="23AC2DBC"/>
  <w16cid:commentId w16cid:paraId="155167F8" w16cid:durableId="2643B44A"/>
  <w16cid:commentId w16cid:paraId="6DC54B9F" w16cid:durableId="23AC2DF0"/>
  <w16cid:commentId w16cid:paraId="44F30015" w16cid:durableId="23ADDB9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2691EB" w14:textId="77777777" w:rsidR="00514378" w:rsidRDefault="00514378" w:rsidP="001A3B3D">
      <w:r>
        <w:separator/>
      </w:r>
    </w:p>
  </w:endnote>
  <w:endnote w:type="continuationSeparator" w:id="0">
    <w:p w14:paraId="4B57BB72" w14:textId="77777777" w:rsidR="00514378" w:rsidRDefault="005143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0B0995" w14:textId="77777777" w:rsidR="00AA1E3C" w:rsidRDefault="00AA1E3C">
    <w:pPr>
      <w:pStyle w:val="Subsol"/>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8E9367" w14:textId="77777777" w:rsidR="00AA1E3C" w:rsidRDefault="00AA1E3C">
    <w:pPr>
      <w:pStyle w:val="Subsol"/>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7B5768" w14:textId="6A9A16AA" w:rsidR="001A3B3D" w:rsidRPr="006F6D3D" w:rsidRDefault="001A3B3D" w:rsidP="0056610F">
    <w:pPr>
      <w:pStyle w:val="Subsol"/>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D9ACA7" w14:textId="77777777" w:rsidR="00514378" w:rsidRDefault="00514378" w:rsidP="001A3B3D">
      <w:r>
        <w:separator/>
      </w:r>
    </w:p>
  </w:footnote>
  <w:footnote w:type="continuationSeparator" w:id="0">
    <w:p w14:paraId="65413B5F" w14:textId="77777777" w:rsidR="00514378" w:rsidRDefault="0051437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6E59D" w14:textId="77777777" w:rsidR="00AA1E3C" w:rsidRDefault="00AA1E3C">
    <w:pPr>
      <w:pStyle w:val="Ante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98EBBA" w14:textId="77777777" w:rsidR="00AA1E3C" w:rsidRDefault="00AA1E3C">
    <w:pPr>
      <w:pStyle w:val="Ante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24B73D" w14:textId="77777777" w:rsidR="00AA1E3C" w:rsidRDefault="00AA1E3C">
    <w:pPr>
      <w:pStyle w:val="Ante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9572145">
    <w:abstractNumId w:val="14"/>
  </w:num>
  <w:num w:numId="2" w16cid:durableId="684677709">
    <w:abstractNumId w:val="19"/>
  </w:num>
  <w:num w:numId="3" w16cid:durableId="1425031727">
    <w:abstractNumId w:val="13"/>
  </w:num>
  <w:num w:numId="4" w16cid:durableId="1377970832">
    <w:abstractNumId w:val="16"/>
  </w:num>
  <w:num w:numId="5" w16cid:durableId="536089630">
    <w:abstractNumId w:val="16"/>
  </w:num>
  <w:num w:numId="6" w16cid:durableId="1747919858">
    <w:abstractNumId w:val="16"/>
  </w:num>
  <w:num w:numId="7" w16cid:durableId="642663258">
    <w:abstractNumId w:val="16"/>
  </w:num>
  <w:num w:numId="8" w16cid:durableId="1087775432">
    <w:abstractNumId w:val="18"/>
  </w:num>
  <w:num w:numId="9" w16cid:durableId="479225161">
    <w:abstractNumId w:val="20"/>
  </w:num>
  <w:num w:numId="10" w16cid:durableId="1612860725">
    <w:abstractNumId w:val="15"/>
  </w:num>
  <w:num w:numId="11" w16cid:durableId="790979295">
    <w:abstractNumId w:val="12"/>
  </w:num>
  <w:num w:numId="12" w16cid:durableId="82384174">
    <w:abstractNumId w:val="11"/>
  </w:num>
  <w:num w:numId="13" w16cid:durableId="1507205830">
    <w:abstractNumId w:val="0"/>
  </w:num>
  <w:num w:numId="14" w16cid:durableId="196889663">
    <w:abstractNumId w:val="10"/>
  </w:num>
  <w:num w:numId="15" w16cid:durableId="1141187893">
    <w:abstractNumId w:val="8"/>
  </w:num>
  <w:num w:numId="16" w16cid:durableId="1500270153">
    <w:abstractNumId w:val="7"/>
  </w:num>
  <w:num w:numId="17" w16cid:durableId="1867911234">
    <w:abstractNumId w:val="6"/>
  </w:num>
  <w:num w:numId="18" w16cid:durableId="1777556438">
    <w:abstractNumId w:val="5"/>
  </w:num>
  <w:num w:numId="19" w16cid:durableId="217937214">
    <w:abstractNumId w:val="9"/>
  </w:num>
  <w:num w:numId="20" w16cid:durableId="1250115482">
    <w:abstractNumId w:val="4"/>
  </w:num>
  <w:num w:numId="21" w16cid:durableId="261455446">
    <w:abstractNumId w:val="3"/>
  </w:num>
  <w:num w:numId="22" w16cid:durableId="1902014870">
    <w:abstractNumId w:val="2"/>
  </w:num>
  <w:num w:numId="23" w16cid:durableId="1598173517">
    <w:abstractNumId w:val="1"/>
  </w:num>
  <w:num w:numId="24" w16cid:durableId="155340885">
    <w:abstractNumId w:val="17"/>
  </w:num>
  <w:num w:numId="25" w16cid:durableId="1185511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Alexandru Uicoaba">
    <w15:presenceInfo w15:providerId="AD" w15:userId="S::alexandru.uicoaba@avaelgo.ro::ef2d68c7-e92d-48c2-9f5d-5770dcd68f5a"/>
  </w15:person>
  <w15:person w15:author="Alexandru Uicoabă">
    <w15:presenceInfo w15:providerId="None" w15:userId="Alexandru Uicoabă"/>
  </w15:person>
  <w15:person w15:author="Bogdan Dragulescu">
    <w15:presenceInfo w15:providerId="Windows Live" w15:userId="df3b5ea8d7b4b20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BYnNzM3NLQwtzSyUdpeDU4uLM/DyQAqNaAM/heMIsAAAA"/>
  </w:docVars>
  <w:rsids>
    <w:rsidRoot w:val="009303D9"/>
    <w:rsid w:val="00000C9A"/>
    <w:rsid w:val="00001ACD"/>
    <w:rsid w:val="00002AB6"/>
    <w:rsid w:val="00006F9D"/>
    <w:rsid w:val="00007CA0"/>
    <w:rsid w:val="00013234"/>
    <w:rsid w:val="00014334"/>
    <w:rsid w:val="000151FB"/>
    <w:rsid w:val="00021EA0"/>
    <w:rsid w:val="00023C64"/>
    <w:rsid w:val="000403F5"/>
    <w:rsid w:val="000438EE"/>
    <w:rsid w:val="0004781E"/>
    <w:rsid w:val="00064E45"/>
    <w:rsid w:val="000835F3"/>
    <w:rsid w:val="0008521E"/>
    <w:rsid w:val="0008758A"/>
    <w:rsid w:val="000A0846"/>
    <w:rsid w:val="000A2645"/>
    <w:rsid w:val="000B4313"/>
    <w:rsid w:val="000C1E68"/>
    <w:rsid w:val="000C471B"/>
    <w:rsid w:val="000C754F"/>
    <w:rsid w:val="000D58A5"/>
    <w:rsid w:val="000E0972"/>
    <w:rsid w:val="000E3F14"/>
    <w:rsid w:val="000E71A2"/>
    <w:rsid w:val="000F7878"/>
    <w:rsid w:val="0011027A"/>
    <w:rsid w:val="00122B95"/>
    <w:rsid w:val="001246E6"/>
    <w:rsid w:val="0013762B"/>
    <w:rsid w:val="00140841"/>
    <w:rsid w:val="00161A85"/>
    <w:rsid w:val="001623C8"/>
    <w:rsid w:val="00165C3F"/>
    <w:rsid w:val="001814E2"/>
    <w:rsid w:val="0019774B"/>
    <w:rsid w:val="001A29C9"/>
    <w:rsid w:val="001A2EFD"/>
    <w:rsid w:val="001A3B3D"/>
    <w:rsid w:val="001B160F"/>
    <w:rsid w:val="001B67DC"/>
    <w:rsid w:val="001C0FCC"/>
    <w:rsid w:val="001C6A1D"/>
    <w:rsid w:val="001D3BBC"/>
    <w:rsid w:val="001D5A48"/>
    <w:rsid w:val="001D7F57"/>
    <w:rsid w:val="00220A76"/>
    <w:rsid w:val="002254A9"/>
    <w:rsid w:val="00233D97"/>
    <w:rsid w:val="002347A2"/>
    <w:rsid w:val="00234C17"/>
    <w:rsid w:val="0024322E"/>
    <w:rsid w:val="0026194E"/>
    <w:rsid w:val="002747ED"/>
    <w:rsid w:val="00276EAC"/>
    <w:rsid w:val="00282879"/>
    <w:rsid w:val="0028462D"/>
    <w:rsid w:val="002850E3"/>
    <w:rsid w:val="002A1459"/>
    <w:rsid w:val="002B57C5"/>
    <w:rsid w:val="002B64C1"/>
    <w:rsid w:val="002C46A4"/>
    <w:rsid w:val="002D0B37"/>
    <w:rsid w:val="002F76F4"/>
    <w:rsid w:val="003015BC"/>
    <w:rsid w:val="0030430D"/>
    <w:rsid w:val="00321F70"/>
    <w:rsid w:val="00331DDD"/>
    <w:rsid w:val="003451B2"/>
    <w:rsid w:val="00354FCF"/>
    <w:rsid w:val="00355624"/>
    <w:rsid w:val="0037213A"/>
    <w:rsid w:val="00384149"/>
    <w:rsid w:val="00395D41"/>
    <w:rsid w:val="003A19E2"/>
    <w:rsid w:val="003B2B40"/>
    <w:rsid w:val="003B4E04"/>
    <w:rsid w:val="003B5A04"/>
    <w:rsid w:val="003F4441"/>
    <w:rsid w:val="003F5A08"/>
    <w:rsid w:val="00420716"/>
    <w:rsid w:val="00420BED"/>
    <w:rsid w:val="00426A50"/>
    <w:rsid w:val="00430DBF"/>
    <w:rsid w:val="004325FB"/>
    <w:rsid w:val="00441A3F"/>
    <w:rsid w:val="004432BA"/>
    <w:rsid w:val="0044407E"/>
    <w:rsid w:val="00446614"/>
    <w:rsid w:val="00447BB9"/>
    <w:rsid w:val="004510A8"/>
    <w:rsid w:val="0046031D"/>
    <w:rsid w:val="00473AC9"/>
    <w:rsid w:val="00485B76"/>
    <w:rsid w:val="0048702B"/>
    <w:rsid w:val="004A18C1"/>
    <w:rsid w:val="004A74C3"/>
    <w:rsid w:val="004A7EBB"/>
    <w:rsid w:val="004B1A75"/>
    <w:rsid w:val="004B24B7"/>
    <w:rsid w:val="004B3AA3"/>
    <w:rsid w:val="004C5F4E"/>
    <w:rsid w:val="004D72B5"/>
    <w:rsid w:val="004F58B7"/>
    <w:rsid w:val="004F68A2"/>
    <w:rsid w:val="00514378"/>
    <w:rsid w:val="00520C47"/>
    <w:rsid w:val="005270B0"/>
    <w:rsid w:val="005334AA"/>
    <w:rsid w:val="00533BD1"/>
    <w:rsid w:val="0053542A"/>
    <w:rsid w:val="00537D94"/>
    <w:rsid w:val="0054434E"/>
    <w:rsid w:val="00544EB1"/>
    <w:rsid w:val="00551B7F"/>
    <w:rsid w:val="00554B31"/>
    <w:rsid w:val="005614E4"/>
    <w:rsid w:val="00562462"/>
    <w:rsid w:val="0056610F"/>
    <w:rsid w:val="00575BCA"/>
    <w:rsid w:val="005768E1"/>
    <w:rsid w:val="00595F62"/>
    <w:rsid w:val="005973EA"/>
    <w:rsid w:val="005A16E2"/>
    <w:rsid w:val="005B0344"/>
    <w:rsid w:val="005B4BB7"/>
    <w:rsid w:val="005B520E"/>
    <w:rsid w:val="005D6244"/>
    <w:rsid w:val="005E0C2F"/>
    <w:rsid w:val="005E2800"/>
    <w:rsid w:val="005E3EEA"/>
    <w:rsid w:val="005F382F"/>
    <w:rsid w:val="00605825"/>
    <w:rsid w:val="0062546B"/>
    <w:rsid w:val="0063019A"/>
    <w:rsid w:val="0063171F"/>
    <w:rsid w:val="00634AB7"/>
    <w:rsid w:val="00634DE7"/>
    <w:rsid w:val="00643FED"/>
    <w:rsid w:val="00645D22"/>
    <w:rsid w:val="00646998"/>
    <w:rsid w:val="006518BD"/>
    <w:rsid w:val="00651A08"/>
    <w:rsid w:val="006540CA"/>
    <w:rsid w:val="00654204"/>
    <w:rsid w:val="00670434"/>
    <w:rsid w:val="00686251"/>
    <w:rsid w:val="00687AAC"/>
    <w:rsid w:val="006964D7"/>
    <w:rsid w:val="006A5E2E"/>
    <w:rsid w:val="006B0E67"/>
    <w:rsid w:val="006B6B66"/>
    <w:rsid w:val="006B7DD0"/>
    <w:rsid w:val="006C2BC7"/>
    <w:rsid w:val="006C2EC8"/>
    <w:rsid w:val="006C4F59"/>
    <w:rsid w:val="006C7DC0"/>
    <w:rsid w:val="006D2710"/>
    <w:rsid w:val="006E54C3"/>
    <w:rsid w:val="006F038F"/>
    <w:rsid w:val="006F1357"/>
    <w:rsid w:val="006F6D3D"/>
    <w:rsid w:val="00715A59"/>
    <w:rsid w:val="00715BEA"/>
    <w:rsid w:val="00716B34"/>
    <w:rsid w:val="007262D4"/>
    <w:rsid w:val="00730886"/>
    <w:rsid w:val="007335C0"/>
    <w:rsid w:val="00740EEA"/>
    <w:rsid w:val="00775C85"/>
    <w:rsid w:val="00775FE3"/>
    <w:rsid w:val="00781F69"/>
    <w:rsid w:val="00792B8A"/>
    <w:rsid w:val="00794804"/>
    <w:rsid w:val="00796AC3"/>
    <w:rsid w:val="007A7D87"/>
    <w:rsid w:val="007B33F1"/>
    <w:rsid w:val="007B6DDA"/>
    <w:rsid w:val="007C0308"/>
    <w:rsid w:val="007C2FF2"/>
    <w:rsid w:val="007C685E"/>
    <w:rsid w:val="007D06B4"/>
    <w:rsid w:val="007D6232"/>
    <w:rsid w:val="007E12CE"/>
    <w:rsid w:val="007F1F99"/>
    <w:rsid w:val="007F768F"/>
    <w:rsid w:val="0080791D"/>
    <w:rsid w:val="0083436F"/>
    <w:rsid w:val="008359C8"/>
    <w:rsid w:val="00836367"/>
    <w:rsid w:val="00836A34"/>
    <w:rsid w:val="0085298E"/>
    <w:rsid w:val="008564B0"/>
    <w:rsid w:val="00862FEB"/>
    <w:rsid w:val="0086315F"/>
    <w:rsid w:val="0086460A"/>
    <w:rsid w:val="0086494F"/>
    <w:rsid w:val="00873603"/>
    <w:rsid w:val="00875149"/>
    <w:rsid w:val="00881CB7"/>
    <w:rsid w:val="00881F79"/>
    <w:rsid w:val="00884DCB"/>
    <w:rsid w:val="008A2C7D"/>
    <w:rsid w:val="008B0A4A"/>
    <w:rsid w:val="008B39F6"/>
    <w:rsid w:val="008B6524"/>
    <w:rsid w:val="008C1307"/>
    <w:rsid w:val="008C4B23"/>
    <w:rsid w:val="008C5F92"/>
    <w:rsid w:val="008E17D1"/>
    <w:rsid w:val="008E46DB"/>
    <w:rsid w:val="008F6E2C"/>
    <w:rsid w:val="0090751B"/>
    <w:rsid w:val="009153A4"/>
    <w:rsid w:val="00921143"/>
    <w:rsid w:val="00921C0C"/>
    <w:rsid w:val="009303D9"/>
    <w:rsid w:val="00933C64"/>
    <w:rsid w:val="00937AD5"/>
    <w:rsid w:val="00953C78"/>
    <w:rsid w:val="00962CA6"/>
    <w:rsid w:val="009642DB"/>
    <w:rsid w:val="00970AFC"/>
    <w:rsid w:val="00972203"/>
    <w:rsid w:val="009730AE"/>
    <w:rsid w:val="00975D67"/>
    <w:rsid w:val="00977FCB"/>
    <w:rsid w:val="009A7A87"/>
    <w:rsid w:val="009B51A2"/>
    <w:rsid w:val="009B5A5F"/>
    <w:rsid w:val="009D7567"/>
    <w:rsid w:val="009F1D79"/>
    <w:rsid w:val="009F6307"/>
    <w:rsid w:val="00A059B3"/>
    <w:rsid w:val="00A11209"/>
    <w:rsid w:val="00A130E3"/>
    <w:rsid w:val="00A13753"/>
    <w:rsid w:val="00A215B9"/>
    <w:rsid w:val="00A2516E"/>
    <w:rsid w:val="00A267F0"/>
    <w:rsid w:val="00A3299B"/>
    <w:rsid w:val="00A6365C"/>
    <w:rsid w:val="00A63874"/>
    <w:rsid w:val="00A654EF"/>
    <w:rsid w:val="00A774E9"/>
    <w:rsid w:val="00A92052"/>
    <w:rsid w:val="00A93140"/>
    <w:rsid w:val="00AA1E3C"/>
    <w:rsid w:val="00AD757A"/>
    <w:rsid w:val="00AE3409"/>
    <w:rsid w:val="00AF2948"/>
    <w:rsid w:val="00AF5657"/>
    <w:rsid w:val="00B03977"/>
    <w:rsid w:val="00B04A38"/>
    <w:rsid w:val="00B10AED"/>
    <w:rsid w:val="00B11A60"/>
    <w:rsid w:val="00B20E6A"/>
    <w:rsid w:val="00B22613"/>
    <w:rsid w:val="00B251D4"/>
    <w:rsid w:val="00B27DD3"/>
    <w:rsid w:val="00B37762"/>
    <w:rsid w:val="00B412BB"/>
    <w:rsid w:val="00B44A76"/>
    <w:rsid w:val="00B70FC6"/>
    <w:rsid w:val="00B714A1"/>
    <w:rsid w:val="00B768D1"/>
    <w:rsid w:val="00B82A33"/>
    <w:rsid w:val="00B9610B"/>
    <w:rsid w:val="00B97362"/>
    <w:rsid w:val="00BA1025"/>
    <w:rsid w:val="00BA2732"/>
    <w:rsid w:val="00BA7BE5"/>
    <w:rsid w:val="00BB48E8"/>
    <w:rsid w:val="00BC3420"/>
    <w:rsid w:val="00BC5829"/>
    <w:rsid w:val="00BD670B"/>
    <w:rsid w:val="00BE7D3C"/>
    <w:rsid w:val="00BF5FF6"/>
    <w:rsid w:val="00C0207F"/>
    <w:rsid w:val="00C03BA6"/>
    <w:rsid w:val="00C070F7"/>
    <w:rsid w:val="00C100E6"/>
    <w:rsid w:val="00C16117"/>
    <w:rsid w:val="00C3075A"/>
    <w:rsid w:val="00C443CA"/>
    <w:rsid w:val="00C46DDC"/>
    <w:rsid w:val="00C57C14"/>
    <w:rsid w:val="00C61BE0"/>
    <w:rsid w:val="00C63B8B"/>
    <w:rsid w:val="00C754C9"/>
    <w:rsid w:val="00C77071"/>
    <w:rsid w:val="00C803E8"/>
    <w:rsid w:val="00C8044A"/>
    <w:rsid w:val="00C8326B"/>
    <w:rsid w:val="00C8403B"/>
    <w:rsid w:val="00C919A4"/>
    <w:rsid w:val="00C91C41"/>
    <w:rsid w:val="00C94E69"/>
    <w:rsid w:val="00C952A4"/>
    <w:rsid w:val="00C957D8"/>
    <w:rsid w:val="00C96057"/>
    <w:rsid w:val="00CA4392"/>
    <w:rsid w:val="00CC2671"/>
    <w:rsid w:val="00CC393F"/>
    <w:rsid w:val="00CE3FC8"/>
    <w:rsid w:val="00CE65B5"/>
    <w:rsid w:val="00CF7D04"/>
    <w:rsid w:val="00D01E6E"/>
    <w:rsid w:val="00D02821"/>
    <w:rsid w:val="00D2176E"/>
    <w:rsid w:val="00D259CD"/>
    <w:rsid w:val="00D262A4"/>
    <w:rsid w:val="00D262B2"/>
    <w:rsid w:val="00D31CB6"/>
    <w:rsid w:val="00D61C5F"/>
    <w:rsid w:val="00D632BE"/>
    <w:rsid w:val="00D71B22"/>
    <w:rsid w:val="00D72D06"/>
    <w:rsid w:val="00D7522C"/>
    <w:rsid w:val="00D7536F"/>
    <w:rsid w:val="00D76668"/>
    <w:rsid w:val="00D806CD"/>
    <w:rsid w:val="00D85396"/>
    <w:rsid w:val="00D857DF"/>
    <w:rsid w:val="00DA057C"/>
    <w:rsid w:val="00DA58F6"/>
    <w:rsid w:val="00DB623E"/>
    <w:rsid w:val="00DB7074"/>
    <w:rsid w:val="00DC6060"/>
    <w:rsid w:val="00DD0295"/>
    <w:rsid w:val="00DE43B7"/>
    <w:rsid w:val="00DF297B"/>
    <w:rsid w:val="00DF4CD7"/>
    <w:rsid w:val="00DF5F7F"/>
    <w:rsid w:val="00E02BDF"/>
    <w:rsid w:val="00E04257"/>
    <w:rsid w:val="00E04E38"/>
    <w:rsid w:val="00E07383"/>
    <w:rsid w:val="00E165BC"/>
    <w:rsid w:val="00E453FD"/>
    <w:rsid w:val="00E52D53"/>
    <w:rsid w:val="00E61E12"/>
    <w:rsid w:val="00E738DA"/>
    <w:rsid w:val="00E73F6F"/>
    <w:rsid w:val="00E7596C"/>
    <w:rsid w:val="00E8237E"/>
    <w:rsid w:val="00E85BBC"/>
    <w:rsid w:val="00E878F2"/>
    <w:rsid w:val="00EA03F3"/>
    <w:rsid w:val="00EA5316"/>
    <w:rsid w:val="00EA6719"/>
    <w:rsid w:val="00EB1D8C"/>
    <w:rsid w:val="00EC395D"/>
    <w:rsid w:val="00EC73B7"/>
    <w:rsid w:val="00ED0149"/>
    <w:rsid w:val="00EE4E48"/>
    <w:rsid w:val="00EF179A"/>
    <w:rsid w:val="00EF2E95"/>
    <w:rsid w:val="00EF7DE3"/>
    <w:rsid w:val="00F03103"/>
    <w:rsid w:val="00F147E8"/>
    <w:rsid w:val="00F167FA"/>
    <w:rsid w:val="00F16B96"/>
    <w:rsid w:val="00F271DE"/>
    <w:rsid w:val="00F40E8C"/>
    <w:rsid w:val="00F44331"/>
    <w:rsid w:val="00F51BD1"/>
    <w:rsid w:val="00F54050"/>
    <w:rsid w:val="00F5677C"/>
    <w:rsid w:val="00F627DA"/>
    <w:rsid w:val="00F7288F"/>
    <w:rsid w:val="00F72B29"/>
    <w:rsid w:val="00F847A6"/>
    <w:rsid w:val="00F848C2"/>
    <w:rsid w:val="00F84989"/>
    <w:rsid w:val="00F93CF8"/>
    <w:rsid w:val="00F9441B"/>
    <w:rsid w:val="00FA3B1B"/>
    <w:rsid w:val="00FA4C32"/>
    <w:rsid w:val="00FA6C98"/>
    <w:rsid w:val="00FB07C8"/>
    <w:rsid w:val="00FB4C78"/>
    <w:rsid w:val="00FC3F09"/>
    <w:rsid w:val="00FD6472"/>
    <w:rsid w:val="00FE03BF"/>
    <w:rsid w:val="00FE1C00"/>
    <w:rsid w:val="00FE7114"/>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602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Titlu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234pt"/>
        <w:tab w:val="end" w:pos="468pt"/>
      </w:tabs>
    </w:pPr>
  </w:style>
  <w:style w:type="character" w:customStyle="1" w:styleId="SubsolCaracter">
    <w:name w:val="Subsol Caracter"/>
    <w:basedOn w:val="Fontdeparagrafimplicit"/>
    <w:link w:val="Subsol"/>
    <w:rsid w:val="001A3B3D"/>
  </w:style>
  <w:style w:type="character" w:styleId="Referincomentariu">
    <w:name w:val="annotation reference"/>
    <w:basedOn w:val="Fontdeparagrafimplicit"/>
    <w:rsid w:val="00D71B22"/>
    <w:rPr>
      <w:sz w:val="16"/>
      <w:szCs w:val="16"/>
    </w:rPr>
  </w:style>
  <w:style w:type="paragraph" w:styleId="Textcomentariu">
    <w:name w:val="annotation text"/>
    <w:basedOn w:val="Normal"/>
    <w:link w:val="TextcomentariuCaracter"/>
    <w:rsid w:val="00D71B22"/>
  </w:style>
  <w:style w:type="character" w:customStyle="1" w:styleId="TextcomentariuCaracter">
    <w:name w:val="Text comentariu Caracter"/>
    <w:basedOn w:val="Fontdeparagrafimplicit"/>
    <w:link w:val="Textcomentariu"/>
    <w:rsid w:val="00D71B22"/>
    <w:rPr>
      <w:lang w:val="ro-RO"/>
    </w:rPr>
  </w:style>
  <w:style w:type="table" w:styleId="Tabelgril">
    <w:name w:val="Table Grid"/>
    <w:basedOn w:val="TabelNormal"/>
    <w:rsid w:val="00D71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D71B22"/>
    <w:pPr>
      <w:tabs>
        <w:tab w:val="start" w:pos="25.20pt"/>
      </w:tabs>
      <w:ind w:start="25.20pt" w:hanging="25.20pt"/>
    </w:pPr>
  </w:style>
  <w:style w:type="paragraph" w:styleId="SubiectComentariu">
    <w:name w:val="annotation subject"/>
    <w:basedOn w:val="Textcomentariu"/>
    <w:next w:val="Textcomentariu"/>
    <w:link w:val="SubiectComentariuCaracter"/>
    <w:semiHidden/>
    <w:unhideWhenUsed/>
    <w:rsid w:val="0086315F"/>
    <w:rPr>
      <w:b/>
      <w:bCs/>
    </w:rPr>
  </w:style>
  <w:style w:type="character" w:customStyle="1" w:styleId="SubiectComentariuCaracter">
    <w:name w:val="Subiect Comentariu Caracter"/>
    <w:basedOn w:val="TextcomentariuCaracter"/>
    <w:link w:val="SubiectComentariu"/>
    <w:semiHidden/>
    <w:rsid w:val="0086315F"/>
    <w:rPr>
      <w:b/>
      <w:bCs/>
      <w:lang w:val="ro-RO"/>
    </w:rPr>
  </w:style>
  <w:style w:type="paragraph" w:styleId="Listparagraf">
    <w:name w:val="List Paragraph"/>
    <w:basedOn w:val="Normal"/>
    <w:uiPriority w:val="34"/>
    <w:qFormat/>
    <w:rsid w:val="00355624"/>
    <w:pPr>
      <w:ind w:start="36pt"/>
      <w:contextualSpacing/>
    </w:pPr>
  </w:style>
  <w:style w:type="paragraph" w:styleId="Revizuire">
    <w:name w:val="Revision"/>
    <w:hidden/>
    <w:uiPriority w:val="99"/>
    <w:semiHidden/>
    <w:rsid w:val="00AA1E3C"/>
    <w:rPr>
      <w:lang w:val="ro-RO"/>
    </w:rPr>
  </w:style>
  <w:style w:type="character" w:styleId="Hyperlink">
    <w:name w:val="Hyperlink"/>
    <w:basedOn w:val="Fontdeparagrafimplicit"/>
    <w:rsid w:val="00554B31"/>
    <w:rPr>
      <w:color w:val="0563C1" w:themeColor="hyperlink"/>
      <w:u w:val="single"/>
    </w:rPr>
  </w:style>
  <w:style w:type="character" w:styleId="MeniuneNerezolvat">
    <w:name w:val="Unresolved Mention"/>
    <w:basedOn w:val="Fontdeparagrafimplicit"/>
    <w:uiPriority w:val="99"/>
    <w:semiHidden/>
    <w:unhideWhenUsed/>
    <w:rsid w:val="00554B31"/>
    <w:rPr>
      <w:color w:val="605E5C"/>
      <w:shd w:val="clear" w:color="auto" w:fill="E1DFDD"/>
    </w:rPr>
  </w:style>
  <w:style w:type="table" w:styleId="Tabelgril1Luminos-Accentuare3">
    <w:name w:val="Grid Table 1 Light Accent 3"/>
    <w:basedOn w:val="TabelNormal"/>
    <w:uiPriority w:val="46"/>
    <w:rsid w:val="007E12CE"/>
    <w:tblPr>
      <w:tblStyleRowBandSize w:val="1"/>
      <w:tblStyleColBandSize w:val="1"/>
      <w:tblBorders>
        <w:top w:val="single" w:sz="4" w:space="0" w:color="DBDBDB" w:themeColor="accent3" w:themeTint="66"/>
        <w:start w:val="single" w:sz="4" w:space="0" w:color="DBDBDB" w:themeColor="accent3" w:themeTint="66"/>
        <w:bottom w:val="single" w:sz="4" w:space="0" w:color="DBDBDB" w:themeColor="accent3" w:themeTint="66"/>
        <w:end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5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2.png"/><Relationship Id="rId7" Type="http://purl.oclc.org/ooxml/officeDocument/relationships/endnotes" Target="endnotes.xml"/><Relationship Id="rId12" Type="http://purl.oclc.org/ooxml/officeDocument/relationships/header" Target="header3.xml"/><Relationship Id="rId17" Type="http://schemas.microsoft.com/office/2018/08/relationships/commentsExtensible" Target="commentsExtensible.xml"/><Relationship Id="rId25" Type="http://schemas.microsoft.com/office/2011/relationships/people" Target="people.xml"/><Relationship Id="rId2" Type="http://purl.oclc.org/ooxml/officeDocument/relationships/numbering" Target="numbering.xml"/><Relationship Id="rId16" Type="http://schemas.microsoft.com/office/2016/09/relationships/commentsIds" Target="commentsIds.xml"/><Relationship Id="rId20" Type="http://purl.oclc.org/ooxml/officeDocument/relationships/chart" Target="charts/chart2.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fontTable" Target="fontTable.xml"/><Relationship Id="rId5" Type="http://purl.oclc.org/ooxml/officeDocument/relationships/webSettings" Target="webSettings.xml"/><Relationship Id="rId15" Type="http://schemas.microsoft.com/office/2011/relationships/commentsExtended" Target="commentsExtended.xml"/><Relationship Id="rId23" Type="http://purl.oclc.org/ooxml/officeDocument/relationships/chart" Target="charts/chart3.xml"/><Relationship Id="rId10" Type="http://purl.oclc.org/ooxml/officeDocument/relationships/footer" Target="footer1.xml"/><Relationship Id="rId19" Type="http://purl.oclc.org/ooxml/officeDocument/relationships/chart" Target="charts/chart1.xml"/><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purl.oclc.org/ooxml/officeDocument/relationships/image" Target="media/image3.png"/></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Tipul de agent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Vânzări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FA-4300-B174-1D72442C87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FA-4300-B174-1D72442C87AB}"/>
              </c:ext>
            </c:extLst>
          </c:dPt>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Foaie1!$A$2:$A$5</c:f>
              <c:strCache>
                <c:ptCount val="2"/>
                <c:pt idx="0">
                  <c:v>Single Agent</c:v>
                </c:pt>
                <c:pt idx="1">
                  <c:v>Multi Agent</c:v>
                </c:pt>
              </c:strCache>
              <c:extLst/>
            </c:strRef>
          </c:cat>
          <c:val>
            <c:numRef>
              <c:f>Foaie1!$B$2:$B$5</c:f>
              <c:numCache>
                <c:formatCode>General</c:formatCode>
                <c:ptCount val="2"/>
                <c:pt idx="0">
                  <c:v>9</c:v>
                </c:pt>
                <c:pt idx="1">
                  <c:v>12</c:v>
                </c:pt>
              </c:numCache>
              <c:extLst/>
            </c:numRef>
          </c:val>
          <c:extLst>
            <c:ext xmlns:c16="http://schemas.microsoft.com/office/drawing/2014/chart" uri="{C3380CC4-5D6E-409C-BE32-E72D297353CC}">
              <c16:uniqueId val="{00000004-51FA-4300-B174-1D72442C87A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lgn="just">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Foaie1!$B$1</c:f>
              <c:strCache>
                <c:ptCount val="1"/>
                <c:pt idx="0">
                  <c:v>2011</c:v>
                </c:pt>
              </c:strCache>
            </c:strRef>
          </c:tx>
          <c:spPr>
            <a:solidFill>
              <a:schemeClr val="accent1"/>
            </a:solidFill>
            <a:ln>
              <a:noFill/>
            </a:ln>
            <a:effectLst/>
          </c:spPr>
          <c:invertIfNegative val="0"/>
          <c:cat>
            <c:strRef>
              <c:f>Foaie1!$A$2:$A$5</c:f>
              <c:strCache>
                <c:ptCount val="1"/>
                <c:pt idx="0">
                  <c:v>Anul</c:v>
                </c:pt>
              </c:strCache>
              <c:extLst/>
            </c:strRef>
          </c:cat>
          <c:val>
            <c:numRef>
              <c:f>Foaie1!$B$2:$B$5</c:f>
              <c:numCache>
                <c:formatCode>General</c:formatCode>
                <c:ptCount val="1"/>
                <c:pt idx="0">
                  <c:v>1</c:v>
                </c:pt>
              </c:numCache>
              <c:extLst/>
            </c:numRef>
          </c:val>
          <c:extLst>
            <c:ext xmlns:c16="http://schemas.microsoft.com/office/drawing/2014/chart" uri="{C3380CC4-5D6E-409C-BE32-E72D297353CC}">
              <c16:uniqueId val="{00000000-3AA8-4EC7-AD0F-AED104F144C1}"/>
            </c:ext>
          </c:extLst>
        </c:ser>
        <c:ser>
          <c:idx val="1"/>
          <c:order val="1"/>
          <c:tx>
            <c:strRef>
              <c:f>Foaie1!$C$1</c:f>
              <c:strCache>
                <c:ptCount val="1"/>
                <c:pt idx="0">
                  <c:v>2014</c:v>
                </c:pt>
              </c:strCache>
            </c:strRef>
          </c:tx>
          <c:spPr>
            <a:solidFill>
              <a:schemeClr val="accent2"/>
            </a:solidFill>
            <a:ln>
              <a:noFill/>
            </a:ln>
            <a:effectLst/>
          </c:spPr>
          <c:invertIfNegative val="0"/>
          <c:cat>
            <c:strRef>
              <c:f>Foaie1!$A$2:$A$5</c:f>
              <c:strCache>
                <c:ptCount val="1"/>
                <c:pt idx="0">
                  <c:v>Anul</c:v>
                </c:pt>
              </c:strCache>
              <c:extLst/>
            </c:strRef>
          </c:cat>
          <c:val>
            <c:numRef>
              <c:f>Foaie1!$C$2:$C$5</c:f>
              <c:numCache>
                <c:formatCode>General</c:formatCode>
                <c:ptCount val="1"/>
                <c:pt idx="0">
                  <c:v>1</c:v>
                </c:pt>
              </c:numCache>
              <c:extLst/>
            </c:numRef>
          </c:val>
          <c:extLst>
            <c:ext xmlns:c16="http://schemas.microsoft.com/office/drawing/2014/chart" uri="{C3380CC4-5D6E-409C-BE32-E72D297353CC}">
              <c16:uniqueId val="{00000001-3AA8-4EC7-AD0F-AED104F144C1}"/>
            </c:ext>
          </c:extLst>
        </c:ser>
        <c:ser>
          <c:idx val="2"/>
          <c:order val="2"/>
          <c:tx>
            <c:strRef>
              <c:f>Foaie1!$D$1</c:f>
              <c:strCache>
                <c:ptCount val="1"/>
                <c:pt idx="0">
                  <c:v>2017</c:v>
                </c:pt>
              </c:strCache>
            </c:strRef>
          </c:tx>
          <c:spPr>
            <a:solidFill>
              <a:schemeClr val="accent3"/>
            </a:solidFill>
            <a:ln>
              <a:noFill/>
            </a:ln>
            <a:effectLst/>
          </c:spPr>
          <c:invertIfNegative val="0"/>
          <c:cat>
            <c:strRef>
              <c:f>Foaie1!$A$2:$A$5</c:f>
              <c:strCache>
                <c:ptCount val="1"/>
                <c:pt idx="0">
                  <c:v>Anul</c:v>
                </c:pt>
              </c:strCache>
              <c:extLst/>
            </c:strRef>
          </c:cat>
          <c:val>
            <c:numRef>
              <c:f>Foaie1!$D$2:$D$5</c:f>
              <c:numCache>
                <c:formatCode>General</c:formatCode>
                <c:ptCount val="1"/>
                <c:pt idx="0">
                  <c:v>2</c:v>
                </c:pt>
              </c:numCache>
              <c:extLst/>
            </c:numRef>
          </c:val>
          <c:extLst>
            <c:ext xmlns:c16="http://schemas.microsoft.com/office/drawing/2014/chart" uri="{C3380CC4-5D6E-409C-BE32-E72D297353CC}">
              <c16:uniqueId val="{00000002-3AA8-4EC7-AD0F-AED104F144C1}"/>
            </c:ext>
          </c:extLst>
        </c:ser>
        <c:ser>
          <c:idx val="4"/>
          <c:order val="3"/>
          <c:tx>
            <c:strRef>
              <c:f>Foaie1!$F$1</c:f>
              <c:strCache>
                <c:ptCount val="1"/>
                <c:pt idx="0">
                  <c:v>2019</c:v>
                </c:pt>
              </c:strCache>
            </c:strRef>
          </c:tx>
          <c:spPr>
            <a:solidFill>
              <a:schemeClr val="accent5"/>
            </a:solidFill>
            <a:ln>
              <a:noFill/>
            </a:ln>
            <a:effectLst/>
          </c:spPr>
          <c:invertIfNegative val="0"/>
          <c:cat>
            <c:strRef>
              <c:f>Foaie1!$A$2:$A$5</c:f>
              <c:strCache>
                <c:ptCount val="1"/>
                <c:pt idx="0">
                  <c:v>Anul</c:v>
                </c:pt>
              </c:strCache>
              <c:extLst/>
            </c:strRef>
          </c:cat>
          <c:val>
            <c:numRef>
              <c:f>Foaie1!$F$2:$F$5</c:f>
              <c:numCache>
                <c:formatCode>General</c:formatCode>
                <c:ptCount val="1"/>
                <c:pt idx="0">
                  <c:v>5</c:v>
                </c:pt>
              </c:numCache>
              <c:extLst/>
            </c:numRef>
          </c:val>
          <c:extLst>
            <c:ext xmlns:c16="http://schemas.microsoft.com/office/drawing/2014/chart" uri="{C3380CC4-5D6E-409C-BE32-E72D297353CC}">
              <c16:uniqueId val="{00000003-3AA8-4EC7-AD0F-AED104F144C1}"/>
            </c:ext>
          </c:extLst>
        </c:ser>
        <c:ser>
          <c:idx val="5"/>
          <c:order val="4"/>
          <c:tx>
            <c:strRef>
              <c:f>Foaie1!$G$1</c:f>
              <c:strCache>
                <c:ptCount val="1"/>
                <c:pt idx="0">
                  <c:v>2020</c:v>
                </c:pt>
              </c:strCache>
            </c:strRef>
          </c:tx>
          <c:spPr>
            <a:solidFill>
              <a:schemeClr val="accent6"/>
            </a:solidFill>
            <a:ln>
              <a:noFill/>
            </a:ln>
            <a:effectLst/>
          </c:spPr>
          <c:invertIfNegative val="0"/>
          <c:cat>
            <c:strRef>
              <c:f>Foaie1!$A$2:$A$5</c:f>
              <c:strCache>
                <c:ptCount val="1"/>
                <c:pt idx="0">
                  <c:v>Anul</c:v>
                </c:pt>
              </c:strCache>
              <c:extLst/>
            </c:strRef>
          </c:cat>
          <c:val>
            <c:numRef>
              <c:f>Foaie1!$G$2:$G$5</c:f>
              <c:numCache>
                <c:formatCode>General</c:formatCode>
                <c:ptCount val="1"/>
                <c:pt idx="0">
                  <c:v>5</c:v>
                </c:pt>
              </c:numCache>
              <c:extLst/>
            </c:numRef>
          </c:val>
          <c:extLst>
            <c:ext xmlns:c16="http://schemas.microsoft.com/office/drawing/2014/chart" uri="{C3380CC4-5D6E-409C-BE32-E72D297353CC}">
              <c16:uniqueId val="{00000004-3AA8-4EC7-AD0F-AED104F144C1}"/>
            </c:ext>
          </c:extLst>
        </c:ser>
        <c:dLbls>
          <c:showLegendKey val="0"/>
          <c:showVal val="0"/>
          <c:showCatName val="0"/>
          <c:showSerName val="0"/>
          <c:showPercent val="0"/>
          <c:showBubbleSize val="0"/>
        </c:dLbls>
        <c:gapWidth val="219"/>
        <c:axId val="1080837263"/>
        <c:axId val="1080836431"/>
      </c:barChart>
      <c:catAx>
        <c:axId val="108083726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6431"/>
        <c:crosses val="autoZero"/>
        <c:auto val="1"/>
        <c:lblAlgn val="ctr"/>
        <c:lblOffset val="100"/>
        <c:noMultiLvlLbl val="0"/>
      </c:catAx>
      <c:valAx>
        <c:axId val="1080836431"/>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ro-RO"/>
                  <a:t>Număr articole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7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Algoritmi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Algoritmi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E1-4B52-AC11-65AB6C8533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E1-4B52-AC11-65AB6C8533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E1-4B52-AC11-65AB6C85333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E1-4B52-AC11-65AB6C853330}"/>
              </c:ext>
            </c:extLst>
          </c:dPt>
          <c:dLbls>
            <c:dLbl>
              <c:idx val="0"/>
              <c:layout>
                <c:manualLayout>
                  <c:x val="6.98725852856555E-2"/>
                  <c:y val="-0.140894681225783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2E1-4B52-AC11-65AB6C853330}"/>
                </c:ext>
              </c:extLst>
            </c:dLbl>
            <c:dLbl>
              <c:idx val="1"/>
              <c:layout>
                <c:manualLayout>
                  <c:x val="-6.1652281134402014E-2"/>
                  <c:y val="0.1127157449806269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92E1-4B52-AC11-65AB6C853330}"/>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extLst>
          </c:dLbls>
          <c:cat>
            <c:strRef>
              <c:f>Foaie1!$A$2:$A$5</c:f>
              <c:strCache>
                <c:ptCount val="2"/>
                <c:pt idx="0">
                  <c:v>Rețele neuronale</c:v>
                </c:pt>
                <c:pt idx="1">
                  <c:v>altele</c:v>
                </c:pt>
              </c:strCache>
            </c:strRef>
          </c:cat>
          <c:val>
            <c:numRef>
              <c:f>Foaie1!$B$2:$B$5</c:f>
              <c:numCache>
                <c:formatCode>General</c:formatCode>
                <c:ptCount val="4"/>
                <c:pt idx="0">
                  <c:v>17</c:v>
                </c:pt>
                <c:pt idx="1">
                  <c:v>4</c:v>
                </c:pt>
              </c:numCache>
            </c:numRef>
          </c:val>
          <c:extLst>
            <c:ext xmlns:c16="http://schemas.microsoft.com/office/drawing/2014/chart" uri="{C3380CC4-5D6E-409C-BE32-E72D297353CC}">
              <c16:uniqueId val="{00000008-92E1-4B52-AC11-65AB6C85333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1352</TotalTime>
  <Pages>4</Pages>
  <Words>5590</Words>
  <Characters>31867</Characters>
  <Application>Microsoft Office Word</Application>
  <DocSecurity>0</DocSecurity>
  <Lines>265</Lines>
  <Paragraphs>74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Alexandru Uicoabă</cp:lastModifiedBy>
  <cp:revision>263</cp:revision>
  <cp:lastPrinted>2021-01-18T12:43:00Z</cp:lastPrinted>
  <dcterms:created xsi:type="dcterms:W3CDTF">2020-12-14T13:15:00Z</dcterms:created>
  <dcterms:modified xsi:type="dcterms:W3CDTF">2022-06-03T10:53:00Z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zotero-version="6.0.8"&gt;&lt;session id="ar2Azdbt"/&gt;&lt;style id="http://www.zotero.org/styles/ieee" locale="en-GB" hasBibliography="1" bibliographyStyleHasBeenSet="1"/&gt;&lt;prefs&gt;&lt;pref name="fieldType" value="Bookmark"/&gt;&lt;pref name="automaticJo</vt:lpwstr>
  </property>
  <property fmtid="{D5CDD505-2E9C-101B-9397-08002B2CF9AE}" pid="3" name="ZOTERO_PREF_2">
    <vt:lpwstr>urnalAbbreviations" value="true"/&gt;&lt;/prefs&gt;&lt;/data&gt;</vt:lpwstr>
  </property>
  <property fmtid="{D5CDD505-2E9C-101B-9397-08002B2CF9AE}" pid="4" name="ZOTERO_BREF_mQuAQhlQxgB1_1">
    <vt:lpwstr>ZOTERO_ITEM CSL_CITATION {"citationID":"mKMBTZcr","properties":{"formattedCitation":"[5]","plainCitation":"[5]","noteIndex":0},"citationItems":[{"id":219,"uris":["http://zotero.org/users/6649884/items/SW4MVUMI"],"uri":["http://zotero.org/users/6649884/ite</vt:lpwstr>
  </property>
  <property fmtid="{D5CDD505-2E9C-101B-9397-08002B2CF9AE}" pid="5" name="ZOTERO_BREF_mQuAQhlQxgB1_2">
    <vt:lpwstr>ms/SW4MVUMI"],"itemData":{"id":219,"type":"article-journal","abstract":"Objective: To identify how the systematic mapping process is conducted (including search, study selection, analysis and presentation of data, etc.); to identify improvement potentials</vt:lpwstr>
  </property>
  <property fmtid="{D5CDD505-2E9C-101B-9397-08002B2CF9AE}" pid="6" name="ZOTERO_BREF_mQuAQhlQxgB1_3">
    <vt:lpwstr> in conducting the systematic mapping process and updating the guidelines accordingly.\nMethod: We conducted a systematic mapping study of systematic maps, considering some practices of systematic review guidelines as well (in particular in relation to de</vt:lpwstr>
  </property>
  <property fmtid="{D5CDD505-2E9C-101B-9397-08002B2CF9AE}" pid="7" name="ZOTERO_BREF_mQuAQhlQxgB1_4">
    <vt:lpwstr>ﬁning the search and to conduct a quality assessment).\nResults: In a large number of studies multiple guidelines are used and combined, which leads to different ways in conducting mapping studies. The reason for combining guidelines was that they differe</vt:lpwstr>
  </property>
  <property fmtid="{D5CDD505-2E9C-101B-9397-08002B2CF9AE}" pid="8" name="ZOTERO_BREF_mQuAQhlQxgB1_5">
    <vt:lpwstr>d in the recommendations given.\nConclusion: The most frequently followed guidelines are not sufﬁcient alone. Hence, there was a need to provide an update of how to conduct systematic mapping studies. New guidelines have been proposed consolidating existi</vt:lpwstr>
  </property>
  <property fmtid="{D5CDD505-2E9C-101B-9397-08002B2CF9AE}" pid="9" name="ZOTERO_BREF_mQuAQhlQxgB1_6">
    <vt:lpwstr>ng ﬁndings.","container-title":"Information and Software Technology","DOI":"10.1016/j.infsof.2015.03.007","ISSN":"09505849","journalAbbreviation":"Information and Software Technology","language":"en","page":"1-18","source":"DOI.org (Crossref)","title":"Gu</vt:lpwstr>
  </property>
  <property fmtid="{D5CDD505-2E9C-101B-9397-08002B2CF9AE}" pid="10" name="ZOTERO_BREF_mQuAQhlQxgB1_7">
    <vt:lpwstr>idelines for conducting systematic mapping studies in software engineering: An update","title-short":"Guidelines for conducting systematic mapping studies in software engineering","volume":"64","author":[{"family":"Petersen","given":"Kai"},{"family":"Vakk</vt:lpwstr>
  </property>
  <property fmtid="{D5CDD505-2E9C-101B-9397-08002B2CF9AE}" pid="11" name="ZOTERO_BREF_mQuAQhlQxgB1_8">
    <vt:lpwstr>alanka","given":"Sairam"},{"family":"Kuzniarz","given":"Ludwik"}],"issued":{"date-parts":[["2015",8]]}}}],"schema":"https://github.com/citation-style-language/schema/raw/master/csl-citation.json"}</vt:lpwstr>
  </property>
  <property fmtid="{D5CDD505-2E9C-101B-9397-08002B2CF9AE}" pid="12" name="ZOTERO_BREF_RGX3JJVdHJEn_1">
    <vt:lpwstr>ZOTERO_ITEM CSL_CITATION {"citationID":"mVh16pMT","properties":{"formattedCitation":"[8]","plainCitation":"[8]","noteIndex":0},"citationItems":[{"id":169,"uris":["http://zotero.org/users/6649884/items/UAV5GVCP"],"uri":["http://zotero.org/users/6649884/ite</vt:lpwstr>
  </property>
  <property fmtid="{D5CDD505-2E9C-101B-9397-08002B2CF9AE}" pid="13" name="ZOTERO_BREF_RGX3JJVdHJEn_2">
    <vt:lpwstr>ms/UAV5GVCP"],"itemData":{"id":169,"type":"paper-conference","abstract":"Since DeepMind pioneered a deep reinforcement learning (DRL) model to play the Atari games, DRL has become a commonly adopted method to enable the agents to learn complex control pol</vt:lpwstr>
  </property>
  <property fmtid="{D5CDD505-2E9C-101B-9397-08002B2CF9AE}" pid="14" name="ZOTERO_BREF_RGX3JJVdHJEn_3">
    <vt:lpwstr>icies in various video games. However, similar approaches may still need to be improved when applied to more challenging scenarios, where reward signals are sparse and delayed. In this paper, we develop a refined DRL model to enable our autonomous agent t</vt:lpwstr>
  </property>
  <property fmtid="{D5CDD505-2E9C-101B-9397-08002B2CF9AE}" pid="15" name="ZOTERO_BREF_RGX3JJVdHJEn_4">
    <vt:lpwstr>o play the classical Snake Game, whose constraint gets stricter as the game progresses. Specifically, we employ a convolutional neural network (CNN) trained with a variant of Q-learning. Moreover, we propose a carefully designed reward mechanism to proper</vt:lpwstr>
  </property>
  <property fmtid="{D5CDD505-2E9C-101B-9397-08002B2CF9AE}" pid="16" name="ZOTERO_BREF_RGX3JJVdHJEn_5">
    <vt:lpwstr>ly train the network, adopt a training gap strategy to temporarily bypass training after the location of the target changes, and introduce a dual experience replay method to categorize different experiences for better training efficacy. The experimental r</vt:lpwstr>
  </property>
  <property fmtid="{D5CDD505-2E9C-101B-9397-08002B2CF9AE}" pid="17" name="ZOTERO_BREF_RGX3JJVdHJEn_6">
    <vt:lpwstr>esults show that our agent outperforms the baseline model and surpasses human-level performance in terms of playing the Snake Game.","container-title":"2018 IEEE International Conference on Agents (ICA)","DOI":"10.1109/AGENTS.2018.8460004","event":"2018 I</vt:lpwstr>
  </property>
  <property fmtid="{D5CDD505-2E9C-101B-9397-08002B2CF9AE}" pid="18" name="ZOTERO_BREF_RGX3JJVdHJEn_7">
    <vt:lpwstr>EEE International Conference on Agents (ICA)","page":"20-25","source":"IEEE Xplore","title":"Autonomous Agents in Snake Game via Deep Reinforcement Learning","author":[{"family":"Wei","given":"Z."},{"family":"Wang","given":"D."},{"family":"Zhang","given":</vt:lpwstr>
  </property>
  <property fmtid="{D5CDD505-2E9C-101B-9397-08002B2CF9AE}" pid="19" name="ZOTERO_BREF_RGX3JJVdHJEn_8">
    <vt:lpwstr>"M."},{"family":"Tan","given":"A."},{"family":"Miao","given":"C."},{"family":"Zhou","given":"Y."}],"issued":{"date-parts":[["2018",7]]}}}],"schema":"https://github.com/citation-style-language/schema/raw/master/csl-citation.json"}</vt:lpwstr>
  </property>
  <property fmtid="{D5CDD505-2E9C-101B-9397-08002B2CF9AE}" pid="20" name="ZOTERO_BREF_f7bvtuMYS13h_1">
    <vt:lpwstr>ZOTERO_TEMP</vt:lpwstr>
  </property>
  <property fmtid="{D5CDD505-2E9C-101B-9397-08002B2CF9AE}" pid="21" name="ZOTERO_BREF_bbM3MKcjTU1P_1">
    <vt:lpwstr>ZOTERO_TEMP</vt:lpwstr>
  </property>
  <property fmtid="{D5CDD505-2E9C-101B-9397-08002B2CF9AE}" pid="22" name="ZOTERO_BREF_TxVc1D7TQKXZ_1">
    <vt:lpwstr>ZOTERO_BIBL {"uncited":[],"omitted":[],"custom":[]} CSL_BIBLIOGRAPHY</vt:lpwstr>
  </property>
  <property fmtid="{D5CDD505-2E9C-101B-9397-08002B2CF9AE}" pid="23" name="ZOTERO_BREF_TX0ygBgAkuQo_1">
    <vt:lpwstr>ZOTERO_BIBL {"uncited":[["http://zotero.org/users/6649884/items/E3B5A6SK"],["http://zotero.org/users/6649884/items/9VVXWB5X"],["http://zotero.org/users/6649884/items/PYKL5GQK"]],"omitted":[["http://zotero.org/users/6649884/items/2A8XI8YD"],["http://zotero</vt:lpwstr>
  </property>
  <property fmtid="{D5CDD505-2E9C-101B-9397-08002B2CF9AE}" pid="24" name="ZOTERO_BREF_TX0ygBgAkuQo_2">
    <vt:lpwstr>.org/users/6649884/items/8KALAFM6"],["http://zotero.org/users/6649884/items/6Z2DMEKW"],["http://zotero.org/users/6649884/items/M6QKN5K6"],["http://zotero.org/users/6649884/items/G8KWKW5F"],["http://zotero.org/users/6649884/items/XF6E3GFT"],["http://zotero</vt:lpwstr>
  </property>
  <property fmtid="{D5CDD505-2E9C-101B-9397-08002B2CF9AE}" pid="25" name="ZOTERO_BREF_TX0ygBgAkuQo_3">
    <vt:lpwstr>.org/users/6649884/items/K95YSBQA"],["http://zotero.org/users/6649884/items/UAV5GVCP"],["http://zotero.org/users/6649884/items/LA63TUF9"],["http://zotero.org/users/6649884/items/YA2I3E8W"],["http://zotero.org/users/6649884/items/NQXZRTQA"],["http://zotero</vt:lpwstr>
  </property>
  <property fmtid="{D5CDD505-2E9C-101B-9397-08002B2CF9AE}" pid="26" name="ZOTERO_BREF_TX0ygBgAkuQo_4">
    <vt:lpwstr>.org/users/6649884/items/PNM587RS"],["http://zotero.org/users/6649884/items/ZSMIY273"],["http://zotero.org/users/6649884/items/Z386VRQP"],["http://zotero.org/users/6649884/items/4NPY5F7N"]],"custom":[]} CSL_BIBLIOGRAPHY</vt:lpwstr>
  </property>
  <property fmtid="{D5CDD505-2E9C-101B-9397-08002B2CF9AE}" pid="27" name="ZOTERO_BREF_w4YGrd0V02bu_1">
    <vt:lpwstr>ZOTERO_ITEM CSL_CITATION {"citationID":"nKVOca1J","properties":{"formattedCitation":"[1]","plainCitation":"[1]","noteIndex":0},"citationItems":[{"id":228,"uris":["http://zotero.org/users/6649884/items/BYI93W2D"],"itemData":{"id":228,"type":"book","edition</vt:lpwstr>
  </property>
  <property fmtid="{D5CDD505-2E9C-101B-9397-08002B2CF9AE}" pid="28" name="ZOTERO_BREF_w4YGrd0V02bu_2">
    <vt:lpwstr>":"1","ISBN":"978-0-470-86120-2","language":"en","note":"DOI: 10.1002/0470861223","publisher":"Wiley","source":"DOI.org (Crossref)","title":"Developing Intelligent Agent Systems: A Practical Guide","title-short":"Developing Intelligent Agent Systems","URL</vt:lpwstr>
  </property>
  <property fmtid="{D5CDD505-2E9C-101B-9397-08002B2CF9AE}" pid="29" name="ZOTERO_BREF_w4YGrd0V02bu_3">
    <vt:lpwstr>":"https://onlinelibrary.wiley.com/doi/book/10.1002/0470861223","author":[{"family":"Padgham","given":"Lin"},{"family":"Winikoff","given":"Michael"}],"accessed":{"date-parts":[["2021",1,16]]},"issued":{"date-parts":[["2004",6,25]]}}}],"schema":"https://gi</vt:lpwstr>
  </property>
  <property fmtid="{D5CDD505-2E9C-101B-9397-08002B2CF9AE}" pid="30" name="ZOTERO_BREF_w4YGrd0V02bu_4">
    <vt:lpwstr>thub.com/citation-style-language/schema/raw/master/csl-citation.json"}</vt:lpwstr>
  </property>
  <property fmtid="{D5CDD505-2E9C-101B-9397-08002B2CF9AE}" pid="31" name="ZOTERO_BREF_aj0wzANvMZ45_1">
    <vt:lpwstr>ZOTERO_ITEM CSL_CITATION {"citationID":"HY7wzJYD","properties":{"formattedCitation":"[2]","plainCitation":"[2]","noteIndex":0},"citationItems":[{"id":223,"uris":["http://zotero.org/users/6649884/items/QAQMHVPK"],"itemData":{"id":223,"type":"article-journa</vt:lpwstr>
  </property>
  <property fmtid="{D5CDD505-2E9C-101B-9397-08002B2CF9AE}" pid="32" name="ZOTERO_BREF_aj0wzANvMZ45_2">
    <vt:lpwstr>l","container-title":"International Journal of Computer Games Technology","note":"publisher: Hindawi","source":"Google Scholar","title":"Artificial intelligence in video games: Towards a unified framework","title-short":"Artificial intelligence in video g</vt:lpwstr>
  </property>
  <property fmtid="{D5CDD505-2E9C-101B-9397-08002B2CF9AE}" pid="33" name="ZOTERO_BREF_aj0wzANvMZ45_3">
    <vt:lpwstr>ames","volume":"2015","author":[{"family":"Safadi","given":"Firas"},{"family":"Fonteneau","given":"Raphael"},{"family":"Ernst","given":"Damien"}],"issued":{"date-parts":[["2015"]]}}}],"schema":"https://github.com/citation-style-language/schema/raw/master/</vt:lpwstr>
  </property>
  <property fmtid="{D5CDD505-2E9C-101B-9397-08002B2CF9AE}" pid="34" name="ZOTERO_BREF_aj0wzANvMZ45_4">
    <vt:lpwstr>csl-citation.json"}</vt:lpwstr>
  </property>
  <property fmtid="{D5CDD505-2E9C-101B-9397-08002B2CF9AE}" pid="35" name="ZOTERO_BREF_Z0mH2xFO795m_1">
    <vt:lpwstr>ZOTERO_ITEM CSL_CITATION {"citationID":"tYFlQ9JU","properties":{"formattedCitation":"[3]","plainCitation":"[3]","noteIndex":0},"citationItems":[{"id":234,"uris":["http://zotero.org/users/6649884/items/4NPY5F7N"],"itemData":{"id":234,"type":"paper-conferen</vt:lpwstr>
  </property>
  <property fmtid="{D5CDD505-2E9C-101B-9397-08002B2CF9AE}" pid="36" name="ZOTERO_BREF_Z0mH2xFO795m_2">
    <vt:lpwstr>ce","abstract":"One of the most important tasks of artificial intelligence is to create a universal intelligent agent, which can succeed in solving of many problems instead of only one. In the field of gaming, such intelligent agents train in General Game</vt:lpwstr>
  </property>
  <property fmtid="{D5CDD505-2E9C-101B-9397-08002B2CF9AE}" pid="37" name="ZOTERO_BREF_Z0mH2xFO795m_3">
    <vt:lpwstr> Playing (GGP). In GGP, one can define a game declaratively in terms of game logic. The AI player then has to decide how to play the game and how to win. One of the most efficient algorithms is the Monte Carlo tree search algorithm (MCTS), but it can work</vt:lpwstr>
  </property>
  <property fmtid="{D5CDD505-2E9C-101B-9397-08002B2CF9AE}" pid="38" name="ZOTERO_BREF_Z0mH2xFO795m_4">
    <vt:lpwstr> inefficiently if one uses it in general without taking into account the specifics of the task. The paper proposes MCTS, which allows you to change the probability of choosing a solution. The authors evaluated the effectiveness of the proposed solution, a</vt:lpwstr>
  </property>
  <property fmtid="{D5CDD505-2E9C-101B-9397-08002B2CF9AE}" pid="39" name="ZOTERO_BREF_Z0mH2xFO795m_5">
    <vt:lpwstr>nd also compared it with other algorithms and methods based on the competitive GVG-AI engine in three games, such as Aliens, Frogs, Zelda.","container-title":"2020 IEEE Conference of Russian Young Researchers in Electrical and Electronic Engineering (EICo</vt:lpwstr>
  </property>
  <property fmtid="{D5CDD505-2E9C-101B-9397-08002B2CF9AE}" pid="40" name="ZOTERO_BREF_Z0mH2xFO795m_6">
    <vt:lpwstr>nRus)","DOI":"10.1109/EIConRus49466.2020.9039281","event":"2020 IEEE Conference of Russian Young Researchers in Electrical and Electronic Engineering (EIConRus)","note":"ISSN: 2376-6565","page":"252-255","source":"IEEE Xplore","title":"Monte Carlo Tree Se</vt:lpwstr>
  </property>
  <property fmtid="{D5CDD505-2E9C-101B-9397-08002B2CF9AE}" pid="41" name="ZOTERO_BREF_Z0mH2xFO795m_7">
    <vt:lpwstr>arch Modification for Computer Games","author":[{"family":"Chentsov","given":"D. A."},{"family":"Belyaev","given":"S. A."}],"issued":{"date-parts":[["2020",1]]}}}],"schema":"https://github.com/citation-style-language/schema/raw/master/csl-citation.json"}</vt:lpwstr>
  </property>
  <property fmtid="{D5CDD505-2E9C-101B-9397-08002B2CF9AE}" pid="42" name="ZOTERO_BREF_VFwCh8HZpMpx_1">
    <vt:lpwstr>ZOTERO_ITEM CSL_CITATION {"citationID":"PFQLQCI3","properties":{"formattedCitation":"[4]","plainCitation":"[4]","noteIndex":0},"citationItems":[{"id":20,"uris":["http://zotero.org/users/6649884/items/KLZUS35T"],"itemData":{"id":20,"type":"webpage","abstra</vt:lpwstr>
  </property>
  <property fmtid="{D5CDD505-2E9C-101B-9397-08002B2CF9AE}" pid="43" name="ZOTERO_BREF_VFwCh8HZpMpx_2">
    <vt:lpwstr>ct":"With a little help from the Super Bowl and Louis Vuitton","container-title":"The Verge","language":"en","title":"Designing League of Legends’ stunning holographic Worlds opening ceremony","URL":"https://www.theverge.com/2019/11/11/20959206/league-of-</vt:lpwstr>
  </property>
  <property fmtid="{D5CDD505-2E9C-101B-9397-08002B2CF9AE}" pid="44" name="ZOTERO_BREF_VFwCh8HZpMpx_3">
    <vt:lpwstr>legends-worlds-2019-opening-ceremony-holograms-holonet","author":[{"family":"Webster","given":"Andrew"}],"accessed":{"date-parts":[["2020",11,14]]},"issued":{"date-parts":[["2019",11,11]]}}}],"schema":"https://github.com/citation-style-language/schema/raw</vt:lpwstr>
  </property>
  <property fmtid="{D5CDD505-2E9C-101B-9397-08002B2CF9AE}" pid="45" name="ZOTERO_BREF_VFwCh8HZpMpx_4">
    <vt:lpwstr>/master/csl-citation.json"}</vt:lpwstr>
  </property>
  <property fmtid="{D5CDD505-2E9C-101B-9397-08002B2CF9AE}" pid="46" name="ZOTERO_BREF_geb7cUgxcgKr_1">
    <vt:lpwstr>ZOTERO_ITEM CSL_CITATION {"citationID":"styQbwPN","properties":{"formattedCitation":"[5]","plainCitation":"[5]","noteIndex":0},"citationItems":[{"id":282,"uris":["http://zotero.org/users/6649884/items/FGFWVNXR"],"itemData":{"id":282,"type":"book","edition</vt:lpwstr>
  </property>
  <property fmtid="{D5CDD505-2E9C-101B-9397-08002B2CF9AE}" pid="47" name="ZOTERO_BREF_geb7cUgxcgKr_2">
    <vt:lpwstr>":"2nd Edition","ISBN":"978-1-4920-3264-9","publisher":"O'Reilly Media, Inc.","title":"Hands-On Machine Learning with Scikit-Learn, Keras, and TensorFlow","author":[{"family":"Géron","given":"Aurélien"}],"issued":{"date-parts":[["2019",9]]}}}],"schema":"h</vt:lpwstr>
  </property>
  <property fmtid="{D5CDD505-2E9C-101B-9397-08002B2CF9AE}" pid="48" name="ZOTERO_BREF_geb7cUgxcgKr_3">
    <vt:lpwstr>ttps://github.com/citation-style-language/schema/raw/master/csl-citation.json"}</vt:lpwstr>
  </property>
  <property fmtid="{D5CDD505-2E9C-101B-9397-08002B2CF9AE}" pid="49" name="ZOTERO_BREF_g6YHEbcla1lh_1">
    <vt:lpwstr>ZOTERO_ITEM CSL_CITATION {"citationID":"QQhzIWmW","properties":{"formattedCitation":"[8]","plainCitation":"[8]","noteIndex":0},"citationItems":[{"id":283,"uris":["http://zotero.org/users/6649884/items/PYKL5GQK"],"itemData":{"id":283,"type":"article-journa</vt:lpwstr>
  </property>
  <property fmtid="{D5CDD505-2E9C-101B-9397-08002B2CF9AE}" pid="50" name="ZOTERO_BREF_g6YHEbcla1lh_2">
    <vt:lpwstr>l","abstract":"Machine learning is increasingly used in mental health research and has the potential to advance our understanding of how to characterize, predict, and treat mental disorders and associated adverse health outcomes (e.g., suicidal behavior).</vt:lpwstr>
  </property>
  <property fmtid="{D5CDD505-2E9C-101B-9397-08002B2CF9AE}" pid="51" name="ZOTERO_BREF_g6YHEbcla1lh_3">
    <vt:lpwstr> Machine learning offers new tools to overcome challenges for which traditional statistical methods are not well-suited. This paper provides an overview of machine learning with a specific focus on supervised learning (i.e., methods that are designed to p</vt:lpwstr>
  </property>
  <property fmtid="{D5CDD505-2E9C-101B-9397-08002B2CF9AE}" pid="52" name="ZOTERO_BREF_g6YHEbcla1lh_4">
    <vt:lpwstr>redict or classify an outcome of interest). Several common supervised learning methods are described, along with applied examples from the published literature. We also provide an overview of supervised learning model building, validation, and performance</vt:lpwstr>
  </property>
  <property fmtid="{D5CDD505-2E9C-101B-9397-08002B2CF9AE}" pid="53" name="ZOTERO_BREF_g6YHEbcla1lh_5">
    <vt:lpwstr> evaluation. Finally, challenges in creating robust and generalizable machine learning algorithms are discussed.","container-title":"Behavior Therapy","DOI":"10.1016/j.beth.2020.05.002","ISSN":"0005-7894","issue":"5","journalAbbreviation":"Behavior Therap</vt:lpwstr>
  </property>
  <property fmtid="{D5CDD505-2E9C-101B-9397-08002B2CF9AE}" pid="54" name="ZOTERO_BREF_g6YHEbcla1lh_6">
    <vt:lpwstr>y","language":"en","page":"675-687","source":"ScienceDirect","title":"Supervised Machine Learning: A Brief Primer","title-short":"Supervised Machine Learning","volume":"51","author":[{"family":"Jiang","given":"Tammy"},{"family":"Gradus","given":"Jaimie L.</vt:lpwstr>
  </property>
  <property fmtid="{D5CDD505-2E9C-101B-9397-08002B2CF9AE}" pid="55" name="ZOTERO_BREF_g6YHEbcla1lh_7">
    <vt:lpwstr>"},{"family":"Rosellini","given":"Anthony J."}],"issued":{"date-parts":[["2020",9,1]]}}}],"schema":"https://github.com/citation-style-language/schema/raw/master/csl-citation.json"}</vt:lpwstr>
  </property>
  <property fmtid="{D5CDD505-2E9C-101B-9397-08002B2CF9AE}" pid="56" name="ZOTERO_BREF_iRVoFoLhuzwF_1">
    <vt:lpwstr>ZOTERO_ITEM CSL_CITATION {"citationID":"PJBs4Q9p","properties":{"formattedCitation":"[8]","plainCitation":"[8]","dontUpdate":true,"noteIndex":0},"citationItems":[{"id":283,"uris":["http://zotero.org/users/6649884/items/PYKL5GQK"],"itemData":{"id":283,"typ</vt:lpwstr>
  </property>
  <property fmtid="{D5CDD505-2E9C-101B-9397-08002B2CF9AE}" pid="57" name="ZOTERO_BREF_iRVoFoLhuzwF_2">
    <vt:lpwstr>e":"article-journal","abstract":"Machine learning is increasingly used in mental health research and has the potential to advance our understanding of how to characterize, predict, and treat mental disorders and associated adverse health outcomes (e.g., s</vt:lpwstr>
  </property>
  <property fmtid="{D5CDD505-2E9C-101B-9397-08002B2CF9AE}" pid="58" name="ZOTERO_BREF_iRVoFoLhuzwF_3">
    <vt:lpwstr>uicidal behavior). Machine learning offers new tools to overcome challenges for which traditional statistical methods are not well-suited. This paper provides an overview of machine learning with a specific focus on supervised learning (i.e., methods that</vt:lpwstr>
  </property>
  <property fmtid="{D5CDD505-2E9C-101B-9397-08002B2CF9AE}" pid="59" name="ZOTERO_BREF_iRVoFoLhuzwF_4">
    <vt:lpwstr> are designed to predict or classify an outcome of interest). Several common supervised learning methods are described, along with applied examples from the published literature. We also provide an overview of supervised learning model building, validatio</vt:lpwstr>
  </property>
  <property fmtid="{D5CDD505-2E9C-101B-9397-08002B2CF9AE}" pid="60" name="ZOTERO_BREF_iRVoFoLhuzwF_5">
    <vt:lpwstr>n, and performance evaluation. Finally, challenges in creating robust and generalizable machine learning algorithms are discussed.","container-title":"Behavior Therapy","DOI":"10.1016/j.beth.2020.05.002","ISSN":"0005-7894","issue":"5","journalAbbreviation</vt:lpwstr>
  </property>
  <property fmtid="{D5CDD505-2E9C-101B-9397-08002B2CF9AE}" pid="61" name="ZOTERO_BREF_iRVoFoLhuzwF_6">
    <vt:lpwstr>":"Behavior Therapy","language":"en","page":"675-687","source":"ScienceDirect","title":"Supervised Machine Learning: A Brief Primer","title-short":"Supervised Machine Learning","volume":"51","author":[{"family":"Jiang","given":"Tammy"},{"family":"Gradus",</vt:lpwstr>
  </property>
  <property fmtid="{D5CDD505-2E9C-101B-9397-08002B2CF9AE}" pid="62" name="ZOTERO_BREF_iRVoFoLhuzwF_7">
    <vt:lpwstr>"given":"Jaimie L."},{"family":"Rosellini","given":"Anthony J."}],"issued":{"date-parts":[["2020",9,1]]}}}],"schema":"https://github.com/citation-style-language/schema/raw/master/csl-citation.json"}</vt:lpwstr>
  </property>
  <property fmtid="{D5CDD505-2E9C-101B-9397-08002B2CF9AE}" pid="63" name="ZOTERO_BREF_JK0eBfWZhzps_1">
    <vt:lpwstr>ZOTERO_TEMP</vt:lpwstr>
  </property>
  <property fmtid="{D5CDD505-2E9C-101B-9397-08002B2CF9AE}" pid="64" name="ZOTERO_BREF_by06fzMVvrUd_1">
    <vt:lpwstr>ZOTERO_BIBL {"uncited":[],"omitted":[],"custom":[]} CSL_BIBLIOGRAPHY</vt:lpwstr>
  </property>
  <property fmtid="{D5CDD505-2E9C-101B-9397-08002B2CF9AE}" pid="65" name="ZOTERO_BREF_UXtE2bQrIrOq_1">
    <vt:lpwstr>ZOTERO_ITEM CSL_CITATION {"citationID":"QdH8ZaNI","properties":{"formattedCitation":"[5]","plainCitation":"[5]","noteIndex":0},"citationItems":[{"id":282,"uris":["http://zotero.org/users/6649884/items/FGFWVNXR"],"itemData":{"id":282,"type":"book","edition</vt:lpwstr>
  </property>
  <property fmtid="{D5CDD505-2E9C-101B-9397-08002B2CF9AE}" pid="66" name="ZOTERO_BREF_UXtE2bQrIrOq_2">
    <vt:lpwstr>":"2nd Edition","ISBN":"978-1-4920-3264-9","publisher":"O'Reilly Media, Inc.","title":"Hands-On Machine Learning with Scikit-Learn, Keras, and TensorFlow","author":[{"family":"Géron","given":"Aurélien"}],"issued":{"date-parts":[["2019",9]]}}}],"schema":"h</vt:lpwstr>
  </property>
  <property fmtid="{D5CDD505-2E9C-101B-9397-08002B2CF9AE}" pid="67" name="ZOTERO_BREF_UXtE2bQrIrOq_3">
    <vt:lpwstr>ttps://github.com/citation-style-language/schema/raw/master/csl-citation.json"}</vt:lpwstr>
  </property>
  <property fmtid="{D5CDD505-2E9C-101B-9397-08002B2CF9AE}" pid="68" name="ZOTERO_BREF_2sy9OaMfidGU_1">
    <vt:lpwstr>ZOTERO_ITEM CSL_CITATION {"citationID":"m6kmipGz","properties":{"formattedCitation":"[6]","plainCitation":"[6]","noteIndex":0},"citationItems":[{"id":283,"uris":["http://zotero.org/users/6649884/items/PYKL5GQK"],"itemData":{"id":283,"type":"article-journa</vt:lpwstr>
  </property>
  <property fmtid="{D5CDD505-2E9C-101B-9397-08002B2CF9AE}" pid="69" name="ZOTERO_BREF_2sy9OaMfidGU_2">
    <vt:lpwstr>l","abstract":"Machine learning is increasingly used in mental health research and has the potential to advance our understanding of how to characterize, predict, and treat mental disorders and associated adverse health outcomes (e.g., suicidal behavior).</vt:lpwstr>
  </property>
  <property fmtid="{D5CDD505-2E9C-101B-9397-08002B2CF9AE}" pid="70" name="ZOTERO_BREF_2sy9OaMfidGU_3">
    <vt:lpwstr> Machine learning offers new tools to overcome challenges for which traditional statistical methods are not well-suited. This paper provides an overview of machine learning with a specific focus on supervised learning (i.e., methods that are designed to p</vt:lpwstr>
  </property>
  <property fmtid="{D5CDD505-2E9C-101B-9397-08002B2CF9AE}" pid="71" name="ZOTERO_BREF_2sy9OaMfidGU_4">
    <vt:lpwstr>redict or classify an outcome of interest). Several common supervised learning methods are described, along with applied examples from the published literature. We also provide an overview of supervised learning model building, validation, and performance</vt:lpwstr>
  </property>
  <property fmtid="{D5CDD505-2E9C-101B-9397-08002B2CF9AE}" pid="72" name="ZOTERO_BREF_2sy9OaMfidGU_5">
    <vt:lpwstr> evaluation. Finally, challenges in creating robust and generalizable machine learning algorithms are discussed.","container-title":"Behavior Therapy","DOI":"10.1016/j.beth.2020.05.002","ISSN":"0005-7894","issue":"5","journalAbbreviation":"Behavior Therap</vt:lpwstr>
  </property>
  <property fmtid="{D5CDD505-2E9C-101B-9397-08002B2CF9AE}" pid="73" name="ZOTERO_BREF_2sy9OaMfidGU_6">
    <vt:lpwstr>y","language":"en","page":"675-687","source":"ScienceDirect","title":"Supervised Machine Learning: A Brief Primer","title-short":"Supervised Machine Learning","volume":"51","author":[{"family":"Jiang","given":"Tammy"},{"family":"Gradus","given":"Jaimie L.</vt:lpwstr>
  </property>
  <property fmtid="{D5CDD505-2E9C-101B-9397-08002B2CF9AE}" pid="74" name="ZOTERO_BREF_2sy9OaMfidGU_7">
    <vt:lpwstr>"},{"family":"Rosellini","given":"Anthony J."}],"issued":{"date-parts":[["2020",9,1]]}}}],"schema":"https://github.com/citation-style-language/schema/raw/master/csl-citation.json"}</vt:lpwstr>
  </property>
  <property fmtid="{D5CDD505-2E9C-101B-9397-08002B2CF9AE}" pid="75" name="ZOTERO_BREF_88dUDtw1izz9_1">
    <vt:lpwstr>ZOTERO_ITEM CSL_CITATION {"citationID":"ZFj3lfYE","properties":{"formattedCitation":"[7]","plainCitation":"[7]","noteIndex":0},"citationItems":[{"id":287,"uris":["http://zotero.org/users/6649884/items/Z285RTD5"],"itemData":{"id":287,"type":"report","abstr</vt:lpwstr>
  </property>
  <property fmtid="{D5CDD505-2E9C-101B-9397-08002B2CF9AE}" pid="76" name="ZOTERO_BREF_88dUDtw1izz9_2">
    <vt:lpwstr>act":"OpenAI Gym is a toolkit for reinforcement learning research. It includes a growing collection of benchmark problems that expose a common interface, and a website where people can share their results and compare the performance of algorithms. This wh</vt:lpwstr>
  </property>
  <property fmtid="{D5CDD505-2E9C-101B-9397-08002B2CF9AE}" pid="77" name="ZOTERO_BREF_88dUDtw1izz9_3">
    <vt:lpwstr>itepaper discusses the components of OpenAI Gym and the design decisions that went into the software.","note":"arXiv:1606.01540 [cs]\ntype: article","number":"arXiv:1606.01540","publisher":"arXiv","source":"arXiv.org","title":"OpenAI Gym","URL":"http://ar</vt:lpwstr>
  </property>
  <property fmtid="{D5CDD505-2E9C-101B-9397-08002B2CF9AE}" pid="78" name="ZOTERO_BREF_88dUDtw1izz9_4">
    <vt:lpwstr>xiv.org/abs/1606.01540","author":[{"family":"Brockman","given":"Greg"},{"family":"Cheung","given":"Vicki"},{"family":"Pettersson","given":"Ludwig"},{"family":"Schneider","given":"Jonas"},{"family":"Schulman","given":"John"},{"family":"Tang","given":"Jie"}</vt:lpwstr>
  </property>
  <property fmtid="{D5CDD505-2E9C-101B-9397-08002B2CF9AE}" pid="79" name="ZOTERO_BREF_88dUDtw1izz9_5">
    <vt:lpwstr>,{"family":"Zaremba","given":"Wojciech"}],"accessed":{"date-parts":[["2022",6,3]]},"issued":{"date-parts":[["2016",6,5]]}}}],"schema":"https://github.com/citation-style-language/schema/raw/master/csl-citation.json"}</vt:lpwstr>
  </property>
  <property fmtid="{D5CDD505-2E9C-101B-9397-08002B2CF9AE}" pid="80" name="ZOTERO_BREF_H2y1d5YQ1bc0_1">
    <vt:lpwstr>ZOTERO_ITEM CSL_CITATION {"citationID":"2bRhHxkw","properties":{"formattedCitation":"[8]","plainCitation":"[8]","noteIndex":0},"citationItems":[{"id":11,"uris":["http://zotero.org/users/6649884/items/MNQ8V5NN"],"itemData":{"id":11,"type":"article-journal"</vt:lpwstr>
  </property>
  <property fmtid="{D5CDD505-2E9C-101B-9397-08002B2CF9AE}" pid="81" name="ZOTERO_BREF_H2y1d5YQ1bc0_2">
    <vt:lpwstr>,"abstract":"Multi-agent reinforcement learning (MARL) can be used to design intelligent agents for solving cooperative tasks. Within the MARL category, this paper proposes the probability of maximal reward based on the infinitesimal gradient ascent (PMR-</vt:lpwstr>
  </property>
  <property fmtid="{D5CDD505-2E9C-101B-9397-08002B2CF9AE}" pid="82" name="ZOTERO_BREF_H2y1d5YQ1bc0_3">
    <vt:lpwstr>IGA) algorithm to reach the maximal total reward in repeated games. Theoretical analyses show that in a finite-player-finite-action repeated game with two pure optimal joint actions where no common component action exists, both the optimal joint actions a</vt:lpwstr>
  </property>
  <property fmtid="{D5CDD505-2E9C-101B-9397-08002B2CF9AE}" pid="83" name="ZOTERO_BREF_H2y1d5YQ1bc0_4">
    <vt:lpwstr>re stable critical points of the PMR-IGA model. Furthermore, we apply the Q-value function to estimate the gradient and derive the probability of maximal reward based on estimated gradient ascent (PMR-EGA) algorithm. Theoretical analyses and simulations o</vt:lpwstr>
  </property>
  <property fmtid="{D5CDD505-2E9C-101B-9397-08002B2CF9AE}" pid="84" name="ZOTERO_BREF_H2y1d5YQ1bc0_5">
    <vt:lpwstr>f case studies of repeated games show that the maximal total reward can be achieved under any initial conditions. The PMR-EGA can be naturally extended to optimize cooperative stochastic games. Two stochastic games, i.e., box pushing and a distributed sen</vt:lpwstr>
  </property>
  <property fmtid="{D5CDD505-2E9C-101B-9397-08002B2CF9AE}" pid="85" name="ZOTERO_BREF_H2y1d5YQ1bc0_6">
    <vt:lpwstr>sor network, are used as test beds. The simulations show that the PMR-EGA displays consistently an excellent performance for both stochastic games.","container-title":"IEEE Access","DOI":"10.1109/ACCESS.2018.2878853","ISSN":"2169-3536","note":"event: IEEE</vt:lpwstr>
  </property>
  <property fmtid="{D5CDD505-2E9C-101B-9397-08002B2CF9AE}" pid="86" name="ZOTERO_BREF_H2y1d5YQ1bc0_7">
    <vt:lpwstr> Access","page":"70223-70235","source":"IEEE Xplore","title":"A Gradient-Based Reinforcement Learning Algorithm for Multiple Cooperative Agents","volume":"6","author":[{"family":"Zhang","given":"Z."},{"family":"Wang","given":"D."},{"family":"Zhao","given"</vt:lpwstr>
  </property>
  <property fmtid="{D5CDD505-2E9C-101B-9397-08002B2CF9AE}" pid="87" name="ZOTERO_BREF_H2y1d5YQ1bc0_8">
    <vt:lpwstr>:"D."},{"family":"Han","given":"Q."},{"family":"Song","given":"T."}],"issued":{"date-parts":[["2018"]]}}}],"schema":"https://github.com/citation-style-language/schema/raw/master/csl-citation.json"}</vt:lpwstr>
  </property>
  <property fmtid="{D5CDD505-2E9C-101B-9397-08002B2CF9AE}" pid="88" name="ZOTERO_BREF_D4d0xbfBYQgG_1">
    <vt:lpwstr>ZOTERO_ITEM CSL_CITATION {"citationID":"C1oZfQQC","properties":{"formattedCitation":"[9]","plainCitation":"[9]","noteIndex":0},"citationItems":[{"id":199,"uris":["http://zotero.org/users/6649884/items/GBB3NVG2"],"itemData":{"id":199,"type":"paper-conferen</vt:lpwstr>
  </property>
  <property fmtid="{D5CDD505-2E9C-101B-9397-08002B2CF9AE}" pid="89" name="ZOTERO_BREF_D4d0xbfBYQgG_2">
    <vt:lpwstr>ce","abstract":"Research in learning and planning in real-time strategy (RTS) games is very interesting in several industries such as military industry, robotics, and most importantly game industry. A recent published work on online case-based planning in</vt:lpwstr>
  </property>
  <property fmtid="{D5CDD505-2E9C-101B-9397-08002B2CF9AE}" pid="90" name="ZOTERO_BREF_D4d0xbfBYQgG_3">
    <vt:lpwstr> RTS Games does not include the capability of online learning from experience, so the knowledge certainty remains constant, which leads to inefficient decisions. In this paper, an intelligent agent model based on both online case-based planning (OLCBP) an</vt:lpwstr>
  </property>
  <property fmtid="{D5CDD505-2E9C-101B-9397-08002B2CF9AE}" pid="91" name="ZOTERO_BREF_D4d0xbfBYQgG_4">
    <vt:lpwstr>d reinforcement learning (RL) techniques is proposed. In addition, the proposed model has been evaluated using empirical simulation on Wargus (an open-source clone of the well known RTS game Warcraft 2). This evaluation shows that the proposed model incre</vt:lpwstr>
  </property>
  <property fmtid="{D5CDD505-2E9C-101B-9397-08002B2CF9AE}" pid="92" name="ZOTERO_BREF_D4d0xbfBYQgG_5">
    <vt:lpwstr>ases the certainty of the case base by learning from experience, and hence the process of decision making for selecting more efficient, effective and successful plans.","container-title":"2010 10th International Conference on Intelligent Systems Design an</vt:lpwstr>
  </property>
  <property fmtid="{D5CDD505-2E9C-101B-9397-08002B2CF9AE}" pid="93" name="ZOTERO_BREF_D4d0xbfBYQgG_6">
    <vt:lpwstr>d Applications","DOI":"10.1109/ISDA.2010.5687225","event":"2010 10th International Conference on Intelligent Systems Design and Applications","note":"ISSN: 2164-7151","page":"445-450","source":"IEEE Xplore","title":"Intelligent online case-based planning </vt:lpwstr>
  </property>
  <property fmtid="{D5CDD505-2E9C-101B-9397-08002B2CF9AE}" pid="94" name="ZOTERO_BREF_D4d0xbfBYQgG_7">
    <vt:lpwstr>agent model for real-time strategy games","author":[{"family":"Fathy","given":"I."},{"family":"Aref","given":"M."},{"family":"Enayet","given":"O."},{"family":"Al-Ogail","given":"A."}],"issued":{"date-parts":[["2010",11]]}}}],"schema":"https://github.com/c</vt:lpwstr>
  </property>
  <property fmtid="{D5CDD505-2E9C-101B-9397-08002B2CF9AE}" pid="95" name="ZOTERO_BREF_D4d0xbfBYQgG_8">
    <vt:lpwstr>itation-style-language/schema/raw/master/csl-citation.json"}</vt:lpwstr>
  </property>
  <property fmtid="{D5CDD505-2E9C-101B-9397-08002B2CF9AE}" pid="96" name="ZOTERO_BREF_5rRimmom99B6_1">
    <vt:lpwstr>ZOTERO_ITEM CSL_CITATION {"citationID":"MURHNXIA","properties":{"formattedCitation":"[10]","plainCitation":"[10]","noteIndex":0},"citationItems":[{"id":155,"uris":["http://zotero.org/users/6649884/items/XZYHA9WX"],"itemData":{"id":155,"type":"paper-confer</vt:lpwstr>
  </property>
  <property fmtid="{D5CDD505-2E9C-101B-9397-08002B2CF9AE}" pid="97" name="ZOTERO_BREF_5rRimmom99B6_2">
    <vt:lpwstr>ence","abstract":"This paper investigates the use the swarm intelligence of honey bees to create groups of co-operative AI for an RTS game in order to create and re-enact battle simulations. The behaviour of the agents are based on the foraging and defens</vt:lpwstr>
  </property>
  <property fmtid="{D5CDD505-2E9C-101B-9397-08002B2CF9AE}" pid="98" name="ZOTERO_BREF_5rRimmom99B6_3">
    <vt:lpwstr>ive behaviours of honey bees, adapted to a human environment. The groups consist of multiple model-based reflex agents, with individual blackboards for working memory, with a colony level blackboard to mimic the foraging patterns. An agent architecture an</vt:lpwstr>
  </property>
  <property fmtid="{D5CDD505-2E9C-101B-9397-08002B2CF9AE}" pid="99" name="ZOTERO_BREF_5rRimmom99B6_4">
    <vt:lpwstr>d environment is proposed that allows for creation of autonomous cooperative agents. The behaviour of agents is then evaluated and their intelligence is tested using an adaptation of Anytime Universal Intelligence Test.","container-title":"2017 9th Intern</vt:lpwstr>
  </property>
  <property fmtid="{D5CDD505-2E9C-101B-9397-08002B2CF9AE}" pid="100" name="ZOTERO_BREF_5rRimmom99B6_5">
    <vt:lpwstr>ational Conference on Virtual Worlds and Games for Serious Applications (VS-Games)","DOI":"10.1109/VS-GAMES.2017.8055809","event":"2017 9th International Conference on Virtual Worlds and Games for Serious Applications (VS-Games)","note":"ISSN: 2474-0489",</vt:lpwstr>
  </property>
  <property fmtid="{D5CDD505-2E9C-101B-9397-08002B2CF9AE}" pid="101" name="ZOTERO_BREF_5rRimmom99B6_6">
    <vt:lpwstr>"page":"39-46","source":"IEEE Xplore","title":"Swarm intelligence for autonomous cooperative agents in battles for real-time strategy games","author":[{"family":"Daylamani-Zad","given":"D."},{"family":"Graham","given":"L. B."},{"family":"Paraskevopoulos",</vt:lpwstr>
  </property>
  <property fmtid="{D5CDD505-2E9C-101B-9397-08002B2CF9AE}" pid="102" name="ZOTERO_BREF_5rRimmom99B6_7">
    <vt:lpwstr>"given":"I. T."}],"issued":{"date-parts":[["2017",9]]}}}],"schema":"https://github.com/citation-style-language/schema/raw/master/csl-citation.json"}</vt:lpwstr>
  </property>
  <property fmtid="{D5CDD505-2E9C-101B-9397-08002B2CF9AE}" pid="103" name="ZOTERO_BREF_4mW9tIZ6Ne0j_1">
    <vt:lpwstr>ZOTERO_ITEM CSL_CITATION {"citationID":"QDmaIIy7","properties":{"formattedCitation":"[11]","plainCitation":"[11]","noteIndex":0},"citationItems":[{"id":2,"uris":["http://zotero.org/users/6649884/items/FRXH9A2I"],"itemData":{"id":2,"type":"article-journal"</vt:lpwstr>
  </property>
  <property fmtid="{D5CDD505-2E9C-101B-9397-08002B2CF9AE}" pid="104" name="ZOTERO_BREF_4mW9tIZ6Ne0j_2">
    <vt:lpwstr>,"abstract":"This paper focuses on using Deep Reinforcement Learning, specifically Proximity Policy Optimization to train agents in a social dilemma game, modified Dictator Game, in order to investigate the effect of selfishness and altruism on the believ</vt:lpwstr>
  </property>
  <property fmtid="{D5CDD505-2E9C-101B-9397-08002B2CF9AE}" pid="105" name="ZOTERO_BREF_4mW9tIZ6Ne0j_3">
    <vt:lpwstr>ability of the game agents. We present the design and implementation of the training environment, including the reward functions which are based on the findings of established empirical research, with three agent profiles mapped to the three standard Cons</vt:lpwstr>
  </property>
  <property fmtid="{D5CDD505-2E9C-101B-9397-08002B2CF9AE}" pid="106" name="ZOTERO_BREF_4mW9tIZ6Ne0j_4">
    <vt:lpwstr>tant Elasticity of Substitution (CES) utility functions, i.e. selfish, perfect substitutes and Leontief which measure different levels of selfishness/altruism. The trained models are validated and then used in a sample game, which is used to evaluate the </vt:lpwstr>
  </property>
  <property fmtid="{D5CDD505-2E9C-101B-9397-08002B2CF9AE}" pid="107" name="ZOTERO_BREF_4mW9tIZ6Ne0j_5">
    <vt:lpwstr>believability of the three agent profiles using the agent believability metrics. The results indicate that players find altruistic behaviour more believable and consider selfishness less so. Analysis of the results indicate that human-like behaviour resul</vt:lpwstr>
  </property>
  <property fmtid="{D5CDD505-2E9C-101B-9397-08002B2CF9AE}" pid="108" name="ZOTERO_BREF_4mW9tIZ6Ne0j_6">
    <vt:lpwstr>ting from the application of AI evolves from perceived human behaviour rather than the observed. The analysis also indicates that selfishness/altruism may be considered as an extra dimension to be included in the believability metrics.","container-title":</vt:lpwstr>
  </property>
  <property fmtid="{D5CDD505-2E9C-101B-9397-08002B2CF9AE}" pid="109" name="ZOTERO_BREF_4mW9tIZ6Ne0j_7">
    <vt:lpwstr>"IEEE Transactions on Games","DOI":"10.1109/TG.2020.2989636","ISSN":"2475-1510","note":"event: IEEE Transactions on Games","page":"1-1","source":"IEEE Xplore","title":"Altruism and Selfishness in Believable Game Agents: Deep Reinforcement Learning in Modi</vt:lpwstr>
  </property>
  <property fmtid="{D5CDD505-2E9C-101B-9397-08002B2CF9AE}" pid="110" name="ZOTERO_BREF_4mW9tIZ6Ne0j_8">
    <vt:lpwstr>fied Dictator Games","title-short":"Altruism and Selfishness in Believable Game Agents","author":[{"family":"Daylamani-Zad","given":"D."},{"family":"Angelides","given":"M. C."}],"issued":{"date-parts":[["2020"]]}}}],"schema":"https://github.com/citation-s</vt:lpwstr>
  </property>
  <property fmtid="{D5CDD505-2E9C-101B-9397-08002B2CF9AE}" pid="111" name="ZOTERO_BREF_4mW9tIZ6Ne0j_9">
    <vt:lpwstr>tyle-language/schema/raw/master/csl-citation.json"}</vt:lpwstr>
  </property>
  <property fmtid="{D5CDD505-2E9C-101B-9397-08002B2CF9AE}" pid="112" name="ZOTERO_BREF_qNe3cNL0Jti6_1">
    <vt:lpwstr>ZOTERO_ITEM CSL_CITATION {"citationID":"J00XqVFe","properties":{"formattedCitation":"[12]","plainCitation":"[12]","noteIndex":0},"citationItems":[{"id":202,"uris":["http://zotero.org/users/6649884/items/J2TSPAS6"],"itemData":{"id":202,"type":"paper-confer</vt:lpwstr>
  </property>
  <property fmtid="{D5CDD505-2E9C-101B-9397-08002B2CF9AE}" pid="113" name="ZOTERO_BREF_qNe3cNL0Jti6_2">
    <vt:lpwstr>ence","abstract":"Deep Learning is a state-of-the-art approach for machine learning using real-world or realist data. FIFA is a soccer simulation game that provides a very realistic environment, but which has been relatively poorly explored in the context</vt:lpwstr>
  </property>
  <property fmtid="{D5CDD505-2E9C-101B-9397-08002B2CF9AE}" pid="114" name="ZOTERO_BREF_qNe3cNL0Jti6_3">
    <vt:lpwstr> of learned game-playing agents. This paper explores the Deep Active Imitation (DAI) learning strategy applied to a dynamic environment in FIFA game. DAI is a segment of Imitation Learning, which consists of a supervised Deep Learning training strategy wh</vt:lpwstr>
  </property>
  <property fmtid="{D5CDD505-2E9C-101B-9397-08002B2CF9AE}" pid="115" name="ZOTERO_BREF_qNe3cNL0Jti6_4">
    <vt:lpwstr>ere the agents learn by observing and replicating human experts' behavior. Noteworthy here is that such learning strategy has only been validated in static navigation scenarios in the sense that the environment is changed only through the actions of the a</vt:lpwstr>
  </property>
  <property fmtid="{D5CDD505-2E9C-101B-9397-08002B2CF9AE}" pid="116" name="ZOTERO_BREF_qNe3cNL0Jti6_5">
    <vt:lpwstr>gent. In this way, the main objective of the present work is to investigate the efficacy of DAI to cope with a dynamic FIFA scenario named confrontation mode. The agents were evaluated in terms of in-game score through tournaments against FIFA's engine. T</vt:lpwstr>
  </property>
  <property fmtid="{D5CDD505-2E9C-101B-9397-08002B2CF9AE}" pid="117" name="ZOTERO_BREF_qNe3cNL0Jti6_6">
    <vt:lpwstr>he results show that DAI performs well in the confrontation mode. Thus, this work indicates that such learning strategy can be used to solve complex problems.","container-title":"2019 18th IEEE International Conference On Machine Learning And Applications</vt:lpwstr>
  </property>
  <property fmtid="{D5CDD505-2E9C-101B-9397-08002B2CF9AE}" pid="118" name="ZOTERO_BREF_qNe3cNL0Jti6_7">
    <vt:lpwstr> (ICMLA)","DOI":"10.1109/ICMLA.2019.00043","event":"2019 18th IEEE International Conference On Machine Learning And Applications (ICMLA)","page":"228-233","source":"IEEE Xplore","title":"Evaluating the Performance of the Deep Active Imitation Learning Alg</vt:lpwstr>
  </property>
  <property fmtid="{D5CDD505-2E9C-101B-9397-08002B2CF9AE}" pid="119" name="ZOTERO_BREF_qNe3cNL0Jti6_8">
    <vt:lpwstr>orithm in the Dynamic Environment of FIFA Player Agents","author":[{"family":"Faria","given":"M. Prado Prandini"},{"family":"Julia","given":"R. Maria Silva"},{"family":"Tomaz","given":"L. Bononi Paiva"}],"issued":{"date-parts":[["2019",12]]}}}],"schema":"</vt:lpwstr>
  </property>
  <property fmtid="{D5CDD505-2E9C-101B-9397-08002B2CF9AE}" pid="120" name="ZOTERO_BREF_qNe3cNL0Jti6_9">
    <vt:lpwstr>https://github.com/citation-style-language/schema/raw/master/csl-citation.json"}</vt:lpwstr>
  </property>
  <property fmtid="{D5CDD505-2E9C-101B-9397-08002B2CF9AE}" pid="121" name="ZOTERO_BREF_FijtqsTEFkKo_1">
    <vt:lpwstr>ZOTERO_ITEM CSL_CITATION {"citationID":"iPNu9Zr2","properties":{"formattedCitation":"[13]","plainCitation":"[13]","noteIndex":0},"citationItems":[{"id":187,"uris":["http://zotero.org/users/6649884/items/H85Z4VVA"],"itemData":{"id":187,"type":"paper-confer</vt:lpwstr>
  </property>
  <property fmtid="{D5CDD505-2E9C-101B-9397-08002B2CF9AE}" pid="122" name="ZOTERO_BREF_FijtqsTEFkKo_2">
    <vt:lpwstr>ence","abstract":"In this paper, we propose a method for implementing a competent game AI using two expert agents that are separately trained for different purposes. Deep reinforcement learning (DRL) has been successfully applied to achieve human-level re</vt:lpwstr>
  </property>
  <property fmtid="{D5CDD505-2E9C-101B-9397-08002B2CF9AE}" pid="123" name="ZOTERO_BREF_FijtqsTEFkKo_3">
    <vt:lpwstr>sults for many types of games. However, DRL has not yet been successfully applied to fighting games in terms of performance. We, thus, examine if a competent fighting game AI can be implemented by DRL. The proposed method uses two expert agents which are </vt:lpwstr>
  </property>
  <property fmtid="{D5CDD505-2E9C-101B-9397-08002B2CF9AE}" pid="124" name="ZOTERO_BREF_FijtqsTEFkKo_4">
    <vt:lpwstr>trained using separate Deep Q-Networks (DQNs) for a fighting game AI. For performance evaluation, we use FightingICE which has been used as a game platform in a game AI competition at a game-AI international conference since 2014. Our experimental results</vt:lpwstr>
  </property>
  <property fmtid="{D5CDD505-2E9C-101B-9397-08002B2CF9AE}" pid="125" name="ZOTERO_BREF_FijtqsTEFkKo_5">
    <vt:lpwstr> show that proposed AI is superior to an AI using a single DQN.","container-title":"2018 IEEE 7th Global Conference on Consumer Electronics (GCCE)","DOI":"10.1109/GCCE.2018.8574675","event":"2018 IEEE 7th Global Conference on Consumer Electronics (GCCE)",</vt:lpwstr>
  </property>
  <property fmtid="{D5CDD505-2E9C-101B-9397-08002B2CF9AE}" pid="126" name="ZOTERO_BREF_FijtqsTEFkKo_6">
    <vt:lpwstr>"note":"ISSN: 2378-8143","page":"594-595","source":"IEEE Xplore","title":"Utilizing Multiple Agents for Decision Making in a Fighting Game","author":[{"family":"Takano","given":"Y."},{"family":"Ito","given":"S."},{"family":"Harada","given":"T."},{"family"</vt:lpwstr>
  </property>
  <property fmtid="{D5CDD505-2E9C-101B-9397-08002B2CF9AE}" pid="127" name="ZOTERO_BREF_FijtqsTEFkKo_7">
    <vt:lpwstr>:"Thawonmas","given":"R."}],"issued":{"date-parts":[["2018",10]]}}}],"schema":"https://github.com/citation-style-language/schema/raw/master/csl-citation.json"}</vt:lpwstr>
  </property>
  <property fmtid="{D5CDD505-2E9C-101B-9397-08002B2CF9AE}" pid="128" name="ZOTERO_BREF_kma5BUZdVsIJ_1">
    <vt:lpwstr>ZOTERO_ITEM CSL_CITATION {"citationID":"a0S8x0w3","properties":{"formattedCitation":"[14]","plainCitation":"[14]","noteIndex":0},"citationItems":[{"id":285,"uris":["http://zotero.org/users/6649884/items/K4REXBZ9"],"itemData":{"id":285,"type":"article-jour</vt:lpwstr>
  </property>
  <property fmtid="{D5CDD505-2E9C-101B-9397-08002B2CF9AE}" pid="129" name="ZOTERO_BREF_kma5BUZdVsIJ_2">
    <vt:lpwstr>nal","container-title":"Fountain of Informatics Journal","issue":"2","page":"51–60","source":"Google Scholar","title":"Development of Non-Player Character for 3D Kart Racing Game Using Decision Tree","volume":"6","author":[{"family":"Mas’udi","given":"Nas</vt:lpwstr>
  </property>
  <property fmtid="{D5CDD505-2E9C-101B-9397-08002B2CF9AE}" pid="130" name="ZOTERO_BREF_kma5BUZdVsIJ_3">
    <vt:lpwstr>hrul Azhar"},{"family":"Jonemaro","given":"Eriq Muhammad Adams"},{"family":"Akbar","given":"Muhammad Aminul"},{"family":"Afirianto","given":"Tri"}],"issued":{"date-parts":[["2021"]]}}}],"schema":"https://github.com/citation-style-language/schema/raw/maste</vt:lpwstr>
  </property>
  <property fmtid="{D5CDD505-2E9C-101B-9397-08002B2CF9AE}" pid="131" name="ZOTERO_BREF_kma5BUZdVsIJ_4">
    <vt:lpwstr>r/csl-citation.json"}</vt:lpwstr>
  </property>
  <property fmtid="{D5CDD505-2E9C-101B-9397-08002B2CF9AE}" pid="132" name="ZOTERO_BREF_6xt7E7UlJqGX_1">
    <vt:lpwstr>ZOTERO_BIBL {"uncited":[],"omitted":[],"custom":[]} CSL_BIBLIOGRAPHY</vt:lpwstr>
  </property>
</Properties>
</file>